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67F5E3A2" w14:textId="2F29563B" w:rsidR="006E72FE" w:rsidRDefault="006E72FE" w:rsidP="00F13B10">
      <w:pPr>
        <w:rPr>
          <w:rFonts w:ascii="Arial" w:hAnsi="Arial" w:cs="Arial"/>
          <w:sz w:val="18"/>
          <w:szCs w:val="18"/>
          <w:lang w:val="fr-FR"/>
        </w:rPr>
      </w:pPr>
    </w:p>
    <w:p w14:paraId="21AE6E5D" w14:textId="4A1F0FD3" w:rsidR="003D7CA4" w:rsidRPr="00143926" w:rsidRDefault="003D7CA4" w:rsidP="003D7CA4">
      <w:pPr>
        <w:rPr>
          <w:rFonts w:ascii="Arial" w:hAnsi="Arial" w:cs="Arial"/>
          <w:sz w:val="18"/>
          <w:szCs w:val="18"/>
          <w:u w:val="single"/>
          <w:lang w:val="fr-FR"/>
        </w:rPr>
      </w:pPr>
      <w:r w:rsidRPr="00143926">
        <w:rPr>
          <w:rFonts w:ascii="Arial" w:hAnsi="Arial" w:cs="Arial"/>
          <w:sz w:val="18"/>
          <w:szCs w:val="18"/>
          <w:u w:val="single"/>
          <w:lang w:val="fr-FR"/>
        </w:rPr>
        <w:t>Date de l’enquete</w:t>
      </w:r>
    </w:p>
    <w:p w14:paraId="319DF06A" w14:textId="0E4766CA" w:rsidR="002F654A" w:rsidRDefault="002F654A" w:rsidP="003D7CA4">
      <w:pPr>
        <w:rPr>
          <w:rFonts w:ascii="Arial" w:hAnsi="Arial" w:cs="Arial"/>
          <w:sz w:val="18"/>
          <w:szCs w:val="18"/>
          <w:u w:val="single"/>
          <w:lang w:val="fr-FR"/>
        </w:rPr>
      </w:pPr>
    </w:p>
    <w:p w14:paraId="0E2C84AB" w14:textId="18B8D7BB" w:rsidR="00C2776E" w:rsidRPr="002F654A" w:rsidRDefault="00C2776E" w:rsidP="003D7CA4">
      <w:pPr>
        <w:rPr>
          <w:rFonts w:ascii="Arial" w:hAnsi="Arial" w:cs="Arial"/>
          <w:sz w:val="18"/>
          <w:szCs w:val="18"/>
          <w:u w:val="single"/>
          <w:lang w:val="fr-FR"/>
        </w:rPr>
      </w:pPr>
      <w:r w:rsidRPr="002F654A">
        <w:rPr>
          <w:rFonts w:ascii="Arial" w:hAnsi="Arial" w:cs="Arial"/>
          <w:sz w:val="18"/>
          <w:szCs w:val="18"/>
          <w:u w:val="single"/>
          <w:lang w:val="fr-FR"/>
        </w:rPr>
        <w:t xml:space="preserve">Heure de </w:t>
      </w:r>
      <w:r w:rsidR="00143926" w:rsidRPr="002F654A">
        <w:rPr>
          <w:rFonts w:ascii="Arial" w:hAnsi="Arial" w:cs="Arial"/>
          <w:sz w:val="18"/>
          <w:szCs w:val="18"/>
          <w:u w:val="single"/>
          <w:lang w:val="fr-FR"/>
        </w:rPr>
        <w:t>début</w:t>
      </w:r>
      <w:r w:rsidRPr="002F654A">
        <w:rPr>
          <w:rFonts w:ascii="Arial" w:hAnsi="Arial" w:cs="Arial"/>
          <w:sz w:val="18"/>
          <w:szCs w:val="18"/>
          <w:u w:val="single"/>
          <w:lang w:val="fr-FR"/>
        </w:rPr>
        <w:t xml:space="preserve"> de l’</w:t>
      </w:r>
      <w:r w:rsidR="00143926" w:rsidRPr="002F654A">
        <w:rPr>
          <w:rFonts w:ascii="Arial" w:hAnsi="Arial" w:cs="Arial"/>
          <w:sz w:val="18"/>
          <w:szCs w:val="18"/>
          <w:u w:val="single"/>
          <w:lang w:val="fr-FR"/>
        </w:rPr>
        <w:t>enquête</w:t>
      </w:r>
    </w:p>
    <w:p w14:paraId="2676F2C6" w14:textId="77777777" w:rsidR="00C2776E" w:rsidRDefault="00C2776E" w:rsidP="003D7CA4">
      <w:pPr>
        <w:rPr>
          <w:rFonts w:ascii="Arial" w:hAnsi="Arial" w:cs="Arial"/>
          <w:sz w:val="18"/>
          <w:szCs w:val="18"/>
          <w:u w:val="single"/>
          <w:lang w:val="fr-FR"/>
        </w:rPr>
      </w:pPr>
    </w:p>
    <w:p w14:paraId="4BD5038F" w14:textId="038626BF" w:rsidR="00D50D8F" w:rsidRPr="00A44A43" w:rsidRDefault="00D50D8F" w:rsidP="00F13B10">
      <w:pPr>
        <w:rPr>
          <w:rFonts w:ascii="Arial" w:hAnsi="Arial" w:cs="Arial"/>
          <w:sz w:val="18"/>
          <w:szCs w:val="18"/>
          <w:highlight w:val="yellow"/>
          <w:lang w:val="fr-FR"/>
          <w:rPrChange w:id="0" w:author="serge adjognon" w:date="2018-10-19T08:23:00Z">
            <w:rPr>
              <w:rFonts w:ascii="Arial" w:hAnsi="Arial" w:cs="Arial"/>
              <w:sz w:val="18"/>
              <w:szCs w:val="18"/>
              <w:lang w:val="fr-FR"/>
            </w:rPr>
          </w:rPrChange>
        </w:rPr>
      </w:pPr>
      <w:r w:rsidRPr="00A44A43">
        <w:rPr>
          <w:rFonts w:ascii="Arial" w:hAnsi="Arial" w:cs="Arial"/>
          <w:sz w:val="18"/>
          <w:szCs w:val="18"/>
          <w:highlight w:val="yellow"/>
          <w:lang w:val="fr-FR"/>
          <w:rPrChange w:id="1" w:author="serge adjognon" w:date="2018-10-19T08:23:00Z">
            <w:rPr>
              <w:rFonts w:ascii="Arial" w:hAnsi="Arial" w:cs="Arial"/>
              <w:sz w:val="18"/>
              <w:szCs w:val="18"/>
              <w:lang w:val="fr-FR"/>
            </w:rPr>
          </w:rPrChange>
        </w:rPr>
        <w:t>Note : Enquete</w:t>
      </w:r>
      <w:ins w:id="2" w:author="serge adjognon" w:date="2018-10-19T08:23:00Z">
        <w:r w:rsidR="00A44A43" w:rsidRPr="00A44A43">
          <w:rPr>
            <w:rFonts w:ascii="Arial" w:hAnsi="Arial" w:cs="Arial"/>
            <w:sz w:val="18"/>
            <w:szCs w:val="18"/>
            <w:highlight w:val="yellow"/>
            <w:lang w:val="fr-FR"/>
            <w:rPrChange w:id="3" w:author="serge adjognon" w:date="2018-10-19T08:23:00Z">
              <w:rPr>
                <w:rFonts w:ascii="Arial" w:hAnsi="Arial" w:cs="Arial"/>
                <w:sz w:val="18"/>
                <w:szCs w:val="18"/>
                <w:lang w:val="fr-FR"/>
              </w:rPr>
            </w:rPrChange>
          </w:rPr>
          <w:t>u</w:t>
        </w:r>
      </w:ins>
      <w:r w:rsidRPr="00A44A43">
        <w:rPr>
          <w:rFonts w:ascii="Arial" w:hAnsi="Arial" w:cs="Arial"/>
          <w:sz w:val="18"/>
          <w:szCs w:val="18"/>
          <w:highlight w:val="yellow"/>
          <w:lang w:val="fr-FR"/>
          <w:rPrChange w:id="4" w:author="serge adjognon" w:date="2018-10-19T08:23:00Z">
            <w:rPr>
              <w:rFonts w:ascii="Arial" w:hAnsi="Arial" w:cs="Arial"/>
              <w:sz w:val="18"/>
              <w:szCs w:val="18"/>
              <w:lang w:val="fr-FR"/>
            </w:rPr>
          </w:rPrChange>
        </w:rPr>
        <w:t xml:space="preserve">r, veuillez utiliser les codes suivants </w:t>
      </w:r>
      <w:del w:id="5" w:author="serge adjognon" w:date="2018-10-19T08:23:00Z">
        <w:r w:rsidRPr="00A44A43" w:rsidDel="00A44A43">
          <w:rPr>
            <w:rFonts w:ascii="Arial" w:hAnsi="Arial" w:cs="Arial"/>
            <w:sz w:val="18"/>
            <w:szCs w:val="18"/>
            <w:highlight w:val="yellow"/>
            <w:lang w:val="fr-FR"/>
            <w:rPrChange w:id="6" w:author="serge adjognon" w:date="2018-10-19T08:23:00Z">
              <w:rPr>
                <w:rFonts w:ascii="Arial" w:hAnsi="Arial" w:cs="Arial"/>
                <w:sz w:val="18"/>
                <w:szCs w:val="18"/>
                <w:lang w:val="fr-FR"/>
              </w:rPr>
            </w:rPrChange>
          </w:rPr>
          <w:delText xml:space="preserve">en </w:delText>
        </w:r>
      </w:del>
      <w:ins w:id="7" w:author="serge adjognon" w:date="2018-10-19T08:23:00Z">
        <w:r w:rsidR="00A44A43" w:rsidRPr="00A44A43">
          <w:rPr>
            <w:rFonts w:ascii="Arial" w:hAnsi="Arial" w:cs="Arial"/>
            <w:sz w:val="18"/>
            <w:szCs w:val="18"/>
            <w:highlight w:val="yellow"/>
            <w:lang w:val="fr-FR"/>
            <w:rPrChange w:id="8" w:author="serge adjognon" w:date="2018-10-19T08:23:00Z">
              <w:rPr>
                <w:rFonts w:ascii="Arial" w:hAnsi="Arial" w:cs="Arial"/>
                <w:sz w:val="18"/>
                <w:szCs w:val="18"/>
                <w:lang w:val="fr-FR"/>
              </w:rPr>
            </w:rPrChange>
          </w:rPr>
          <w:t>au</w:t>
        </w:r>
        <w:r w:rsidR="00A44A43" w:rsidRPr="00A44A43">
          <w:rPr>
            <w:rFonts w:ascii="Arial" w:hAnsi="Arial" w:cs="Arial"/>
            <w:sz w:val="18"/>
            <w:szCs w:val="18"/>
            <w:highlight w:val="yellow"/>
            <w:lang w:val="fr-FR"/>
            <w:rPrChange w:id="9" w:author="serge adjognon" w:date="2018-10-19T08:23:00Z">
              <w:rPr>
                <w:rFonts w:ascii="Arial" w:hAnsi="Arial" w:cs="Arial"/>
                <w:sz w:val="18"/>
                <w:szCs w:val="18"/>
                <w:lang w:val="fr-FR"/>
              </w:rPr>
            </w:rPrChange>
          </w:rPr>
          <w:t xml:space="preserve"> </w:t>
        </w:r>
      </w:ins>
      <w:r w:rsidRPr="00A44A43">
        <w:rPr>
          <w:rFonts w:ascii="Arial" w:hAnsi="Arial" w:cs="Arial"/>
          <w:sz w:val="18"/>
          <w:szCs w:val="18"/>
          <w:highlight w:val="yellow"/>
          <w:lang w:val="fr-FR"/>
          <w:rPrChange w:id="10" w:author="serge adjognon" w:date="2018-10-19T08:23:00Z">
            <w:rPr>
              <w:rFonts w:ascii="Arial" w:hAnsi="Arial" w:cs="Arial"/>
              <w:sz w:val="18"/>
              <w:szCs w:val="18"/>
              <w:lang w:val="fr-FR"/>
            </w:rPr>
          </w:rPrChange>
        </w:rPr>
        <w:t xml:space="preserve">cas </w:t>
      </w:r>
      <w:ins w:id="11" w:author="serge adjognon" w:date="2018-10-19T08:23:00Z">
        <w:r w:rsidR="00A44A43" w:rsidRPr="00A44A43">
          <w:rPr>
            <w:rFonts w:ascii="Arial" w:hAnsi="Arial" w:cs="Arial"/>
            <w:sz w:val="18"/>
            <w:szCs w:val="18"/>
            <w:highlight w:val="yellow"/>
            <w:lang w:val="fr-FR"/>
            <w:rPrChange w:id="12" w:author="serge adjognon" w:date="2018-10-19T08:23:00Z">
              <w:rPr>
                <w:rFonts w:ascii="Arial" w:hAnsi="Arial" w:cs="Arial"/>
                <w:sz w:val="18"/>
                <w:szCs w:val="18"/>
                <w:lang w:val="fr-FR"/>
              </w:rPr>
            </w:rPrChange>
          </w:rPr>
          <w:t xml:space="preserve">ou </w:t>
        </w:r>
      </w:ins>
      <w:r w:rsidRPr="00A44A43">
        <w:rPr>
          <w:rFonts w:ascii="Arial" w:hAnsi="Arial" w:cs="Arial"/>
          <w:sz w:val="18"/>
          <w:szCs w:val="18"/>
          <w:highlight w:val="yellow"/>
          <w:lang w:val="fr-FR"/>
          <w:rPrChange w:id="13" w:author="serge adjognon" w:date="2018-10-19T08:23:00Z">
            <w:rPr>
              <w:rFonts w:ascii="Arial" w:hAnsi="Arial" w:cs="Arial"/>
              <w:sz w:val="18"/>
              <w:szCs w:val="18"/>
              <w:lang w:val="fr-FR"/>
            </w:rPr>
          </w:rPrChange>
        </w:rPr>
        <w:t>le participant :</w:t>
      </w:r>
    </w:p>
    <w:p w14:paraId="2EB14D60" w14:textId="77777777" w:rsidR="00D50D8F" w:rsidRPr="00A44A43" w:rsidRDefault="00D50D8F" w:rsidP="00F13B10">
      <w:pPr>
        <w:rPr>
          <w:rFonts w:ascii="Arial" w:hAnsi="Arial" w:cs="Arial"/>
          <w:sz w:val="18"/>
          <w:szCs w:val="18"/>
          <w:highlight w:val="yellow"/>
          <w:lang w:val="fr-FR"/>
          <w:rPrChange w:id="14" w:author="serge adjognon" w:date="2018-10-19T08:23:00Z">
            <w:rPr>
              <w:rFonts w:ascii="Arial" w:hAnsi="Arial" w:cs="Arial"/>
              <w:sz w:val="18"/>
              <w:szCs w:val="18"/>
              <w:lang w:val="fr-FR"/>
            </w:rPr>
          </w:rPrChange>
        </w:rPr>
      </w:pPr>
      <w:r w:rsidRPr="00A44A43">
        <w:rPr>
          <w:rFonts w:ascii="Arial" w:hAnsi="Arial" w:cs="Arial"/>
          <w:sz w:val="18"/>
          <w:szCs w:val="18"/>
          <w:highlight w:val="yellow"/>
          <w:lang w:val="fr-FR"/>
          <w:rPrChange w:id="15" w:author="serge adjognon" w:date="2018-10-19T08:23:00Z">
            <w:rPr>
              <w:rFonts w:ascii="Arial" w:hAnsi="Arial" w:cs="Arial"/>
              <w:sz w:val="18"/>
              <w:szCs w:val="18"/>
              <w:lang w:val="fr-FR"/>
            </w:rPr>
          </w:rPrChange>
        </w:rPr>
        <w:t>Ne sais pas : -999</w:t>
      </w:r>
    </w:p>
    <w:p w14:paraId="2A94ECFF" w14:textId="76611DC9" w:rsidR="00C2776E" w:rsidRDefault="00D50D8F" w:rsidP="00F13B10">
      <w:pPr>
        <w:rPr>
          <w:rFonts w:ascii="Arial" w:hAnsi="Arial" w:cs="Arial"/>
          <w:sz w:val="18"/>
          <w:szCs w:val="18"/>
          <w:lang w:val="fr-FR"/>
        </w:rPr>
      </w:pPr>
      <w:r w:rsidRPr="00A44A43">
        <w:rPr>
          <w:rFonts w:ascii="Arial" w:hAnsi="Arial" w:cs="Arial"/>
          <w:sz w:val="18"/>
          <w:szCs w:val="18"/>
          <w:highlight w:val="yellow"/>
          <w:lang w:val="fr-FR"/>
          <w:rPrChange w:id="16" w:author="serge adjognon" w:date="2018-10-19T08:23:00Z">
            <w:rPr>
              <w:rFonts w:ascii="Arial" w:hAnsi="Arial" w:cs="Arial"/>
              <w:sz w:val="18"/>
              <w:szCs w:val="18"/>
              <w:lang w:val="fr-FR"/>
            </w:rPr>
          </w:rPrChange>
        </w:rPr>
        <w:t>Refuse à repondre = -888</w:t>
      </w:r>
      <w:r>
        <w:rPr>
          <w:rFonts w:ascii="Arial" w:hAnsi="Arial" w:cs="Arial"/>
          <w:sz w:val="18"/>
          <w:szCs w:val="18"/>
          <w:lang w:val="fr-FR"/>
        </w:rPr>
        <w:t xml:space="preserve"> </w:t>
      </w:r>
    </w:p>
    <w:p w14:paraId="06C09E43" w14:textId="268415BB" w:rsidR="00D50D8F" w:rsidRDefault="00D50D8F" w:rsidP="00F13B10">
      <w:pPr>
        <w:rPr>
          <w:rFonts w:ascii="Arial" w:hAnsi="Arial" w:cs="Arial"/>
          <w:sz w:val="18"/>
          <w:szCs w:val="18"/>
          <w:lang w:val="fr-FR"/>
        </w:rPr>
      </w:pPr>
    </w:p>
    <w:p w14:paraId="344272E9" w14:textId="77A2957C" w:rsidR="00D50D8F" w:rsidRPr="00D50D8F" w:rsidRDefault="00D50D8F" w:rsidP="00D50D8F">
      <w:pPr>
        <w:pStyle w:val="ListParagraph"/>
        <w:numPr>
          <w:ilvl w:val="0"/>
          <w:numId w:val="1"/>
        </w:numPr>
        <w:rPr>
          <w:rFonts w:ascii="Arial" w:hAnsi="Arial" w:cs="Arial"/>
          <w:sz w:val="18"/>
          <w:szCs w:val="18"/>
        </w:rPr>
      </w:pPr>
      <w:r w:rsidRPr="00D50D8F">
        <w:rPr>
          <w:rFonts w:ascii="Arial" w:hAnsi="Arial" w:cs="Arial"/>
          <w:sz w:val="18"/>
          <w:szCs w:val="18"/>
          <w:u w:val="single"/>
        </w:rPr>
        <w:t>Caractéristiques socio-démographique du participant</w:t>
      </w:r>
    </w:p>
    <w:p w14:paraId="5A1196D9" w14:textId="77777777" w:rsidR="003D7CA4" w:rsidRPr="007F1328" w:rsidRDefault="003D7CA4" w:rsidP="00F13B10">
      <w:pPr>
        <w:rPr>
          <w:rFonts w:ascii="Arial" w:hAnsi="Arial" w:cs="Arial"/>
          <w:sz w:val="18"/>
          <w:szCs w:val="18"/>
          <w:lang w:val="fr-FR"/>
        </w:rPr>
      </w:pPr>
    </w:p>
    <w:p w14:paraId="5F2A9930" w14:textId="3A86393B" w:rsidR="006E72FE" w:rsidRPr="007F1328" w:rsidRDefault="009814DA" w:rsidP="00F13B10">
      <w:pPr>
        <w:rPr>
          <w:rFonts w:ascii="Arial" w:hAnsi="Arial" w:cs="Arial"/>
          <w:sz w:val="18"/>
          <w:szCs w:val="18"/>
          <w:lang w:val="fr-FR"/>
        </w:rPr>
      </w:pPr>
      <w:r>
        <w:rPr>
          <w:rFonts w:ascii="Arial" w:hAnsi="Arial" w:cs="Arial"/>
          <w:sz w:val="18"/>
          <w:szCs w:val="18"/>
          <w:lang w:val="fr-FR"/>
        </w:rPr>
        <w:t xml:space="preserve"> </w:t>
      </w:r>
    </w:p>
    <w:p w14:paraId="0043B064" w14:textId="5BF23827" w:rsidR="00F13B10" w:rsidRPr="00D50D8F" w:rsidRDefault="00F13B10" w:rsidP="00D50D8F">
      <w:pPr>
        <w:rPr>
          <w:rFonts w:ascii="Arial" w:hAnsi="Arial" w:cs="Arial"/>
          <w:sz w:val="18"/>
          <w:szCs w:val="18"/>
          <w:u w:val="single"/>
        </w:rPr>
      </w:pPr>
    </w:p>
    <w:tbl>
      <w:tblPr>
        <w:tblpPr w:leftFromText="141" w:rightFromText="141" w:vertAnchor="page" w:horzAnchor="margin" w:tblpY="37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CE528B" w:rsidRPr="007F1328" w14:paraId="0B488E3A" w14:textId="77777777" w:rsidTr="00CE528B">
        <w:trPr>
          <w:trHeight w:val="308"/>
        </w:trPr>
        <w:tc>
          <w:tcPr>
            <w:tcW w:w="719" w:type="pct"/>
          </w:tcPr>
          <w:p w14:paraId="21305EB9" w14:textId="77777777" w:rsidR="00CE528B" w:rsidRPr="007F1328" w:rsidRDefault="00CE528B" w:rsidP="00CE528B">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57AEA4AA" w14:textId="77777777" w:rsidR="00CE528B"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A1. </w:t>
            </w:r>
          </w:p>
          <w:p w14:paraId="61EFF635"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4DC53109"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20F701A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3F086121"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3F82FE90"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1F6CB068"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27B8544F" w14:textId="77777777" w:rsidR="00CE528B" w:rsidRPr="007F1328" w:rsidRDefault="00CE528B" w:rsidP="00CE528B">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65871BF6" w14:textId="77777777" w:rsidR="00CE528B" w:rsidRPr="007F1328" w:rsidDel="00572D7B" w:rsidRDefault="00CE528B" w:rsidP="00CE528B">
            <w:pPr>
              <w:jc w:val="center"/>
              <w:rPr>
                <w:rFonts w:ascii="Arial" w:hAnsi="Arial" w:cs="Arial"/>
                <w:sz w:val="18"/>
                <w:szCs w:val="18"/>
                <w:lang w:val="fr-FR"/>
              </w:rPr>
            </w:pPr>
            <w:r>
              <w:rPr>
                <w:rFonts w:ascii="Arial" w:hAnsi="Arial" w:cs="Arial"/>
                <w:sz w:val="18"/>
                <w:szCs w:val="18"/>
                <w:lang w:val="fr-FR"/>
              </w:rPr>
              <w:t>A5. No Parcelle</w:t>
            </w:r>
          </w:p>
        </w:tc>
      </w:tr>
      <w:tr w:rsidR="00CE528B" w:rsidRPr="0057346A" w14:paraId="22A721BC" w14:textId="77777777" w:rsidTr="00CE528B">
        <w:trPr>
          <w:trHeight w:val="25"/>
        </w:trPr>
        <w:tc>
          <w:tcPr>
            <w:tcW w:w="719" w:type="pct"/>
            <w:shd w:val="clear" w:color="auto" w:fill="D0CECE" w:themeFill="background2" w:themeFillShade="E6"/>
          </w:tcPr>
          <w:p w14:paraId="79850316" w14:textId="77777777" w:rsidR="00CE528B" w:rsidRPr="00AB2522" w:rsidRDefault="00CE528B" w:rsidP="00CE528B">
            <w:pPr>
              <w:spacing w:after="60"/>
              <w:jc w:val="center"/>
              <w:rPr>
                <w:rFonts w:ascii="Arial" w:hAnsi="Arial" w:cs="Arial"/>
                <w:sz w:val="18"/>
                <w:szCs w:val="18"/>
              </w:rPr>
            </w:pPr>
            <w:r w:rsidRPr="00AB2522">
              <w:rPr>
                <w:rFonts w:ascii="Arial" w:hAnsi="Arial" w:cs="Arial"/>
                <w:sz w:val="18"/>
                <w:szCs w:val="18"/>
              </w:rPr>
              <w:t>To be entered by the emumerator</w:t>
            </w:r>
          </w:p>
        </w:tc>
        <w:tc>
          <w:tcPr>
            <w:tcW w:w="719" w:type="pct"/>
            <w:shd w:val="clear" w:color="auto" w:fill="D0CECE" w:themeFill="background2" w:themeFillShade="E6"/>
            <w:vAlign w:val="center"/>
          </w:tcPr>
          <w:p w14:paraId="7ED44FC9" w14:textId="77777777" w:rsidR="00CE528B" w:rsidRPr="007F1328" w:rsidRDefault="00CE528B" w:rsidP="00CE528B">
            <w:pPr>
              <w:spacing w:after="60"/>
              <w:jc w:val="center"/>
              <w:rPr>
                <w:rFonts w:ascii="Arial" w:hAnsi="Arial" w:cs="Arial"/>
                <w:sz w:val="18"/>
                <w:szCs w:val="18"/>
                <w:lang w:val="fr-FR"/>
              </w:rPr>
            </w:pPr>
            <w:r>
              <w:rPr>
                <w:rFonts w:ascii="Arial" w:hAnsi="Arial" w:cs="Arial"/>
                <w:sz w:val="18"/>
                <w:szCs w:val="18"/>
                <w:lang w:val="fr-FR"/>
              </w:rPr>
              <w:t>Pre rempli et à confirmer</w:t>
            </w:r>
          </w:p>
        </w:tc>
        <w:tc>
          <w:tcPr>
            <w:tcW w:w="1053" w:type="pct"/>
            <w:tcBorders>
              <w:right w:val="nil"/>
            </w:tcBorders>
            <w:shd w:val="clear" w:color="auto" w:fill="D0CECE" w:themeFill="background2" w:themeFillShade="E6"/>
          </w:tcPr>
          <w:p w14:paraId="3205C855" w14:textId="77777777" w:rsidR="00CE528B" w:rsidRPr="007F1328" w:rsidRDefault="00CE528B" w:rsidP="00CE528B">
            <w:pPr>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7" w:type="pct"/>
            <w:shd w:val="clear" w:color="auto" w:fill="D0CECE" w:themeFill="background2" w:themeFillShade="E6"/>
          </w:tcPr>
          <w:p w14:paraId="22E33787" w14:textId="77777777" w:rsidR="00CE528B" w:rsidRPr="007F1328" w:rsidRDefault="00CE528B" w:rsidP="00CE528B">
            <w:pPr>
              <w:spacing w:after="60"/>
              <w:ind w:left="220"/>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6" w:type="pct"/>
            <w:shd w:val="clear" w:color="auto" w:fill="D0CECE" w:themeFill="background2" w:themeFillShade="E6"/>
          </w:tcPr>
          <w:p w14:paraId="01D5F6EF" w14:textId="77777777" w:rsidR="00CE528B" w:rsidRPr="007F1328" w:rsidRDefault="00CE528B" w:rsidP="00CE528B">
            <w:pPr>
              <w:spacing w:after="60"/>
              <w:ind w:left="220"/>
              <w:jc w:val="center"/>
              <w:rPr>
                <w:rFonts w:ascii="Arial" w:hAnsi="Arial" w:cs="Arial"/>
                <w:sz w:val="18"/>
                <w:szCs w:val="18"/>
                <w:lang w:val="fr-FR"/>
              </w:rPr>
            </w:pPr>
            <w:r w:rsidRPr="00386FF3">
              <w:rPr>
                <w:rFonts w:ascii="Arial" w:hAnsi="Arial" w:cs="Arial"/>
                <w:sz w:val="18"/>
                <w:szCs w:val="18"/>
                <w:lang w:val="fr-FR"/>
              </w:rPr>
              <w:t>Pre rempli</w:t>
            </w:r>
            <w:r>
              <w:rPr>
                <w:rFonts w:ascii="Arial" w:hAnsi="Arial" w:cs="Arial"/>
                <w:sz w:val="18"/>
                <w:szCs w:val="18"/>
                <w:lang w:val="fr-FR"/>
              </w:rPr>
              <w:t xml:space="preserve">  et à confirmer</w:t>
            </w:r>
          </w:p>
        </w:tc>
        <w:tc>
          <w:tcPr>
            <w:tcW w:w="836" w:type="pct"/>
            <w:shd w:val="clear" w:color="auto" w:fill="D0CECE" w:themeFill="background2" w:themeFillShade="E6"/>
          </w:tcPr>
          <w:p w14:paraId="086EEDD8" w14:textId="77777777" w:rsidR="00CE528B" w:rsidRPr="00211ED8" w:rsidRDefault="00CE528B" w:rsidP="00CE528B">
            <w:pPr>
              <w:spacing w:after="60"/>
              <w:ind w:left="220"/>
              <w:jc w:val="center"/>
              <w:rPr>
                <w:rFonts w:ascii="Arial" w:hAnsi="Arial" w:cs="Arial"/>
                <w:sz w:val="18"/>
                <w:szCs w:val="18"/>
                <w:lang w:val="fr-FR"/>
              </w:rPr>
            </w:pPr>
            <w:r w:rsidRPr="00211ED8">
              <w:rPr>
                <w:rFonts w:ascii="Arial" w:hAnsi="Arial" w:cs="Arial"/>
                <w:sz w:val="18"/>
                <w:szCs w:val="18"/>
                <w:lang w:val="fr-FR"/>
              </w:rPr>
              <w:t>Pre rempli</w:t>
            </w:r>
            <w:r>
              <w:rPr>
                <w:rFonts w:ascii="Arial" w:hAnsi="Arial" w:cs="Arial"/>
                <w:sz w:val="18"/>
                <w:szCs w:val="18"/>
                <w:lang w:val="fr-FR"/>
              </w:rPr>
              <w:t xml:space="preserve">  et à confirmer</w:t>
            </w:r>
          </w:p>
        </w:tc>
      </w:tr>
    </w:tbl>
    <w:p w14:paraId="7E0D7DD7" w14:textId="08A85FDF" w:rsidR="00CE528B" w:rsidRPr="007F1328" w:rsidRDefault="00CE528B"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a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Pre rempli a confirmer</w:t>
            </w:r>
          </w:p>
        </w:tc>
      </w:tr>
      <w:tr w:rsidR="007E7252" w:rsidRPr="007F1328" w14:paraId="39709F6F" w14:textId="77777777" w:rsidTr="000D4BB4">
        <w:trPr>
          <w:trHeight w:val="580"/>
        </w:trPr>
        <w:tc>
          <w:tcPr>
            <w:tcW w:w="1597" w:type="dxa"/>
            <w:noWrap/>
            <w:hideMark/>
          </w:tcPr>
          <w:p w14:paraId="5A9051D0" w14:textId="1B572C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1-Masculin</w:t>
            </w:r>
          </w:p>
          <w:p w14:paraId="0F2D1DF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7E7252" w:rsidRPr="007F1328" w:rsidRDefault="007E7252" w:rsidP="007E7252">
            <w:pPr>
              <w:rPr>
                <w:rFonts w:ascii="Arial" w:hAnsi="Arial" w:cs="Arial"/>
                <w:sz w:val="18"/>
                <w:szCs w:val="18"/>
                <w:lang w:val="fr-FR"/>
              </w:rPr>
            </w:pPr>
            <w:r w:rsidRPr="00C64F2B">
              <w:rPr>
                <w:rFonts w:ascii="Arial" w:hAnsi="Arial" w:cs="Arial"/>
                <w:sz w:val="18"/>
                <w:szCs w:val="18"/>
                <w:lang w:val="fr-FR"/>
              </w:rPr>
              <w:t>Pre rempli a confirmer</w:t>
            </w:r>
          </w:p>
        </w:tc>
      </w:tr>
      <w:tr w:rsidR="00F14899" w:rsidRPr="0057346A" w14:paraId="2421D039" w14:textId="77777777" w:rsidTr="000D4BB4">
        <w:trPr>
          <w:trHeight w:val="580"/>
        </w:trPr>
        <w:tc>
          <w:tcPr>
            <w:tcW w:w="1597" w:type="dxa"/>
            <w:noWrap/>
          </w:tcPr>
          <w:p w14:paraId="779B5FE4" w14:textId="025CA990" w:rsidR="00F14899" w:rsidRPr="007F1328" w:rsidRDefault="00F14899" w:rsidP="007E7252">
            <w:pPr>
              <w:rPr>
                <w:rFonts w:ascii="Arial" w:hAnsi="Arial" w:cs="Arial"/>
                <w:sz w:val="18"/>
                <w:szCs w:val="18"/>
                <w:lang w:val="fr-FR"/>
              </w:rPr>
            </w:pPr>
            <w:r>
              <w:rPr>
                <w:rFonts w:ascii="Arial" w:hAnsi="Arial" w:cs="Arial"/>
                <w:sz w:val="18"/>
                <w:szCs w:val="18"/>
                <w:lang w:val="fr-FR"/>
              </w:rPr>
              <w:t>B.7</w:t>
            </w:r>
          </w:p>
        </w:tc>
        <w:tc>
          <w:tcPr>
            <w:tcW w:w="3634" w:type="dxa"/>
          </w:tcPr>
          <w:p w14:paraId="403DDF91" w14:textId="47463FBE" w:rsidR="00F14899" w:rsidRPr="004D3E4F" w:rsidRDefault="00F14899" w:rsidP="00F14899">
            <w:pPr>
              <w:rPr>
                <w:rFonts w:ascii="Arial" w:hAnsi="Arial" w:cs="Arial"/>
                <w:sz w:val="18"/>
                <w:szCs w:val="18"/>
                <w:lang w:val="fr-FR"/>
              </w:rPr>
            </w:pPr>
            <w:r w:rsidRPr="004D3E4F">
              <w:rPr>
                <w:rFonts w:ascii="Arial" w:hAnsi="Arial" w:cs="Arial"/>
                <w:sz w:val="18"/>
                <w:szCs w:val="18"/>
                <w:lang w:val="fr-FR"/>
              </w:rPr>
              <w:t>Quelle est votre</w:t>
            </w:r>
            <w:r w:rsidR="007A5585" w:rsidRPr="004D3E4F">
              <w:rPr>
                <w:rFonts w:ascii="Arial" w:hAnsi="Arial" w:cs="Arial"/>
                <w:sz w:val="18"/>
                <w:szCs w:val="18"/>
                <w:lang w:val="fr-FR"/>
              </w:rPr>
              <w:t xml:space="preserve"> </w:t>
            </w:r>
            <w:r w:rsidR="006D588B" w:rsidRPr="004D3E4F">
              <w:rPr>
                <w:rFonts w:ascii="Arial" w:hAnsi="Arial" w:cs="Arial"/>
                <w:sz w:val="18"/>
                <w:szCs w:val="18"/>
                <w:lang w:val="fr-FR"/>
              </w:rPr>
              <w:t xml:space="preserve">origine </w:t>
            </w:r>
            <w:r w:rsidR="007A5585" w:rsidRPr="004D3E4F">
              <w:rPr>
                <w:rFonts w:ascii="Arial" w:hAnsi="Arial" w:cs="Arial"/>
                <w:sz w:val="18"/>
                <w:szCs w:val="18"/>
                <w:lang w:val="fr-FR"/>
              </w:rPr>
              <w:t>ethnique</w:t>
            </w:r>
            <w:r w:rsidRPr="004D3E4F">
              <w:rPr>
                <w:rFonts w:ascii="Arial" w:hAnsi="Arial" w:cs="Arial"/>
                <w:sz w:val="18"/>
                <w:szCs w:val="18"/>
                <w:lang w:val="fr-FR"/>
              </w:rPr>
              <w:t>?</w:t>
            </w:r>
          </w:p>
          <w:p w14:paraId="1EBAB228" w14:textId="77777777" w:rsidR="00F14899" w:rsidRPr="007F1328" w:rsidRDefault="00F14899" w:rsidP="007E7252">
            <w:pPr>
              <w:rPr>
                <w:rFonts w:ascii="Arial" w:hAnsi="Arial" w:cs="Arial"/>
                <w:sz w:val="18"/>
                <w:szCs w:val="18"/>
                <w:lang w:val="fr-FR"/>
              </w:rPr>
            </w:pPr>
          </w:p>
        </w:tc>
        <w:tc>
          <w:tcPr>
            <w:tcW w:w="2844" w:type="dxa"/>
            <w:noWrap/>
          </w:tcPr>
          <w:p w14:paraId="7B515F00" w14:textId="5A481DE4" w:rsidR="00F14899" w:rsidRPr="004D3E4F" w:rsidRDefault="00F14899" w:rsidP="00F14899">
            <w:pPr>
              <w:rPr>
                <w:rFonts w:ascii="Arial" w:hAnsi="Arial" w:cs="Arial"/>
                <w:sz w:val="18"/>
                <w:szCs w:val="18"/>
                <w:lang w:val="fr-FR"/>
              </w:rPr>
            </w:pPr>
          </w:p>
        </w:tc>
        <w:tc>
          <w:tcPr>
            <w:tcW w:w="1701" w:type="dxa"/>
            <w:noWrap/>
          </w:tcPr>
          <w:p w14:paraId="7BB68539" w14:textId="77777777" w:rsidR="00F14899" w:rsidRPr="00C64F2B" w:rsidRDefault="00F14899" w:rsidP="007E7252">
            <w:pPr>
              <w:rPr>
                <w:rFonts w:ascii="Arial" w:hAnsi="Arial" w:cs="Arial"/>
                <w:sz w:val="18"/>
                <w:szCs w:val="18"/>
                <w:lang w:val="fr-FR"/>
              </w:rPr>
            </w:pPr>
          </w:p>
        </w:tc>
      </w:tr>
      <w:tr w:rsidR="007E7252" w:rsidRPr="007F1328" w14:paraId="4E8A32AE" w14:textId="77777777" w:rsidTr="000D4BB4">
        <w:trPr>
          <w:trHeight w:val="300"/>
        </w:trPr>
        <w:tc>
          <w:tcPr>
            <w:tcW w:w="1597" w:type="dxa"/>
            <w:noWrap/>
          </w:tcPr>
          <w:p w14:paraId="7C2755E6" w14:textId="77777777" w:rsidR="007E7252" w:rsidRPr="004D3E4F" w:rsidRDefault="007E7252" w:rsidP="007E7252">
            <w:pPr>
              <w:rPr>
                <w:rFonts w:ascii="Arial" w:hAnsi="Arial" w:cs="Arial"/>
                <w:sz w:val="18"/>
                <w:szCs w:val="18"/>
              </w:rPr>
            </w:pPr>
            <w:r w:rsidRPr="004D3E4F">
              <w:rPr>
                <w:rFonts w:ascii="Arial" w:hAnsi="Arial" w:cs="Arial"/>
                <w:sz w:val="18"/>
                <w:szCs w:val="18"/>
              </w:rPr>
              <w:t>B.7a</w:t>
            </w:r>
          </w:p>
          <w:p w14:paraId="75A7835C" w14:textId="3791407B" w:rsidR="00211ED8" w:rsidRPr="004D3E4F" w:rsidRDefault="00211ED8" w:rsidP="007E7252">
            <w:pPr>
              <w:rPr>
                <w:rFonts w:ascii="Arial" w:hAnsi="Arial" w:cs="Arial"/>
                <w:sz w:val="18"/>
                <w:szCs w:val="18"/>
              </w:rPr>
            </w:pPr>
            <w:r w:rsidRPr="004D3E4F">
              <w:rPr>
                <w:rFonts w:ascii="Arial" w:hAnsi="Arial" w:cs="Arial"/>
                <w:sz w:val="18"/>
                <w:szCs w:val="18"/>
              </w:rPr>
              <w:t>Calculate filed only</w:t>
            </w:r>
          </w:p>
        </w:tc>
        <w:tc>
          <w:tcPr>
            <w:tcW w:w="3634" w:type="dxa"/>
          </w:tcPr>
          <w:p w14:paraId="36674CB2" w14:textId="42F1AB20"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Type de traitement du participant pour l’entretien des parcelles</w:t>
            </w:r>
          </w:p>
        </w:tc>
        <w:tc>
          <w:tcPr>
            <w:tcW w:w="2844" w:type="dxa"/>
            <w:noWrap/>
          </w:tcPr>
          <w:p w14:paraId="4C3EC643" w14:textId="66F5899A" w:rsidR="007E7252" w:rsidRPr="00211ED8" w:rsidRDefault="00F14899" w:rsidP="007E7252">
            <w:pPr>
              <w:rPr>
                <w:rFonts w:ascii="Arial" w:hAnsi="Arial" w:cs="Arial"/>
                <w:sz w:val="18"/>
                <w:szCs w:val="18"/>
                <w:lang w:val="fr-FR"/>
              </w:rPr>
            </w:pPr>
            <w:r>
              <w:rPr>
                <w:rFonts w:ascii="Arial" w:hAnsi="Arial" w:cs="Arial"/>
                <w:sz w:val="18"/>
                <w:szCs w:val="18"/>
                <w:lang w:val="fr-FR"/>
              </w:rPr>
              <w:t>Pa</w:t>
            </w:r>
            <w:r w:rsidR="007E7252" w:rsidRPr="00211ED8">
              <w:rPr>
                <w:rFonts w:ascii="Arial" w:hAnsi="Arial" w:cs="Arial"/>
                <w:sz w:val="18"/>
                <w:szCs w:val="18"/>
                <w:lang w:val="fr-FR"/>
              </w:rPr>
              <w:t>rcelle bleue</w:t>
            </w:r>
          </w:p>
          <w:p w14:paraId="1F48D7CD" w14:textId="77777777"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 xml:space="preserve">Parcelle rouge </w:t>
            </w:r>
          </w:p>
          <w:p w14:paraId="33F60E46" w14:textId="488B96AF" w:rsidR="007E7252" w:rsidRPr="00211ED8" w:rsidRDefault="007E7252" w:rsidP="007E7252">
            <w:pPr>
              <w:rPr>
                <w:rFonts w:ascii="Arial" w:hAnsi="Arial" w:cs="Arial"/>
                <w:sz w:val="18"/>
                <w:szCs w:val="18"/>
                <w:lang w:val="fr-FR"/>
              </w:rPr>
            </w:pPr>
            <w:r w:rsidRPr="00211ED8">
              <w:rPr>
                <w:rFonts w:ascii="Arial" w:hAnsi="Arial" w:cs="Arial"/>
                <w:sz w:val="18"/>
                <w:szCs w:val="18"/>
                <w:lang w:val="fr-FR"/>
              </w:rPr>
              <w:t>Parcelle verte</w:t>
            </w:r>
          </w:p>
        </w:tc>
        <w:tc>
          <w:tcPr>
            <w:tcW w:w="1701" w:type="dxa"/>
            <w:noWrap/>
          </w:tcPr>
          <w:p w14:paraId="018E6375" w14:textId="16437408" w:rsidR="007E7252" w:rsidRPr="00971CD0" w:rsidRDefault="007E7252" w:rsidP="007E7252">
            <w:pPr>
              <w:rPr>
                <w:rFonts w:ascii="Arial" w:hAnsi="Arial" w:cs="Arial"/>
                <w:sz w:val="18"/>
                <w:szCs w:val="18"/>
                <w:lang w:val="fr-FR"/>
              </w:rPr>
            </w:pPr>
            <w:r w:rsidRPr="00971CD0">
              <w:rPr>
                <w:rFonts w:ascii="Arial" w:hAnsi="Arial" w:cs="Arial"/>
                <w:sz w:val="18"/>
                <w:szCs w:val="18"/>
                <w:lang w:val="fr-FR"/>
              </w:rPr>
              <w:t xml:space="preserve">Pre rempli </w:t>
            </w:r>
          </w:p>
        </w:tc>
      </w:tr>
      <w:tr w:rsidR="007E7252" w:rsidRPr="007F1328" w14:paraId="23BBF702" w14:textId="77777777" w:rsidTr="000D4BB4">
        <w:trPr>
          <w:trHeight w:val="300"/>
        </w:trPr>
        <w:tc>
          <w:tcPr>
            <w:tcW w:w="1597" w:type="dxa"/>
            <w:noWrap/>
          </w:tcPr>
          <w:p w14:paraId="53EE8124" w14:textId="5363163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w:t>
            </w:r>
            <w:r>
              <w:rPr>
                <w:rFonts w:ascii="Arial" w:hAnsi="Arial" w:cs="Arial"/>
                <w:sz w:val="18"/>
                <w:szCs w:val="18"/>
                <w:lang w:val="fr-FR"/>
              </w:rPr>
              <w:t>.</w:t>
            </w:r>
            <w:r w:rsidRPr="007F1328">
              <w:rPr>
                <w:rFonts w:ascii="Arial" w:hAnsi="Arial" w:cs="Arial"/>
                <w:sz w:val="18"/>
                <w:szCs w:val="18"/>
                <w:lang w:val="fr-FR"/>
              </w:rPr>
              <w:t>7</w:t>
            </w:r>
            <w:r>
              <w:rPr>
                <w:rFonts w:ascii="Arial" w:hAnsi="Arial" w:cs="Arial"/>
                <w:sz w:val="18"/>
                <w:szCs w:val="18"/>
                <w:lang w:val="fr-FR"/>
              </w:rPr>
              <w:t>b</w:t>
            </w:r>
          </w:p>
        </w:tc>
        <w:tc>
          <w:tcPr>
            <w:tcW w:w="3634" w:type="dxa"/>
          </w:tcPr>
          <w:p w14:paraId="7FDD2AAD" w14:textId="496D885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7E7252" w:rsidRPr="007F1328" w:rsidRDefault="007E7252" w:rsidP="007E7252">
            <w:pPr>
              <w:rPr>
                <w:rFonts w:ascii="Arial" w:hAnsi="Arial" w:cs="Arial"/>
                <w:sz w:val="18"/>
                <w:szCs w:val="18"/>
                <w:lang w:val="fr-FR"/>
              </w:rPr>
            </w:pPr>
          </w:p>
        </w:tc>
        <w:tc>
          <w:tcPr>
            <w:tcW w:w="1701" w:type="dxa"/>
            <w:noWrap/>
          </w:tcPr>
          <w:p w14:paraId="3F9073EC" w14:textId="77777777" w:rsidR="007E7252" w:rsidRPr="007F1328" w:rsidRDefault="007E7252" w:rsidP="007E7252">
            <w:pPr>
              <w:rPr>
                <w:rFonts w:ascii="Arial" w:hAnsi="Arial" w:cs="Arial"/>
                <w:sz w:val="18"/>
                <w:szCs w:val="18"/>
                <w:lang w:val="fr-FR"/>
              </w:rPr>
            </w:pPr>
          </w:p>
        </w:tc>
      </w:tr>
      <w:tr w:rsidR="007E7252" w:rsidRPr="008A2AEA" w14:paraId="4CE15DF0" w14:textId="77777777" w:rsidTr="000D4BB4">
        <w:trPr>
          <w:trHeight w:val="300"/>
        </w:trPr>
        <w:tc>
          <w:tcPr>
            <w:tcW w:w="1597" w:type="dxa"/>
            <w:noWrap/>
          </w:tcPr>
          <w:p w14:paraId="151A0E09" w14:textId="77777777" w:rsidR="007E7252" w:rsidRDefault="007E7252" w:rsidP="007E7252">
            <w:pPr>
              <w:rPr>
                <w:rFonts w:ascii="Arial" w:hAnsi="Arial" w:cs="Arial"/>
                <w:sz w:val="18"/>
                <w:szCs w:val="18"/>
                <w:lang w:val="fr-FR"/>
              </w:rPr>
            </w:pPr>
            <w:r>
              <w:rPr>
                <w:rFonts w:ascii="Arial" w:hAnsi="Arial" w:cs="Arial"/>
                <w:sz w:val="18"/>
                <w:szCs w:val="18"/>
                <w:lang w:val="fr-FR"/>
              </w:rPr>
              <w:t>B8a</w:t>
            </w:r>
          </w:p>
          <w:p w14:paraId="5455C2D8" w14:textId="23992EBC" w:rsidR="00211ED8" w:rsidRPr="007F1328" w:rsidRDefault="00211ED8" w:rsidP="007E7252">
            <w:pPr>
              <w:rPr>
                <w:rFonts w:ascii="Arial" w:hAnsi="Arial" w:cs="Arial"/>
                <w:sz w:val="18"/>
                <w:szCs w:val="18"/>
                <w:lang w:val="fr-FR"/>
              </w:rPr>
            </w:pPr>
            <w:r>
              <w:rPr>
                <w:rFonts w:ascii="Arial" w:hAnsi="Arial" w:cs="Arial"/>
                <w:sz w:val="18"/>
                <w:szCs w:val="18"/>
                <w:lang w:val="fr-FR"/>
              </w:rPr>
              <w:t>Calculate filed only</w:t>
            </w:r>
          </w:p>
        </w:tc>
        <w:tc>
          <w:tcPr>
            <w:tcW w:w="3634" w:type="dxa"/>
          </w:tcPr>
          <w:p w14:paraId="7920BD3E" w14:textId="77777777" w:rsidR="007E7252" w:rsidRDefault="007E7252" w:rsidP="007E7252">
            <w:pPr>
              <w:rPr>
                <w:rFonts w:ascii="Arial" w:hAnsi="Arial" w:cs="Arial"/>
                <w:sz w:val="18"/>
                <w:szCs w:val="18"/>
                <w:lang w:val="fr-FR"/>
              </w:rPr>
            </w:pPr>
            <w:commentRangeStart w:id="17"/>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commentRangeEnd w:id="17"/>
            <w:r w:rsidR="00E211F3">
              <w:rPr>
                <w:rStyle w:val="CommentReference"/>
                <w:rFonts w:eastAsia="Times New Roman"/>
                <w:lang w:val="fr-FR" w:eastAsia="fr-FR"/>
              </w:rPr>
              <w:commentReference w:id="17"/>
            </w:r>
          </w:p>
        </w:tc>
        <w:tc>
          <w:tcPr>
            <w:tcW w:w="2844" w:type="dxa"/>
            <w:noWrap/>
          </w:tcPr>
          <w:p w14:paraId="7808FF7D" w14:textId="77777777" w:rsidR="007E7252" w:rsidRDefault="007E7252" w:rsidP="007E7252">
            <w:pPr>
              <w:rPr>
                <w:rFonts w:ascii="Arial" w:hAnsi="Arial" w:cs="Arial"/>
                <w:sz w:val="18"/>
                <w:szCs w:val="18"/>
                <w:lang w:val="fr-FR"/>
              </w:rPr>
            </w:pPr>
            <w:r>
              <w:rPr>
                <w:rFonts w:ascii="Arial" w:hAnsi="Arial" w:cs="Arial"/>
                <w:sz w:val="18"/>
                <w:szCs w:val="18"/>
                <w:lang w:val="fr-FR"/>
              </w:rPr>
              <w:t>Traitement</w:t>
            </w:r>
          </w:p>
          <w:p w14:paraId="0C3E43F1" w14:textId="77777777" w:rsidR="007E7252" w:rsidRDefault="007E7252" w:rsidP="007E7252">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3D08D0EA" w:rsidR="007E7252" w:rsidRPr="00C64F2B" w:rsidRDefault="007E7252" w:rsidP="007E7252">
            <w:pPr>
              <w:rPr>
                <w:rFonts w:ascii="Arial" w:hAnsi="Arial" w:cs="Arial"/>
                <w:sz w:val="18"/>
                <w:szCs w:val="18"/>
                <w:lang w:val="fr-FR"/>
              </w:rPr>
            </w:pPr>
            <w:r w:rsidRPr="00C64F2B">
              <w:rPr>
                <w:rFonts w:ascii="Arial" w:hAnsi="Arial" w:cs="Arial"/>
                <w:sz w:val="18"/>
                <w:szCs w:val="18"/>
                <w:lang w:val="fr-FR"/>
              </w:rPr>
              <w:t xml:space="preserve">Pre rempli </w:t>
            </w:r>
          </w:p>
        </w:tc>
      </w:tr>
      <w:tr w:rsidR="004C030B" w:rsidRPr="0057346A" w14:paraId="41B39F94" w14:textId="77777777" w:rsidTr="000D4BB4">
        <w:trPr>
          <w:trHeight w:val="300"/>
        </w:trPr>
        <w:tc>
          <w:tcPr>
            <w:tcW w:w="1597" w:type="dxa"/>
            <w:noWrap/>
          </w:tcPr>
          <w:p w14:paraId="656E8AE4" w14:textId="4035B59D" w:rsidR="004C030B" w:rsidRDefault="00211ED8" w:rsidP="007E7252">
            <w:pPr>
              <w:rPr>
                <w:rFonts w:ascii="Arial" w:hAnsi="Arial" w:cs="Arial"/>
                <w:sz w:val="18"/>
                <w:szCs w:val="18"/>
                <w:lang w:val="fr-FR"/>
              </w:rPr>
            </w:pPr>
            <w:r>
              <w:rPr>
                <w:rFonts w:ascii="Arial" w:hAnsi="Arial" w:cs="Arial"/>
                <w:sz w:val="18"/>
                <w:szCs w:val="18"/>
                <w:lang w:val="fr-FR"/>
              </w:rPr>
              <w:t>B.8a.1</w:t>
            </w:r>
          </w:p>
        </w:tc>
        <w:tc>
          <w:tcPr>
            <w:tcW w:w="3634" w:type="dxa"/>
          </w:tcPr>
          <w:p w14:paraId="0FEF43FE" w14:textId="77777777" w:rsidR="004C030B" w:rsidRDefault="004C030B" w:rsidP="004C030B">
            <w:pPr>
              <w:rPr>
                <w:rFonts w:ascii="Arial" w:hAnsi="Arial" w:cs="Arial"/>
                <w:sz w:val="18"/>
                <w:szCs w:val="18"/>
                <w:lang w:val="fr-FR"/>
              </w:rPr>
            </w:pPr>
            <w:r>
              <w:rPr>
                <w:rFonts w:ascii="Arial" w:hAnsi="Arial" w:cs="Arial"/>
                <w:sz w:val="18"/>
                <w:szCs w:val="18"/>
                <w:lang w:val="fr-FR"/>
              </w:rPr>
              <w:t xml:space="preserve">Si traitement, </w:t>
            </w:r>
          </w:p>
          <w:p w14:paraId="281E9D99" w14:textId="77777777" w:rsidR="004C030B" w:rsidRDefault="004C030B" w:rsidP="004C030B">
            <w:pPr>
              <w:rPr>
                <w:rFonts w:ascii="Arial" w:hAnsi="Arial" w:cs="Arial"/>
                <w:sz w:val="18"/>
                <w:szCs w:val="18"/>
                <w:lang w:val="fr-FR"/>
              </w:rPr>
            </w:pPr>
          </w:p>
          <w:p w14:paraId="22FDBB3F" w14:textId="6343FDC6" w:rsidR="004C030B" w:rsidRDefault="004C030B" w:rsidP="004C030B">
            <w:pPr>
              <w:rPr>
                <w:rFonts w:ascii="Arial" w:hAnsi="Arial" w:cs="Arial"/>
                <w:sz w:val="18"/>
                <w:szCs w:val="18"/>
                <w:lang w:val="fr-FR"/>
              </w:rPr>
            </w:pPr>
            <w:r>
              <w:rPr>
                <w:rFonts w:ascii="Arial" w:hAnsi="Arial" w:cs="Arial"/>
                <w:sz w:val="18"/>
                <w:szCs w:val="18"/>
                <w:lang w:val="fr-FR"/>
              </w:rPr>
              <w:t xml:space="preserve">Pour les activités d’entretien de l’année dernière vous faisiez partie du groupe de personnes qui ont reçu un contrat comme celui-ci </w:t>
            </w:r>
            <w:commentRangeStart w:id="18"/>
            <w:r w:rsidRPr="004C030B">
              <w:rPr>
                <w:rFonts w:ascii="Arial" w:hAnsi="Arial" w:cs="Arial"/>
                <w:i/>
                <w:sz w:val="18"/>
                <w:szCs w:val="18"/>
                <w:lang w:val="fr-FR"/>
              </w:rPr>
              <w:t xml:space="preserve">(montrer un exemple de contrat) </w:t>
            </w:r>
            <w:commentRangeEnd w:id="18"/>
            <w:r w:rsidR="00E211F3">
              <w:rPr>
                <w:rStyle w:val="CommentReference"/>
                <w:rFonts w:eastAsia="Times New Roman"/>
                <w:lang w:val="fr-FR" w:eastAsia="fr-FR"/>
              </w:rPr>
              <w:commentReference w:id="18"/>
            </w:r>
            <w:r>
              <w:rPr>
                <w:rFonts w:ascii="Arial" w:hAnsi="Arial" w:cs="Arial"/>
                <w:sz w:val="18"/>
                <w:szCs w:val="18"/>
                <w:lang w:val="fr-FR"/>
              </w:rPr>
              <w:t>pour l’entretien des parcelles. Est-ce correct ?</w:t>
            </w:r>
          </w:p>
          <w:p w14:paraId="5CD34829" w14:textId="77777777" w:rsidR="004C030B" w:rsidRDefault="004C030B" w:rsidP="007E7252">
            <w:pPr>
              <w:rPr>
                <w:rFonts w:ascii="Arial" w:hAnsi="Arial" w:cs="Arial"/>
                <w:sz w:val="18"/>
                <w:szCs w:val="18"/>
                <w:lang w:val="fr-FR"/>
              </w:rPr>
            </w:pPr>
          </w:p>
        </w:tc>
        <w:tc>
          <w:tcPr>
            <w:tcW w:w="2844" w:type="dxa"/>
            <w:noWrap/>
          </w:tcPr>
          <w:p w14:paraId="31B2C8A4" w14:textId="77777777" w:rsidR="004C030B" w:rsidRDefault="004C030B" w:rsidP="007E7252">
            <w:pPr>
              <w:rPr>
                <w:rFonts w:ascii="Arial" w:hAnsi="Arial" w:cs="Arial"/>
                <w:sz w:val="18"/>
                <w:szCs w:val="18"/>
                <w:lang w:val="fr-FR"/>
              </w:rPr>
            </w:pPr>
          </w:p>
          <w:p w14:paraId="3E8BF6D5" w14:textId="77777777" w:rsidR="004C030B" w:rsidRDefault="004C030B" w:rsidP="007E7252">
            <w:pPr>
              <w:rPr>
                <w:rFonts w:ascii="Arial" w:hAnsi="Arial" w:cs="Arial"/>
                <w:sz w:val="18"/>
                <w:szCs w:val="18"/>
                <w:lang w:val="fr-FR"/>
              </w:rPr>
            </w:pPr>
          </w:p>
          <w:p w14:paraId="181C23E9" w14:textId="77777777" w:rsidR="004C030B" w:rsidRDefault="004C030B" w:rsidP="007E7252">
            <w:pPr>
              <w:rPr>
                <w:rFonts w:ascii="Arial" w:hAnsi="Arial" w:cs="Arial"/>
                <w:sz w:val="18"/>
                <w:szCs w:val="18"/>
                <w:lang w:val="fr-FR"/>
              </w:rPr>
            </w:pPr>
          </w:p>
          <w:p w14:paraId="023E486F" w14:textId="77777777" w:rsidR="004C030B" w:rsidRDefault="004C030B" w:rsidP="007E7252">
            <w:pPr>
              <w:rPr>
                <w:rFonts w:ascii="Arial" w:hAnsi="Arial" w:cs="Arial"/>
                <w:sz w:val="18"/>
                <w:szCs w:val="18"/>
                <w:lang w:val="fr-FR"/>
              </w:rPr>
            </w:pPr>
            <w:r>
              <w:rPr>
                <w:rFonts w:ascii="Arial" w:hAnsi="Arial" w:cs="Arial"/>
                <w:sz w:val="18"/>
                <w:szCs w:val="18"/>
                <w:lang w:val="fr-FR"/>
              </w:rPr>
              <w:t>1=oui</w:t>
            </w:r>
          </w:p>
          <w:p w14:paraId="308425FC" w14:textId="1B7C042E" w:rsidR="004C030B" w:rsidRDefault="004C030B" w:rsidP="007E7252">
            <w:pPr>
              <w:rPr>
                <w:rFonts w:ascii="Arial" w:hAnsi="Arial" w:cs="Arial"/>
                <w:sz w:val="18"/>
                <w:szCs w:val="18"/>
                <w:lang w:val="fr-FR"/>
              </w:rPr>
            </w:pPr>
            <w:r>
              <w:rPr>
                <w:rFonts w:ascii="Arial" w:hAnsi="Arial" w:cs="Arial"/>
                <w:sz w:val="18"/>
                <w:szCs w:val="18"/>
                <w:lang w:val="fr-FR"/>
              </w:rPr>
              <w:t>2=non</w:t>
            </w:r>
          </w:p>
        </w:tc>
        <w:tc>
          <w:tcPr>
            <w:tcW w:w="1701" w:type="dxa"/>
            <w:noWrap/>
          </w:tcPr>
          <w:p w14:paraId="58B20D43" w14:textId="46AFF3BB" w:rsidR="004C030B" w:rsidRPr="0057346A" w:rsidRDefault="0057346A" w:rsidP="0057346A">
            <w:pPr>
              <w:rPr>
                <w:rFonts w:ascii="Arial" w:hAnsi="Arial" w:cs="Arial"/>
                <w:sz w:val="18"/>
                <w:szCs w:val="18"/>
                <w:lang w:val="fr-FR"/>
              </w:rPr>
            </w:pPr>
            <w:ins w:id="19" w:author="ICRAF" w:date="2018-10-19T02:00:00Z">
              <w:r w:rsidRPr="00F31ED1">
                <w:rPr>
                  <w:rFonts w:ascii="Arial" w:hAnsi="Arial" w:cs="Arial"/>
                  <w:sz w:val="18"/>
                  <w:szCs w:val="18"/>
                  <w:lang w:val="fr-FR"/>
                </w:rPr>
                <w:t>Je suggère qu’on demande au</w:t>
              </w:r>
              <w:r>
                <w:rPr>
                  <w:rFonts w:ascii="Arial" w:hAnsi="Arial" w:cs="Arial"/>
                  <w:sz w:val="18"/>
                  <w:szCs w:val="18"/>
                  <w:lang w:val="fr-FR"/>
                </w:rPr>
                <w:t>x</w:t>
              </w:r>
              <w:r w:rsidRPr="00F31ED1">
                <w:rPr>
                  <w:rFonts w:ascii="Arial" w:hAnsi="Arial" w:cs="Arial"/>
                  <w:sz w:val="18"/>
                  <w:szCs w:val="18"/>
                  <w:lang w:val="fr-FR"/>
                </w:rPr>
                <w:t xml:space="preserve"> </w:t>
              </w:r>
              <w:r w:rsidRPr="0057346A">
                <w:rPr>
                  <w:rFonts w:ascii="Arial" w:hAnsi="Arial" w:cs="Arial"/>
                  <w:sz w:val="18"/>
                  <w:szCs w:val="18"/>
                  <w:lang w:val="fr-FR"/>
                </w:rPr>
                <w:t>participan</w:t>
              </w:r>
              <w:r>
                <w:rPr>
                  <w:rFonts w:ascii="Arial" w:hAnsi="Arial" w:cs="Arial"/>
                  <w:sz w:val="18"/>
                  <w:szCs w:val="18"/>
                  <w:lang w:val="fr-FR"/>
                </w:rPr>
                <w:t>t</w:t>
              </w:r>
              <w:r w:rsidRPr="0057346A">
                <w:rPr>
                  <w:rFonts w:ascii="Arial" w:hAnsi="Arial" w:cs="Arial"/>
                  <w:sz w:val="18"/>
                  <w:szCs w:val="18"/>
                  <w:lang w:val="fr-FR"/>
                </w:rPr>
                <w:t>s</w:t>
              </w:r>
              <w:r w:rsidRPr="00F31ED1">
                <w:rPr>
                  <w:rFonts w:ascii="Arial" w:hAnsi="Arial" w:cs="Arial"/>
                  <w:sz w:val="18"/>
                  <w:szCs w:val="18"/>
                  <w:lang w:val="fr-FR"/>
                </w:rPr>
                <w:t xml:space="preserve"> de présenter </w:t>
              </w:r>
              <w:r>
                <w:rPr>
                  <w:rFonts w:ascii="Arial" w:hAnsi="Arial" w:cs="Arial"/>
                  <w:sz w:val="18"/>
                  <w:szCs w:val="18"/>
                  <w:lang w:val="fr-FR"/>
                </w:rPr>
                <w:t>leurs</w:t>
              </w:r>
              <w:r w:rsidRPr="00F31ED1">
                <w:rPr>
                  <w:rFonts w:ascii="Arial" w:hAnsi="Arial" w:cs="Arial"/>
                  <w:sz w:val="18"/>
                  <w:szCs w:val="18"/>
                  <w:lang w:val="fr-FR"/>
                </w:rPr>
                <w:t xml:space="preserve"> contrat</w:t>
              </w:r>
              <w:r>
                <w:rPr>
                  <w:rFonts w:ascii="Arial" w:hAnsi="Arial" w:cs="Arial"/>
                  <w:sz w:val="18"/>
                  <w:szCs w:val="18"/>
                  <w:lang w:val="fr-FR"/>
                </w:rPr>
                <w:t>s</w:t>
              </w:r>
              <w:r w:rsidRPr="00F31ED1">
                <w:rPr>
                  <w:rFonts w:ascii="Arial" w:hAnsi="Arial" w:cs="Arial"/>
                  <w:sz w:val="18"/>
                  <w:szCs w:val="18"/>
                  <w:lang w:val="fr-FR"/>
                </w:rPr>
                <w:t xml:space="preserve"> s’il</w:t>
              </w:r>
              <w:r>
                <w:rPr>
                  <w:rFonts w:ascii="Arial" w:hAnsi="Arial" w:cs="Arial"/>
                  <w:sz w:val="18"/>
                  <w:szCs w:val="18"/>
                  <w:lang w:val="fr-FR"/>
                </w:rPr>
                <w:t>s</w:t>
              </w:r>
              <w:r w:rsidRPr="00F31ED1">
                <w:rPr>
                  <w:rFonts w:ascii="Arial" w:hAnsi="Arial" w:cs="Arial"/>
                  <w:sz w:val="18"/>
                  <w:szCs w:val="18"/>
                  <w:lang w:val="fr-FR"/>
                </w:rPr>
                <w:t xml:space="preserve"> f</w:t>
              </w:r>
              <w:r>
                <w:rPr>
                  <w:rFonts w:ascii="Arial" w:hAnsi="Arial" w:cs="Arial"/>
                  <w:sz w:val="18"/>
                  <w:szCs w:val="18"/>
                  <w:lang w:val="fr-FR"/>
                </w:rPr>
                <w:t>on</w:t>
              </w:r>
              <w:r w:rsidRPr="00F31ED1">
                <w:rPr>
                  <w:rFonts w:ascii="Arial" w:hAnsi="Arial" w:cs="Arial"/>
                  <w:sz w:val="18"/>
                  <w:szCs w:val="18"/>
                  <w:lang w:val="fr-FR"/>
                </w:rPr>
                <w:t>t partie du traitement</w:t>
              </w:r>
            </w:ins>
          </w:p>
        </w:tc>
      </w:tr>
      <w:tr w:rsidR="007E7252" w:rsidRPr="0057346A" w14:paraId="0C75D7EC" w14:textId="77777777" w:rsidTr="000D4BB4">
        <w:trPr>
          <w:trHeight w:val="300"/>
        </w:trPr>
        <w:tc>
          <w:tcPr>
            <w:tcW w:w="1597" w:type="dxa"/>
            <w:noWrap/>
          </w:tcPr>
          <w:p w14:paraId="0CF9906A" w14:textId="7E1088D1" w:rsidR="007E7252" w:rsidRDefault="007E7252" w:rsidP="007E7252">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Si traitement, </w:t>
            </w:r>
          </w:p>
          <w:p w14:paraId="3580F09B" w14:textId="18AF3594" w:rsidR="007E7252" w:rsidRDefault="007E7252" w:rsidP="007E7252">
            <w:pPr>
              <w:rPr>
                <w:rFonts w:ascii="Arial" w:hAnsi="Arial" w:cs="Arial"/>
                <w:sz w:val="18"/>
                <w:szCs w:val="18"/>
                <w:lang w:val="fr-FR"/>
              </w:rPr>
            </w:pPr>
          </w:p>
          <w:p w14:paraId="5D25EB4D" w14:textId="13A1B3C4" w:rsidR="007E7252" w:rsidRPr="000D4BB4" w:rsidRDefault="007E7252" w:rsidP="007E7252">
            <w:pPr>
              <w:rPr>
                <w:rFonts w:ascii="Arial" w:hAnsi="Arial" w:cs="Arial"/>
                <w:sz w:val="18"/>
                <w:szCs w:val="18"/>
                <w:lang w:val="fr-FR"/>
              </w:rPr>
            </w:pPr>
            <w:r>
              <w:rPr>
                <w:rFonts w:ascii="Arial" w:hAnsi="Arial" w:cs="Arial"/>
                <w:sz w:val="18"/>
                <w:szCs w:val="18"/>
                <w:lang w:val="fr-FR"/>
              </w:rPr>
              <w:t>Pouvez-vous nous décrire les termes du contrat que vous aviez reçu ?  C’est-à-dire, pour chaque arbre qui meurt, combien d’argent est ce que vous perdez ?</w:t>
            </w:r>
          </w:p>
        </w:tc>
        <w:tc>
          <w:tcPr>
            <w:tcW w:w="2844" w:type="dxa"/>
            <w:noWrap/>
          </w:tcPr>
          <w:p w14:paraId="6A6C4993" w14:textId="77777777" w:rsidR="007E7252" w:rsidRDefault="007E7252" w:rsidP="007E7252">
            <w:pPr>
              <w:rPr>
                <w:rFonts w:ascii="Arial" w:hAnsi="Arial" w:cs="Arial"/>
                <w:sz w:val="18"/>
                <w:szCs w:val="18"/>
                <w:lang w:val="fr-FR"/>
              </w:rPr>
            </w:pPr>
          </w:p>
          <w:p w14:paraId="42B773BD" w14:textId="541B4F3F" w:rsidR="007E7252" w:rsidRDefault="007E7252" w:rsidP="007E7252">
            <w:pPr>
              <w:rPr>
                <w:rFonts w:ascii="Arial" w:hAnsi="Arial" w:cs="Arial"/>
                <w:sz w:val="18"/>
                <w:szCs w:val="18"/>
                <w:lang w:val="fr-FR"/>
              </w:rPr>
            </w:pPr>
            <w:r>
              <w:rPr>
                <w:rFonts w:ascii="Arial" w:hAnsi="Arial" w:cs="Arial"/>
                <w:sz w:val="18"/>
                <w:szCs w:val="18"/>
                <w:lang w:val="fr-FR"/>
              </w:rPr>
              <w:t>1= 300 FCFA</w:t>
            </w:r>
          </w:p>
          <w:p w14:paraId="36BBFF4D" w14:textId="4A38AEF8" w:rsidR="007E7252" w:rsidRDefault="007E7252" w:rsidP="007E7252">
            <w:pPr>
              <w:rPr>
                <w:rFonts w:ascii="Arial" w:hAnsi="Arial" w:cs="Arial"/>
                <w:sz w:val="18"/>
                <w:szCs w:val="18"/>
                <w:lang w:val="fr-FR"/>
              </w:rPr>
            </w:pPr>
            <w:r>
              <w:rPr>
                <w:rFonts w:ascii="Arial" w:hAnsi="Arial" w:cs="Arial"/>
                <w:sz w:val="18"/>
                <w:szCs w:val="18"/>
                <w:lang w:val="fr-FR"/>
              </w:rPr>
              <w:t>2= 350 FCFA</w:t>
            </w:r>
          </w:p>
          <w:p w14:paraId="7B9D2FF7" w14:textId="3A059956" w:rsidR="007E7252" w:rsidRDefault="007E7252" w:rsidP="007E7252">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7E7252" w:rsidRDefault="007E7252" w:rsidP="007E7252">
            <w:pPr>
              <w:rPr>
                <w:rFonts w:ascii="Arial" w:hAnsi="Arial" w:cs="Arial"/>
                <w:sz w:val="18"/>
                <w:szCs w:val="18"/>
                <w:lang w:val="fr-FR"/>
              </w:rPr>
            </w:pPr>
            <w:r>
              <w:rPr>
                <w:rFonts w:ascii="Arial" w:hAnsi="Arial" w:cs="Arial"/>
                <w:sz w:val="18"/>
                <w:szCs w:val="18"/>
                <w:lang w:val="fr-FR"/>
              </w:rPr>
              <w:t>4=autres explications différentes des options ci-dessus</w:t>
            </w:r>
          </w:p>
          <w:p w14:paraId="12C0DD0A" w14:textId="079B9DE7" w:rsidR="007E7252" w:rsidRDefault="007E7252" w:rsidP="007E7252">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7E7252" w:rsidRPr="00C64F2B" w:rsidRDefault="007E7252" w:rsidP="007E7252">
            <w:pPr>
              <w:rPr>
                <w:rFonts w:ascii="Arial" w:hAnsi="Arial" w:cs="Arial"/>
                <w:sz w:val="18"/>
                <w:szCs w:val="18"/>
                <w:lang w:val="fr-FR"/>
              </w:rPr>
            </w:pPr>
            <w:r>
              <w:rPr>
                <w:rFonts w:ascii="Arial" w:hAnsi="Arial" w:cs="Arial"/>
                <w:sz w:val="18"/>
                <w:szCs w:val="18"/>
                <w:lang w:val="fr-FR"/>
              </w:rPr>
              <w:t>Enqueteur : Ecouter la description donnée par le répondant et sélectionner l’option qui correspond le mieux à sa réponse.</w:t>
            </w:r>
          </w:p>
        </w:tc>
      </w:tr>
      <w:tr w:rsidR="007E7252" w:rsidRPr="0057346A" w14:paraId="5114DD67" w14:textId="77777777" w:rsidTr="000D4BB4">
        <w:trPr>
          <w:trHeight w:val="300"/>
        </w:trPr>
        <w:tc>
          <w:tcPr>
            <w:tcW w:w="1597" w:type="dxa"/>
            <w:noWrap/>
          </w:tcPr>
          <w:p w14:paraId="67EDEC77" w14:textId="0C5D50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lastRenderedPageBreak/>
              <w:t>B8</w:t>
            </w:r>
            <w:r>
              <w:rPr>
                <w:rFonts w:ascii="Arial" w:hAnsi="Arial" w:cs="Arial"/>
                <w:sz w:val="18"/>
                <w:szCs w:val="18"/>
                <w:lang w:val="fr-FR"/>
              </w:rPr>
              <w:t>c</w:t>
            </w:r>
          </w:p>
        </w:tc>
        <w:tc>
          <w:tcPr>
            <w:tcW w:w="3634" w:type="dxa"/>
          </w:tcPr>
          <w:p w14:paraId="2D959269" w14:textId="1CB6E77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7E7252" w:rsidRDefault="007E7252" w:rsidP="007E7252">
            <w:pPr>
              <w:rPr>
                <w:rFonts w:ascii="Arial" w:hAnsi="Arial" w:cs="Arial"/>
                <w:sz w:val="18"/>
                <w:szCs w:val="18"/>
                <w:lang w:val="fr-FR"/>
              </w:rPr>
            </w:pPr>
            <w:r>
              <w:rPr>
                <w:rFonts w:ascii="Arial" w:hAnsi="Arial" w:cs="Arial"/>
                <w:sz w:val="18"/>
                <w:szCs w:val="18"/>
                <w:lang w:val="fr-FR"/>
              </w:rPr>
              <w:t>Parcelle bleue</w:t>
            </w:r>
          </w:p>
          <w:p w14:paraId="12D0D5DB" w14:textId="77777777" w:rsidR="007E7252" w:rsidRDefault="007E7252" w:rsidP="007E7252">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7E7252" w:rsidRPr="007F1328" w:rsidRDefault="007E7252" w:rsidP="007E7252">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7E7252" w:rsidRPr="007F1328" w:rsidRDefault="007E7252" w:rsidP="007E7252">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7E7252" w:rsidRPr="0057346A" w14:paraId="64ACFDB2" w14:textId="77777777" w:rsidTr="000D4BB4">
        <w:trPr>
          <w:trHeight w:val="300"/>
        </w:trPr>
        <w:tc>
          <w:tcPr>
            <w:tcW w:w="1597" w:type="dxa"/>
            <w:noWrap/>
            <w:hideMark/>
          </w:tcPr>
          <w:p w14:paraId="30A14289" w14:textId="4E96037E"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08794DFC" w14:textId="77777777" w:rsidR="007E7252" w:rsidRDefault="007E7252" w:rsidP="007E7252">
            <w:pPr>
              <w:rPr>
                <w:ins w:id="20" w:author="ICRAF" w:date="2018-10-18T19:10:00Z"/>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p w14:paraId="30B17319" w14:textId="77777777" w:rsidR="004D3E4F" w:rsidRDefault="004D3E4F" w:rsidP="007E7252">
            <w:pPr>
              <w:rPr>
                <w:ins w:id="21" w:author="ICRAF" w:date="2018-10-18T19:10:00Z"/>
                <w:rFonts w:ascii="Arial" w:hAnsi="Arial" w:cs="Arial"/>
                <w:sz w:val="18"/>
                <w:szCs w:val="18"/>
                <w:lang w:val="fr-FR"/>
              </w:rPr>
            </w:pPr>
          </w:p>
          <w:p w14:paraId="35825A1C" w14:textId="110EED24" w:rsidR="004D3E4F" w:rsidRPr="007F1328" w:rsidRDefault="004D3E4F" w:rsidP="007E7252">
            <w:pPr>
              <w:rPr>
                <w:rFonts w:ascii="Arial" w:hAnsi="Arial" w:cs="Arial"/>
                <w:sz w:val="18"/>
                <w:szCs w:val="18"/>
                <w:lang w:val="fr-FR"/>
              </w:rPr>
            </w:pPr>
            <w:ins w:id="22" w:author="ICRAF" w:date="2018-10-18T19:10:00Z">
              <w:r>
                <w:rPr>
                  <w:rFonts w:ascii="Arial" w:hAnsi="Arial" w:cs="Arial"/>
                  <w:sz w:val="18"/>
                  <w:szCs w:val="18"/>
                  <w:lang w:val="fr-FR"/>
                </w:rPr>
                <w:t>L’occupation principale désigne l’activité à laquelle le répondant pense consacrer l</w:t>
              </w:r>
            </w:ins>
            <w:ins w:id="23" w:author="ICRAF" w:date="2018-10-18T19:11:00Z">
              <w:r>
                <w:rPr>
                  <w:rFonts w:ascii="Arial" w:hAnsi="Arial" w:cs="Arial"/>
                  <w:sz w:val="18"/>
                  <w:szCs w:val="18"/>
                  <w:lang w:val="fr-FR"/>
                </w:rPr>
                <w:t>’essentiel de son temps</w:t>
              </w:r>
            </w:ins>
          </w:p>
        </w:tc>
        <w:tc>
          <w:tcPr>
            <w:tcW w:w="2844" w:type="dxa"/>
            <w:noWrap/>
            <w:hideMark/>
          </w:tcPr>
          <w:p w14:paraId="28917B62" w14:textId="77777777" w:rsidR="007E7252" w:rsidRDefault="007E7252" w:rsidP="007E7252">
            <w:pPr>
              <w:rPr>
                <w:rFonts w:ascii="Arial" w:hAnsi="Arial" w:cs="Arial"/>
                <w:sz w:val="18"/>
                <w:szCs w:val="18"/>
                <w:lang w:val="fr-FR"/>
              </w:rPr>
            </w:pPr>
            <w:r>
              <w:rPr>
                <w:rFonts w:ascii="Arial" w:hAnsi="Arial" w:cs="Arial"/>
                <w:sz w:val="18"/>
                <w:szCs w:val="18"/>
                <w:lang w:val="fr-FR"/>
              </w:rPr>
              <w:t>0. Aucun</w:t>
            </w:r>
          </w:p>
          <w:p w14:paraId="64C7C3E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48E8A19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4AD52B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1A97EBEB" w14:textId="2C8C875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9FA730B" w14:textId="14E844C6"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6818F238" w14:textId="77777777" w:rsidTr="000D4BB4">
        <w:trPr>
          <w:trHeight w:val="300"/>
        </w:trPr>
        <w:tc>
          <w:tcPr>
            <w:tcW w:w="1597" w:type="dxa"/>
            <w:noWrap/>
          </w:tcPr>
          <w:p w14:paraId="5B8D8A8D" w14:textId="647257CC"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7E7252" w:rsidRPr="007F1328" w:rsidRDefault="007E7252" w:rsidP="007E7252">
            <w:pPr>
              <w:rPr>
                <w:rFonts w:ascii="Arial" w:hAnsi="Arial" w:cs="Arial"/>
                <w:sz w:val="18"/>
                <w:szCs w:val="18"/>
                <w:lang w:val="fr-FR"/>
              </w:rPr>
            </w:pPr>
            <w:commentRangeStart w:id="24"/>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commentRangeEnd w:id="24"/>
            <w:r w:rsidR="00581092">
              <w:rPr>
                <w:rStyle w:val="CommentReference"/>
                <w:rFonts w:eastAsia="Times New Roman"/>
                <w:lang w:val="fr-FR" w:eastAsia="fr-FR"/>
              </w:rPr>
              <w:commentReference w:id="24"/>
            </w:r>
          </w:p>
        </w:tc>
        <w:tc>
          <w:tcPr>
            <w:tcW w:w="2844" w:type="dxa"/>
            <w:noWrap/>
          </w:tcPr>
          <w:p w14:paraId="5ABDA8B0" w14:textId="4D39CEF8"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7E7252" w:rsidRPr="007F1328" w:rsidRDefault="007E7252" w:rsidP="007E7252">
            <w:pPr>
              <w:rPr>
                <w:rFonts w:ascii="Arial" w:hAnsi="Arial" w:cs="Arial"/>
                <w:sz w:val="18"/>
                <w:szCs w:val="18"/>
                <w:lang w:val="fr-FR"/>
              </w:rPr>
            </w:pPr>
          </w:p>
        </w:tc>
      </w:tr>
      <w:tr w:rsidR="007E7252" w:rsidRPr="0057346A" w14:paraId="38F28556" w14:textId="77777777" w:rsidTr="000D4BB4">
        <w:trPr>
          <w:trHeight w:val="300"/>
        </w:trPr>
        <w:tc>
          <w:tcPr>
            <w:tcW w:w="1597" w:type="dxa"/>
            <w:noWrap/>
          </w:tcPr>
          <w:p w14:paraId="760DE92F" w14:textId="579F4EB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7E7252" w:rsidRPr="007F1328" w:rsidRDefault="007E7252" w:rsidP="007E7252">
            <w:pPr>
              <w:rPr>
                <w:rFonts w:ascii="Arial" w:hAnsi="Arial" w:cs="Arial"/>
                <w:sz w:val="18"/>
                <w:szCs w:val="18"/>
                <w:lang w:val="fr-FR"/>
              </w:rPr>
            </w:pPr>
          </w:p>
        </w:tc>
        <w:tc>
          <w:tcPr>
            <w:tcW w:w="1701" w:type="dxa"/>
            <w:noWrap/>
          </w:tcPr>
          <w:p w14:paraId="2E882B51" w14:textId="77777777" w:rsidR="007E7252" w:rsidRPr="007F1328" w:rsidRDefault="007E7252" w:rsidP="007E7252">
            <w:pPr>
              <w:rPr>
                <w:rFonts w:ascii="Arial" w:hAnsi="Arial" w:cs="Arial"/>
                <w:sz w:val="18"/>
                <w:szCs w:val="18"/>
                <w:lang w:val="fr-FR"/>
              </w:rPr>
            </w:pPr>
          </w:p>
        </w:tc>
      </w:tr>
      <w:tr w:rsidR="007E7252" w:rsidRPr="0057346A" w14:paraId="07C28B22" w14:textId="77777777" w:rsidTr="000D4BB4">
        <w:trPr>
          <w:trHeight w:val="300"/>
        </w:trPr>
        <w:tc>
          <w:tcPr>
            <w:tcW w:w="1597" w:type="dxa"/>
            <w:noWrap/>
          </w:tcPr>
          <w:p w14:paraId="50D08218" w14:textId="373702C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B12</w:t>
            </w:r>
          </w:p>
        </w:tc>
        <w:tc>
          <w:tcPr>
            <w:tcW w:w="3634" w:type="dxa"/>
          </w:tcPr>
          <w:p w14:paraId="7D981E93" w14:textId="77777777" w:rsidR="007E7252" w:rsidRDefault="007E7252" w:rsidP="007E7252">
            <w:pPr>
              <w:rPr>
                <w:rFonts w:ascii="Arial" w:hAnsi="Arial" w:cs="Arial"/>
                <w:sz w:val="18"/>
                <w:szCs w:val="18"/>
                <w:lang w:val="fr-FR"/>
              </w:rPr>
            </w:pPr>
            <w:commentRangeStart w:id="25"/>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r w:rsidR="006B1FB4">
              <w:rPr>
                <w:rFonts w:ascii="Arial" w:hAnsi="Arial" w:cs="Arial"/>
                <w:sz w:val="18"/>
                <w:szCs w:val="18"/>
                <w:lang w:val="fr-FR"/>
              </w:rPr>
              <w:t> ?</w:t>
            </w:r>
          </w:p>
          <w:p w14:paraId="760A2A3A" w14:textId="77777777" w:rsidR="00A8181C" w:rsidRDefault="00A8181C" w:rsidP="007E7252">
            <w:pPr>
              <w:rPr>
                <w:rFonts w:ascii="Arial" w:hAnsi="Arial" w:cs="Arial"/>
                <w:sz w:val="18"/>
                <w:szCs w:val="18"/>
                <w:lang w:val="fr-FR"/>
              </w:rPr>
            </w:pPr>
          </w:p>
          <w:p w14:paraId="6A1BB5B2" w14:textId="0A6E4694" w:rsidR="00A8181C" w:rsidRPr="00A8181C" w:rsidRDefault="00A8181C" w:rsidP="007E7252">
            <w:pPr>
              <w:rPr>
                <w:rFonts w:ascii="Arial" w:hAnsi="Arial" w:cs="Arial"/>
                <w:i/>
                <w:sz w:val="18"/>
                <w:szCs w:val="18"/>
                <w:lang w:val="fr-FR"/>
              </w:rPr>
            </w:pPr>
            <w:r w:rsidRPr="00A8181C">
              <w:rPr>
                <w:rFonts w:ascii="Arial" w:hAnsi="Arial" w:cs="Arial"/>
                <w:i/>
                <w:sz w:val="18"/>
                <w:szCs w:val="18"/>
                <w:lang w:val="fr-FR"/>
              </w:rPr>
              <w:t>(Veuillez leur présenter les cailloux et laisser les repartir eux-mêmes)</w:t>
            </w:r>
            <w:commentRangeEnd w:id="25"/>
            <w:r w:rsidR="00581092">
              <w:rPr>
                <w:rStyle w:val="CommentReference"/>
                <w:rFonts w:eastAsia="Times New Roman"/>
                <w:lang w:val="fr-FR" w:eastAsia="fr-FR"/>
              </w:rPr>
              <w:commentReference w:id="25"/>
            </w:r>
          </w:p>
        </w:tc>
        <w:tc>
          <w:tcPr>
            <w:tcW w:w="2844" w:type="dxa"/>
            <w:noWrap/>
          </w:tcPr>
          <w:p w14:paraId="44166BD8" w14:textId="77777777" w:rsidR="007E7252" w:rsidRPr="007F1328" w:rsidRDefault="007E7252" w:rsidP="007E7252">
            <w:pPr>
              <w:rPr>
                <w:rFonts w:ascii="Arial" w:hAnsi="Arial" w:cs="Arial"/>
                <w:sz w:val="18"/>
                <w:szCs w:val="18"/>
                <w:lang w:val="fr-FR"/>
              </w:rPr>
            </w:pPr>
          </w:p>
        </w:tc>
        <w:tc>
          <w:tcPr>
            <w:tcW w:w="1701" w:type="dxa"/>
            <w:noWrap/>
          </w:tcPr>
          <w:p w14:paraId="2B3412D0" w14:textId="77777777" w:rsidR="007E7252" w:rsidRPr="007F1328" w:rsidRDefault="007E7252" w:rsidP="007E7252">
            <w:pPr>
              <w:rPr>
                <w:rFonts w:ascii="Arial" w:hAnsi="Arial" w:cs="Arial"/>
                <w:sz w:val="18"/>
                <w:szCs w:val="18"/>
                <w:lang w:val="fr-FR"/>
              </w:rPr>
            </w:pPr>
          </w:p>
        </w:tc>
      </w:tr>
      <w:tr w:rsidR="007E7252" w:rsidRPr="0057346A" w14:paraId="58FFE3B4" w14:textId="77777777" w:rsidTr="000D4BB4">
        <w:trPr>
          <w:trHeight w:val="300"/>
        </w:trPr>
        <w:tc>
          <w:tcPr>
            <w:tcW w:w="1597" w:type="dxa"/>
            <w:noWrap/>
            <w:hideMark/>
          </w:tcPr>
          <w:p w14:paraId="201144A8" w14:textId="191CC5EA"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7E7252" w:rsidRDefault="007E7252" w:rsidP="007E7252">
            <w:pPr>
              <w:rPr>
                <w:rFonts w:ascii="Arial" w:hAnsi="Arial" w:cs="Arial"/>
                <w:sz w:val="18"/>
                <w:szCs w:val="18"/>
                <w:lang w:val="fr-FR"/>
              </w:rPr>
            </w:pPr>
            <w:r>
              <w:rPr>
                <w:rFonts w:ascii="Arial" w:hAnsi="Arial" w:cs="Arial"/>
                <w:sz w:val="18"/>
                <w:szCs w:val="18"/>
                <w:lang w:val="fr-FR"/>
              </w:rPr>
              <w:t>0. Aucun</w:t>
            </w:r>
          </w:p>
          <w:p w14:paraId="448DFB3A" w14:textId="77ECA1EF"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2. Éleveur</w:t>
            </w:r>
          </w:p>
          <w:p w14:paraId="11A0B64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6. Maçon</w:t>
            </w:r>
          </w:p>
          <w:p w14:paraId="65F8CD28"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7. Salarié</w:t>
            </w:r>
          </w:p>
          <w:p w14:paraId="34A23B5F" w14:textId="58764419"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7E7252" w:rsidRPr="007F1328" w:rsidRDefault="007E7252" w:rsidP="007E7252">
            <w:pPr>
              <w:rPr>
                <w:rFonts w:ascii="Arial" w:hAnsi="Arial" w:cs="Arial"/>
                <w:sz w:val="18"/>
                <w:szCs w:val="18"/>
                <w:lang w:val="fr-FR"/>
              </w:rPr>
            </w:pPr>
            <w:r>
              <w:rPr>
                <w:rFonts w:ascii="Arial" w:hAnsi="Arial" w:cs="Arial"/>
                <w:sz w:val="18"/>
                <w:szCs w:val="18"/>
                <w:lang w:val="fr-FR"/>
              </w:rPr>
              <w:t>Si réponse = 0 ou -998 ou -999, Aller à B16</w:t>
            </w:r>
          </w:p>
        </w:tc>
      </w:tr>
      <w:tr w:rsidR="007E7252" w:rsidRPr="007F1328" w14:paraId="4947C275" w14:textId="77777777" w:rsidTr="000D4BB4">
        <w:trPr>
          <w:trHeight w:val="300"/>
        </w:trPr>
        <w:tc>
          <w:tcPr>
            <w:tcW w:w="1597" w:type="dxa"/>
            <w:noWrap/>
          </w:tcPr>
          <w:p w14:paraId="46E21AD5" w14:textId="066FFCFD"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7E7252" w:rsidRPr="007F1328" w:rsidRDefault="007E7252" w:rsidP="007E7252">
            <w:pPr>
              <w:rPr>
                <w:rFonts w:ascii="Arial" w:hAnsi="Arial" w:cs="Arial"/>
                <w:sz w:val="18"/>
                <w:szCs w:val="18"/>
                <w:lang w:val="fr-FR"/>
              </w:rPr>
            </w:pPr>
          </w:p>
        </w:tc>
      </w:tr>
      <w:tr w:rsidR="007E7252" w:rsidRPr="0057346A" w14:paraId="7CD8CBE3" w14:textId="77777777" w:rsidTr="000D4BB4">
        <w:trPr>
          <w:trHeight w:val="300"/>
        </w:trPr>
        <w:tc>
          <w:tcPr>
            <w:tcW w:w="1597" w:type="dxa"/>
            <w:noWrap/>
          </w:tcPr>
          <w:p w14:paraId="60FBE795" w14:textId="1E7E7A51"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7E7252" w:rsidRPr="007F1328" w:rsidRDefault="007E7252" w:rsidP="007E7252">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7E7252" w:rsidRPr="007F1328" w:rsidRDefault="007E7252" w:rsidP="007E7252">
            <w:pPr>
              <w:rPr>
                <w:rFonts w:ascii="Arial" w:hAnsi="Arial" w:cs="Arial"/>
                <w:sz w:val="18"/>
                <w:szCs w:val="18"/>
                <w:lang w:val="fr-FR"/>
              </w:rPr>
            </w:pPr>
          </w:p>
        </w:tc>
        <w:tc>
          <w:tcPr>
            <w:tcW w:w="1701" w:type="dxa"/>
            <w:noWrap/>
          </w:tcPr>
          <w:p w14:paraId="2A7C47BC" w14:textId="77777777" w:rsidR="007E7252" w:rsidRPr="007F1328" w:rsidRDefault="007E7252" w:rsidP="007E7252">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844171">
        <w:rPr>
          <w:rFonts w:ascii="Arial" w:hAnsi="Arial" w:cs="Arial"/>
          <w:sz w:val="18"/>
          <w:szCs w:val="18"/>
          <w:u w:val="single"/>
          <w:lang w:val="fr-FR"/>
        </w:rPr>
        <w:t>(</w:t>
      </w:r>
      <w:r w:rsidR="00996264" w:rsidRPr="00844171">
        <w:rPr>
          <w:rFonts w:ascii="Arial" w:hAnsi="Arial" w:cs="Arial"/>
          <w:sz w:val="18"/>
          <w:szCs w:val="18"/>
          <w:lang w:val="fr-FR"/>
        </w:rPr>
        <w:t>Uniquement pour personnes retenue pour l’entretien des parcelles (traitement)</w:t>
      </w:r>
      <w:r w:rsidR="00996264" w:rsidRPr="00844171">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157"/>
        <w:gridCol w:w="3818"/>
        <w:gridCol w:w="1422"/>
        <w:gridCol w:w="1422"/>
        <w:gridCol w:w="1957"/>
      </w:tblGrid>
      <w:tr w:rsidR="008822F1" w:rsidRPr="007F1328" w14:paraId="4F53748E" w14:textId="77777777" w:rsidTr="006B1326">
        <w:trPr>
          <w:trHeight w:val="600"/>
        </w:trPr>
        <w:tc>
          <w:tcPr>
            <w:tcW w:w="115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3818"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957"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6B1326">
        <w:trPr>
          <w:trHeight w:val="600"/>
        </w:trPr>
        <w:tc>
          <w:tcPr>
            <w:tcW w:w="1157" w:type="dxa"/>
            <w:noWrap/>
          </w:tcPr>
          <w:p w14:paraId="5124E109" w14:textId="04B83FC1"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21</w:t>
            </w:r>
          </w:p>
        </w:tc>
        <w:tc>
          <w:tcPr>
            <w:tcW w:w="3818" w:type="dxa"/>
          </w:tcPr>
          <w:p w14:paraId="0ED9E566" w14:textId="79A04FB5" w:rsidR="008822F1" w:rsidRDefault="008822F1" w:rsidP="004D3E4F">
            <w:pPr>
              <w:rPr>
                <w:rFonts w:ascii="Arial" w:hAnsi="Arial" w:cs="Arial"/>
                <w:sz w:val="18"/>
                <w:szCs w:val="18"/>
                <w:lang w:val="fr-FR"/>
              </w:rPr>
            </w:pPr>
            <w:r>
              <w:rPr>
                <w:rFonts w:ascii="Arial" w:hAnsi="Arial" w:cs="Arial"/>
                <w:sz w:val="18"/>
                <w:szCs w:val="18"/>
                <w:lang w:val="fr-FR"/>
              </w:rPr>
              <w:t xml:space="preserve">Avez-vous reçu un paiement </w:t>
            </w:r>
            <w:del w:id="26" w:author="ICRAF" w:date="2018-10-18T19:13:00Z">
              <w:r w:rsidDel="004D3E4F">
                <w:rPr>
                  <w:rFonts w:ascii="Arial" w:hAnsi="Arial" w:cs="Arial"/>
                  <w:sz w:val="18"/>
                  <w:szCs w:val="18"/>
                  <w:lang w:val="fr-FR"/>
                </w:rPr>
                <w:delText xml:space="preserve">récemment </w:delText>
              </w:r>
            </w:del>
            <w:ins w:id="27" w:author="ICRAF" w:date="2018-10-18T19:13:00Z">
              <w:del w:id="28" w:author="serge adjognon" w:date="2018-10-19T08:14:00Z">
                <w:r w:rsidR="004D3E4F" w:rsidDel="001C50D4">
                  <w:rPr>
                    <w:rFonts w:ascii="Arial" w:hAnsi="Arial" w:cs="Arial"/>
                    <w:sz w:val="18"/>
                    <w:szCs w:val="18"/>
                    <w:lang w:val="fr-FR"/>
                  </w:rPr>
                  <w:delText xml:space="preserve">depuis le mois de </w:delText>
                </w:r>
              </w:del>
            </w:ins>
            <w:ins w:id="29" w:author="ICRAF" w:date="2018-10-18T19:14:00Z">
              <w:del w:id="30" w:author="serge adjognon" w:date="2018-10-19T08:14:00Z">
                <w:r w:rsidR="004D3E4F" w:rsidDel="001C50D4">
                  <w:rPr>
                    <w:rFonts w:ascii="Arial" w:hAnsi="Arial" w:cs="Arial"/>
                    <w:sz w:val="18"/>
                    <w:szCs w:val="18"/>
                    <w:lang w:val="fr-FR"/>
                  </w:rPr>
                  <w:delText>juin dernier jusqu’à uajourd</w:delText>
                </w:r>
              </w:del>
            </w:ins>
            <w:ins w:id="31" w:author="ICRAF" w:date="2018-10-18T19:15:00Z">
              <w:del w:id="32" w:author="serge adjognon" w:date="2018-10-19T08:14:00Z">
                <w:r w:rsidR="004D3E4F" w:rsidDel="001C50D4">
                  <w:rPr>
                    <w:rFonts w:ascii="Arial" w:hAnsi="Arial" w:cs="Arial"/>
                    <w:sz w:val="18"/>
                    <w:szCs w:val="18"/>
                    <w:lang w:val="fr-FR"/>
                  </w:rPr>
                  <w:delText>’hui</w:delText>
                </w:r>
              </w:del>
            </w:ins>
            <w:ins w:id="33" w:author="serge adjognon" w:date="2018-10-19T08:14:00Z">
              <w:r w:rsidR="001C50D4">
                <w:rPr>
                  <w:rFonts w:ascii="Arial" w:hAnsi="Arial" w:cs="Arial"/>
                  <w:sz w:val="18"/>
                  <w:szCs w:val="18"/>
                  <w:lang w:val="fr-FR"/>
                </w:rPr>
                <w:t>entre le mois de juin dernier et aujourd’hui</w:t>
              </w:r>
            </w:ins>
            <w:ins w:id="34" w:author="ICRAF" w:date="2018-10-18T19:15:00Z">
              <w:r w:rsidR="004D3E4F">
                <w:rPr>
                  <w:rFonts w:ascii="Arial" w:hAnsi="Arial" w:cs="Arial"/>
                  <w:sz w:val="18"/>
                  <w:szCs w:val="18"/>
                  <w:lang w:val="fr-FR"/>
                </w:rPr>
                <w:t>,</w:t>
              </w:r>
            </w:ins>
            <w:ins w:id="35" w:author="ICRAF" w:date="2018-10-18T19:13:00Z">
              <w:r w:rsidR="004D3E4F">
                <w:rPr>
                  <w:rFonts w:ascii="Arial" w:hAnsi="Arial" w:cs="Arial"/>
                  <w:sz w:val="18"/>
                  <w:szCs w:val="18"/>
                  <w:lang w:val="fr-FR"/>
                </w:rPr>
                <w:t xml:space="preserve"> </w:t>
              </w:r>
            </w:ins>
            <w:r>
              <w:rPr>
                <w:rFonts w:ascii="Arial" w:hAnsi="Arial" w:cs="Arial"/>
                <w:sz w:val="18"/>
                <w:szCs w:val="18"/>
                <w:lang w:val="fr-FR"/>
              </w:rPr>
              <w:t xml:space="preserve">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957"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6B1326">
        <w:trPr>
          <w:trHeight w:val="600"/>
        </w:trPr>
        <w:tc>
          <w:tcPr>
            <w:tcW w:w="1157" w:type="dxa"/>
            <w:noWrap/>
          </w:tcPr>
          <w:p w14:paraId="21926371" w14:textId="2B728583"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22</w:t>
            </w:r>
          </w:p>
        </w:tc>
        <w:tc>
          <w:tcPr>
            <w:tcW w:w="3818" w:type="dxa"/>
          </w:tcPr>
          <w:p w14:paraId="07FDAE36" w14:textId="1BE4C762" w:rsidR="008822F1" w:rsidRDefault="008822F1" w:rsidP="008822F1">
            <w:pPr>
              <w:rPr>
                <w:rFonts w:ascii="Arial" w:hAnsi="Arial" w:cs="Arial"/>
                <w:sz w:val="18"/>
                <w:szCs w:val="18"/>
                <w:lang w:val="fr-FR"/>
              </w:rPr>
            </w:pPr>
            <w:r>
              <w:rPr>
                <w:rFonts w:ascii="Arial" w:hAnsi="Arial" w:cs="Arial"/>
                <w:sz w:val="18"/>
                <w:szCs w:val="18"/>
                <w:lang w:val="fr-FR"/>
              </w:rPr>
              <w:t>Combien avez-vous reçu</w:t>
            </w:r>
            <w:r w:rsidR="00A8181C">
              <w:rPr>
                <w:rFonts w:ascii="Arial" w:hAnsi="Arial" w:cs="Arial"/>
                <w:sz w:val="18"/>
                <w:szCs w:val="18"/>
                <w:lang w:val="fr-FR"/>
              </w:rPr>
              <w:t xml:space="preserve"> individuellement </w:t>
            </w:r>
            <w:r>
              <w:rPr>
                <w:rFonts w:ascii="Arial" w:hAnsi="Arial" w:cs="Arial"/>
                <w:sz w:val="18"/>
                <w:szCs w:val="18"/>
                <w:lang w:val="fr-FR"/>
              </w:rPr>
              <w:t>?</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957" w:type="dxa"/>
            <w:noWrap/>
          </w:tcPr>
          <w:p w14:paraId="68EDECB1" w14:textId="77777777" w:rsidR="008822F1" w:rsidRPr="007F1328" w:rsidRDefault="008822F1" w:rsidP="008822F1">
            <w:pPr>
              <w:rPr>
                <w:rFonts w:ascii="Arial" w:hAnsi="Arial" w:cs="Arial"/>
                <w:sz w:val="18"/>
                <w:szCs w:val="18"/>
                <w:lang w:val="fr-FR"/>
              </w:rPr>
            </w:pPr>
          </w:p>
        </w:tc>
      </w:tr>
      <w:tr w:rsidR="009814DA" w:rsidRPr="0057346A" w14:paraId="478BEB57" w14:textId="77777777" w:rsidTr="006B1326">
        <w:trPr>
          <w:trHeight w:val="207"/>
        </w:trPr>
        <w:tc>
          <w:tcPr>
            <w:tcW w:w="1157" w:type="dxa"/>
            <w:vMerge w:val="restart"/>
            <w:noWrap/>
          </w:tcPr>
          <w:p w14:paraId="05FCAF37" w14:textId="6378C77B" w:rsidR="009814DA" w:rsidRDefault="009814DA" w:rsidP="008822F1">
            <w:pPr>
              <w:rPr>
                <w:rFonts w:ascii="Arial" w:hAnsi="Arial" w:cs="Arial"/>
                <w:sz w:val="18"/>
                <w:szCs w:val="18"/>
                <w:lang w:val="fr-FR"/>
              </w:rPr>
            </w:pPr>
            <w:r>
              <w:rPr>
                <w:rFonts w:ascii="Arial" w:hAnsi="Arial" w:cs="Arial"/>
                <w:sz w:val="18"/>
                <w:szCs w:val="18"/>
                <w:lang w:val="fr-FR"/>
              </w:rPr>
              <w:t>B.23</w:t>
            </w:r>
          </w:p>
        </w:tc>
        <w:tc>
          <w:tcPr>
            <w:tcW w:w="3818" w:type="dxa"/>
            <w:vMerge w:val="restart"/>
          </w:tcPr>
          <w:p w14:paraId="49DA90D2" w14:textId="7DF3F3E4" w:rsidR="009814DA" w:rsidRDefault="009814DA" w:rsidP="008822F1">
            <w:pPr>
              <w:rPr>
                <w:rFonts w:ascii="Arial" w:hAnsi="Arial" w:cs="Arial"/>
                <w:sz w:val="18"/>
                <w:szCs w:val="18"/>
                <w:lang w:val="fr-FR"/>
              </w:rPr>
            </w:pPr>
            <w:r>
              <w:rPr>
                <w:rFonts w:ascii="Arial" w:hAnsi="Arial" w:cs="Arial"/>
                <w:sz w:val="18"/>
                <w:szCs w:val="18"/>
                <w:lang w:val="fr-FR"/>
              </w:rPr>
              <w:t>Quels usages avez-vous fait du paiement reçu jusque-là</w:t>
            </w:r>
          </w:p>
        </w:tc>
        <w:tc>
          <w:tcPr>
            <w:tcW w:w="1422" w:type="dxa"/>
            <w:noWrap/>
          </w:tcPr>
          <w:p w14:paraId="6EBD30E6" w14:textId="432C03A9" w:rsidR="009814DA" w:rsidRPr="00536E62" w:rsidRDefault="009814DA"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9814DA" w:rsidRPr="00536E62" w:rsidRDefault="009814DA" w:rsidP="008822F1">
            <w:pPr>
              <w:rPr>
                <w:rFonts w:ascii="Arial" w:hAnsi="Arial" w:cs="Arial"/>
                <w:sz w:val="18"/>
                <w:szCs w:val="18"/>
                <w:lang w:val="fr-FR"/>
              </w:rPr>
            </w:pPr>
            <w:r>
              <w:rPr>
                <w:rFonts w:ascii="Arial" w:hAnsi="Arial" w:cs="Arial"/>
                <w:sz w:val="18"/>
                <w:szCs w:val="18"/>
                <w:lang w:val="fr-FR"/>
              </w:rPr>
              <w:t>montant 1</w:t>
            </w:r>
          </w:p>
        </w:tc>
        <w:tc>
          <w:tcPr>
            <w:tcW w:w="1957" w:type="dxa"/>
            <w:vMerge w:val="restart"/>
            <w:noWrap/>
          </w:tcPr>
          <w:p w14:paraId="55DE2DB2" w14:textId="23AF3A3A" w:rsidR="009814DA" w:rsidRPr="007F1328" w:rsidRDefault="009814DA" w:rsidP="008822F1">
            <w:pPr>
              <w:rPr>
                <w:rFonts w:ascii="Arial" w:hAnsi="Arial" w:cs="Arial"/>
                <w:sz w:val="18"/>
                <w:szCs w:val="18"/>
                <w:lang w:val="fr-FR"/>
              </w:rPr>
            </w:pPr>
            <w:r>
              <w:rPr>
                <w:rFonts w:ascii="Arial" w:hAnsi="Arial" w:cs="Arial"/>
                <w:sz w:val="18"/>
                <w:szCs w:val="18"/>
                <w:lang w:val="fr-FR"/>
              </w:rPr>
              <w:t>Entrer la répartition du montant reçu par usage …</w:t>
            </w:r>
          </w:p>
        </w:tc>
      </w:tr>
      <w:tr w:rsidR="009814DA" w:rsidRPr="007F1328" w14:paraId="6E40B8FA" w14:textId="77777777" w:rsidTr="006B1326">
        <w:trPr>
          <w:trHeight w:val="207"/>
        </w:trPr>
        <w:tc>
          <w:tcPr>
            <w:tcW w:w="1157" w:type="dxa"/>
            <w:vMerge/>
            <w:noWrap/>
          </w:tcPr>
          <w:p w14:paraId="0DD35269" w14:textId="77777777" w:rsidR="009814DA" w:rsidRDefault="009814DA" w:rsidP="008822F1">
            <w:pPr>
              <w:rPr>
                <w:rFonts w:ascii="Arial" w:hAnsi="Arial" w:cs="Arial"/>
                <w:sz w:val="18"/>
                <w:szCs w:val="18"/>
                <w:lang w:val="fr-FR"/>
              </w:rPr>
            </w:pPr>
          </w:p>
        </w:tc>
        <w:tc>
          <w:tcPr>
            <w:tcW w:w="3818" w:type="dxa"/>
            <w:vMerge/>
          </w:tcPr>
          <w:p w14:paraId="7F0D3B91" w14:textId="77777777" w:rsidR="009814DA" w:rsidRDefault="009814DA" w:rsidP="008822F1">
            <w:pPr>
              <w:rPr>
                <w:rFonts w:ascii="Arial" w:hAnsi="Arial" w:cs="Arial"/>
                <w:sz w:val="18"/>
                <w:szCs w:val="18"/>
                <w:lang w:val="fr-FR"/>
              </w:rPr>
            </w:pPr>
          </w:p>
        </w:tc>
        <w:tc>
          <w:tcPr>
            <w:tcW w:w="1422" w:type="dxa"/>
            <w:noWrap/>
          </w:tcPr>
          <w:p w14:paraId="71C719E3" w14:textId="2DF65DB2" w:rsidR="009814DA" w:rsidRPr="00536E62" w:rsidRDefault="009814DA"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9814DA" w:rsidRPr="00536E62" w:rsidRDefault="009814DA" w:rsidP="008822F1">
            <w:pPr>
              <w:rPr>
                <w:rFonts w:ascii="Arial" w:hAnsi="Arial" w:cs="Arial"/>
                <w:sz w:val="18"/>
                <w:szCs w:val="18"/>
                <w:lang w:val="fr-FR"/>
              </w:rPr>
            </w:pPr>
            <w:r>
              <w:rPr>
                <w:rFonts w:ascii="Arial" w:hAnsi="Arial" w:cs="Arial"/>
                <w:sz w:val="18"/>
                <w:szCs w:val="18"/>
                <w:lang w:val="fr-FR"/>
              </w:rPr>
              <w:t>montant 2</w:t>
            </w:r>
          </w:p>
        </w:tc>
        <w:tc>
          <w:tcPr>
            <w:tcW w:w="1957" w:type="dxa"/>
            <w:vMerge/>
            <w:noWrap/>
          </w:tcPr>
          <w:p w14:paraId="2688EEDF" w14:textId="77777777" w:rsidR="009814DA" w:rsidRDefault="009814DA" w:rsidP="008822F1">
            <w:pPr>
              <w:rPr>
                <w:rFonts w:ascii="Arial" w:hAnsi="Arial" w:cs="Arial"/>
                <w:sz w:val="18"/>
                <w:szCs w:val="18"/>
                <w:lang w:val="fr-FR"/>
              </w:rPr>
            </w:pPr>
          </w:p>
        </w:tc>
      </w:tr>
      <w:tr w:rsidR="009814DA" w:rsidRPr="007F1328" w14:paraId="43FCD071" w14:textId="77777777" w:rsidTr="006B1326">
        <w:trPr>
          <w:trHeight w:val="207"/>
        </w:trPr>
        <w:tc>
          <w:tcPr>
            <w:tcW w:w="1157" w:type="dxa"/>
            <w:vMerge/>
            <w:noWrap/>
          </w:tcPr>
          <w:p w14:paraId="4405321A" w14:textId="77777777" w:rsidR="009814DA" w:rsidRDefault="009814DA" w:rsidP="008822F1">
            <w:pPr>
              <w:rPr>
                <w:rFonts w:ascii="Arial" w:hAnsi="Arial" w:cs="Arial"/>
                <w:sz w:val="18"/>
                <w:szCs w:val="18"/>
                <w:lang w:val="fr-FR"/>
              </w:rPr>
            </w:pPr>
          </w:p>
        </w:tc>
        <w:tc>
          <w:tcPr>
            <w:tcW w:w="3818" w:type="dxa"/>
            <w:vMerge/>
          </w:tcPr>
          <w:p w14:paraId="165FDCD9" w14:textId="77777777" w:rsidR="009814DA" w:rsidRDefault="009814DA" w:rsidP="008822F1">
            <w:pPr>
              <w:rPr>
                <w:rFonts w:ascii="Arial" w:hAnsi="Arial" w:cs="Arial"/>
                <w:sz w:val="18"/>
                <w:szCs w:val="18"/>
                <w:lang w:val="fr-FR"/>
              </w:rPr>
            </w:pPr>
          </w:p>
        </w:tc>
        <w:tc>
          <w:tcPr>
            <w:tcW w:w="1422" w:type="dxa"/>
            <w:noWrap/>
          </w:tcPr>
          <w:p w14:paraId="2C6170EB" w14:textId="0C295335" w:rsidR="009814DA" w:rsidRPr="00536E62" w:rsidRDefault="009814DA"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9814DA" w:rsidRPr="00536E62" w:rsidRDefault="009814DA" w:rsidP="008822F1">
            <w:pPr>
              <w:rPr>
                <w:rFonts w:ascii="Arial" w:hAnsi="Arial" w:cs="Arial"/>
                <w:sz w:val="18"/>
                <w:szCs w:val="18"/>
                <w:lang w:val="fr-FR"/>
              </w:rPr>
            </w:pPr>
            <w:r>
              <w:rPr>
                <w:rFonts w:ascii="Arial" w:hAnsi="Arial" w:cs="Arial"/>
                <w:sz w:val="18"/>
                <w:szCs w:val="18"/>
                <w:lang w:val="fr-FR"/>
              </w:rPr>
              <w:t>montant …</w:t>
            </w:r>
          </w:p>
        </w:tc>
        <w:tc>
          <w:tcPr>
            <w:tcW w:w="1957" w:type="dxa"/>
            <w:vMerge/>
            <w:noWrap/>
          </w:tcPr>
          <w:p w14:paraId="2F2BF257" w14:textId="77777777" w:rsidR="009814DA" w:rsidRDefault="009814DA" w:rsidP="008822F1">
            <w:pPr>
              <w:rPr>
                <w:rFonts w:ascii="Arial" w:hAnsi="Arial" w:cs="Arial"/>
                <w:sz w:val="18"/>
                <w:szCs w:val="18"/>
                <w:lang w:val="fr-FR"/>
              </w:rPr>
            </w:pPr>
          </w:p>
        </w:tc>
      </w:tr>
      <w:tr w:rsidR="009814DA" w:rsidRPr="007F1328" w14:paraId="5ABC53CD" w14:textId="77777777" w:rsidTr="006B1326">
        <w:trPr>
          <w:trHeight w:val="207"/>
        </w:trPr>
        <w:tc>
          <w:tcPr>
            <w:tcW w:w="1157" w:type="dxa"/>
            <w:vMerge/>
            <w:noWrap/>
          </w:tcPr>
          <w:p w14:paraId="54D55AE9" w14:textId="77777777" w:rsidR="009814DA" w:rsidRDefault="009814DA" w:rsidP="008822F1">
            <w:pPr>
              <w:rPr>
                <w:rFonts w:ascii="Arial" w:hAnsi="Arial" w:cs="Arial"/>
                <w:sz w:val="18"/>
                <w:szCs w:val="18"/>
                <w:lang w:val="fr-FR"/>
              </w:rPr>
            </w:pPr>
          </w:p>
        </w:tc>
        <w:tc>
          <w:tcPr>
            <w:tcW w:w="3818" w:type="dxa"/>
            <w:vMerge/>
          </w:tcPr>
          <w:p w14:paraId="180D9103" w14:textId="77777777" w:rsidR="009814DA" w:rsidRDefault="009814DA" w:rsidP="008822F1">
            <w:pPr>
              <w:rPr>
                <w:rFonts w:ascii="Arial" w:hAnsi="Arial" w:cs="Arial"/>
                <w:sz w:val="18"/>
                <w:szCs w:val="18"/>
                <w:lang w:val="fr-FR"/>
              </w:rPr>
            </w:pPr>
          </w:p>
        </w:tc>
        <w:tc>
          <w:tcPr>
            <w:tcW w:w="1422" w:type="dxa"/>
            <w:noWrap/>
          </w:tcPr>
          <w:p w14:paraId="739738FB" w14:textId="5B0BAE86" w:rsidR="009814DA" w:rsidRPr="00536E62" w:rsidRDefault="009814DA"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9814DA" w:rsidRPr="00536E62" w:rsidRDefault="009814DA" w:rsidP="008822F1">
            <w:pPr>
              <w:rPr>
                <w:rFonts w:ascii="Arial" w:hAnsi="Arial" w:cs="Arial"/>
                <w:sz w:val="18"/>
                <w:szCs w:val="18"/>
                <w:lang w:val="fr-FR"/>
              </w:rPr>
            </w:pPr>
            <w:r>
              <w:rPr>
                <w:rFonts w:ascii="Arial" w:hAnsi="Arial" w:cs="Arial"/>
                <w:sz w:val="18"/>
                <w:szCs w:val="18"/>
                <w:lang w:val="fr-FR"/>
              </w:rPr>
              <w:t>montant R</w:t>
            </w:r>
          </w:p>
        </w:tc>
        <w:tc>
          <w:tcPr>
            <w:tcW w:w="1957" w:type="dxa"/>
            <w:vMerge/>
            <w:noWrap/>
          </w:tcPr>
          <w:p w14:paraId="78C28D86" w14:textId="77777777" w:rsidR="009814DA" w:rsidRDefault="009814DA" w:rsidP="008822F1">
            <w:pPr>
              <w:rPr>
                <w:rFonts w:ascii="Arial" w:hAnsi="Arial" w:cs="Arial"/>
                <w:sz w:val="18"/>
                <w:szCs w:val="18"/>
                <w:lang w:val="fr-FR"/>
              </w:rPr>
            </w:pPr>
          </w:p>
        </w:tc>
      </w:tr>
      <w:tr w:rsidR="009814DA" w:rsidRPr="0057346A" w14:paraId="1853C9E3" w14:textId="77777777" w:rsidTr="00835579">
        <w:trPr>
          <w:trHeight w:val="207"/>
        </w:trPr>
        <w:tc>
          <w:tcPr>
            <w:tcW w:w="1157" w:type="dxa"/>
            <w:vMerge/>
            <w:noWrap/>
          </w:tcPr>
          <w:p w14:paraId="3B104499" w14:textId="77777777" w:rsidR="009814DA" w:rsidRDefault="009814DA" w:rsidP="008822F1">
            <w:pPr>
              <w:rPr>
                <w:rFonts w:ascii="Arial" w:hAnsi="Arial" w:cs="Arial"/>
                <w:sz w:val="18"/>
                <w:szCs w:val="18"/>
                <w:lang w:val="fr-FR"/>
              </w:rPr>
            </w:pPr>
          </w:p>
        </w:tc>
        <w:tc>
          <w:tcPr>
            <w:tcW w:w="3818" w:type="dxa"/>
            <w:vMerge/>
          </w:tcPr>
          <w:p w14:paraId="7A246277" w14:textId="77777777" w:rsidR="009814DA" w:rsidRDefault="009814DA" w:rsidP="008822F1">
            <w:pPr>
              <w:rPr>
                <w:rFonts w:ascii="Arial" w:hAnsi="Arial" w:cs="Arial"/>
                <w:sz w:val="18"/>
                <w:szCs w:val="18"/>
                <w:lang w:val="fr-FR"/>
              </w:rPr>
            </w:pPr>
          </w:p>
        </w:tc>
        <w:tc>
          <w:tcPr>
            <w:tcW w:w="2844" w:type="dxa"/>
            <w:gridSpan w:val="2"/>
            <w:noWrap/>
          </w:tcPr>
          <w:p w14:paraId="2B881D1F" w14:textId="0796AD62" w:rsidR="009814DA" w:rsidRPr="006B02B1" w:rsidRDefault="009814DA" w:rsidP="008822F1">
            <w:pPr>
              <w:rPr>
                <w:rFonts w:ascii="Arial" w:hAnsi="Arial" w:cs="Arial"/>
                <w:sz w:val="18"/>
                <w:szCs w:val="18"/>
                <w:highlight w:val="yellow"/>
                <w:lang w:val="fr-FR"/>
              </w:rPr>
            </w:pPr>
            <w:commentRangeStart w:id="36"/>
            <w:r w:rsidRPr="006B02B1">
              <w:rPr>
                <w:rFonts w:ascii="Arial" w:hAnsi="Arial" w:cs="Arial"/>
                <w:sz w:val="18"/>
                <w:szCs w:val="18"/>
                <w:highlight w:val="yellow"/>
                <w:lang w:val="fr-FR"/>
              </w:rPr>
              <w:t>Usage :</w:t>
            </w:r>
          </w:p>
          <w:p w14:paraId="0D795EE9" w14:textId="537430FC"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1 – Acheter des habits</w:t>
            </w:r>
          </w:p>
          <w:p w14:paraId="32C0DD1C" w14:textId="1874F7E7"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2 – Acheter des intrants agricoles</w:t>
            </w:r>
          </w:p>
          <w:p w14:paraId="51D78E8C" w14:textId="2E731B05"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3 – Acheter des médicaments pour se soigner</w:t>
            </w:r>
          </w:p>
          <w:p w14:paraId="6BFA1A18" w14:textId="613690E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4 –  Acheter des produits cosméique</w:t>
            </w:r>
          </w:p>
          <w:p w14:paraId="7122AA46" w14:textId="6F86D01D"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5 – Acheter des vivres</w:t>
            </w:r>
          </w:p>
          <w:p w14:paraId="33D8040E" w14:textId="571E08D3"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6 – Dépenses scolaire</w:t>
            </w:r>
          </w:p>
          <w:p w14:paraId="1BCCF460" w14:textId="2412214E"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7 – Faire de l'évage</w:t>
            </w:r>
          </w:p>
          <w:p w14:paraId="24F78150" w14:textId="34475428"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8 –  Réparer son engin de déplacement (moto, vélo)</w:t>
            </w:r>
          </w:p>
          <w:p w14:paraId="10E1CC0A" w14:textId="52C436D2" w:rsidR="009814DA" w:rsidRPr="006B02B1" w:rsidRDefault="009814DA" w:rsidP="008822F1">
            <w:pPr>
              <w:rPr>
                <w:rFonts w:ascii="Arial" w:hAnsi="Arial" w:cs="Arial"/>
                <w:sz w:val="18"/>
                <w:szCs w:val="18"/>
                <w:highlight w:val="yellow"/>
                <w:lang w:val="fr-FR"/>
              </w:rPr>
            </w:pPr>
            <w:r w:rsidRPr="006B02B1">
              <w:rPr>
                <w:rFonts w:ascii="Arial" w:hAnsi="Arial" w:cs="Arial"/>
                <w:sz w:val="18"/>
                <w:szCs w:val="18"/>
                <w:highlight w:val="yellow"/>
                <w:lang w:val="fr-FR"/>
              </w:rPr>
              <w:t xml:space="preserve">9 –  Autres dépenses familiales </w:t>
            </w:r>
          </w:p>
          <w:p w14:paraId="6B947327" w14:textId="1AAA0C24" w:rsidR="009814DA" w:rsidRDefault="009814DA" w:rsidP="008822F1">
            <w:pPr>
              <w:rPr>
                <w:rFonts w:ascii="Arial" w:hAnsi="Arial" w:cs="Arial"/>
                <w:sz w:val="18"/>
                <w:szCs w:val="18"/>
                <w:lang w:val="fr-FR"/>
              </w:rPr>
            </w:pPr>
            <w:r w:rsidRPr="006B02B1">
              <w:rPr>
                <w:rFonts w:ascii="Arial" w:hAnsi="Arial" w:cs="Arial"/>
                <w:sz w:val="18"/>
                <w:szCs w:val="18"/>
                <w:highlight w:val="yellow"/>
                <w:lang w:val="fr-FR"/>
              </w:rPr>
              <w:t>-999 – Don’t know</w:t>
            </w:r>
            <w:commentRangeEnd w:id="36"/>
            <w:r w:rsidR="001C50D4">
              <w:rPr>
                <w:rStyle w:val="CommentReference"/>
                <w:rFonts w:eastAsia="Times New Roman"/>
                <w:lang w:val="fr-FR" w:eastAsia="fr-FR"/>
              </w:rPr>
              <w:commentReference w:id="36"/>
            </w:r>
          </w:p>
        </w:tc>
        <w:tc>
          <w:tcPr>
            <w:tcW w:w="1957" w:type="dxa"/>
            <w:vMerge/>
            <w:noWrap/>
          </w:tcPr>
          <w:p w14:paraId="3912910F" w14:textId="77777777" w:rsidR="009814DA" w:rsidRDefault="009814DA" w:rsidP="008822F1">
            <w:pPr>
              <w:rPr>
                <w:rFonts w:ascii="Arial" w:hAnsi="Arial" w:cs="Arial"/>
                <w:sz w:val="18"/>
                <w:szCs w:val="18"/>
                <w:lang w:val="fr-FR"/>
              </w:rPr>
            </w:pPr>
          </w:p>
        </w:tc>
      </w:tr>
      <w:tr w:rsidR="004700D4" w:rsidRPr="0057346A" w14:paraId="588DDDE0" w14:textId="77777777" w:rsidTr="006B1326">
        <w:trPr>
          <w:trHeight w:val="600"/>
        </w:trPr>
        <w:tc>
          <w:tcPr>
            <w:tcW w:w="1157" w:type="dxa"/>
            <w:noWrap/>
          </w:tcPr>
          <w:p w14:paraId="5B124C56" w14:textId="2B89B22B" w:rsidR="004700D4" w:rsidRDefault="00CF2FE4" w:rsidP="001A4C70">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24</w:t>
            </w:r>
          </w:p>
        </w:tc>
        <w:tc>
          <w:tcPr>
            <w:tcW w:w="3818" w:type="dxa"/>
          </w:tcPr>
          <w:p w14:paraId="680763B8" w14:textId="77777777" w:rsidR="004700D4" w:rsidRDefault="004700D4" w:rsidP="001A4C70">
            <w:pPr>
              <w:rPr>
                <w:rFonts w:ascii="Arial" w:hAnsi="Arial" w:cs="Arial"/>
                <w:sz w:val="18"/>
                <w:szCs w:val="18"/>
                <w:lang w:val="fr-FR"/>
              </w:rPr>
            </w:pPr>
            <w:commentRangeStart w:id="37"/>
            <w:r>
              <w:rPr>
                <w:rFonts w:ascii="Arial" w:hAnsi="Arial" w:cs="Arial"/>
                <w:sz w:val="18"/>
                <w:szCs w:val="18"/>
                <w:lang w:val="fr-FR"/>
              </w:rPr>
              <w:t>Combien vous reste-il de ce montant ?</w:t>
            </w:r>
            <w:commentRangeEnd w:id="37"/>
            <w:r w:rsidR="001C50D4">
              <w:rPr>
                <w:rStyle w:val="CommentReference"/>
                <w:rFonts w:eastAsia="Times New Roman"/>
                <w:lang w:val="fr-FR" w:eastAsia="fr-FR"/>
              </w:rPr>
              <w:commentReference w:id="37"/>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957"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6B1326">
        <w:trPr>
          <w:trHeight w:val="600"/>
        </w:trPr>
        <w:tc>
          <w:tcPr>
            <w:tcW w:w="1157" w:type="dxa"/>
            <w:noWrap/>
          </w:tcPr>
          <w:p w14:paraId="6511E513" w14:textId="5C84F875" w:rsidR="008822F1"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25</w:t>
            </w:r>
          </w:p>
        </w:tc>
        <w:tc>
          <w:tcPr>
            <w:tcW w:w="3818" w:type="dxa"/>
          </w:tcPr>
          <w:p w14:paraId="7A8DF39F" w14:textId="68C76547" w:rsidR="008822F1" w:rsidRDefault="00204F62" w:rsidP="008822F1">
            <w:pPr>
              <w:rPr>
                <w:rFonts w:ascii="Arial" w:hAnsi="Arial" w:cs="Arial"/>
                <w:sz w:val="18"/>
                <w:szCs w:val="18"/>
                <w:lang w:val="fr-FR"/>
              </w:rPr>
            </w:pPr>
            <w:r>
              <w:rPr>
                <w:rFonts w:ascii="Arial" w:hAnsi="Arial" w:cs="Arial"/>
                <w:sz w:val="18"/>
                <w:szCs w:val="18"/>
                <w:lang w:val="fr-FR"/>
              </w:rPr>
              <w:t xml:space="preserve">Vous </w:t>
            </w:r>
            <w:r w:rsidR="00D65BCA">
              <w:rPr>
                <w:rFonts w:ascii="Arial" w:hAnsi="Arial" w:cs="Arial"/>
                <w:sz w:val="18"/>
                <w:szCs w:val="18"/>
                <w:lang w:val="fr-FR"/>
              </w:rPr>
              <w:t xml:space="preserve">vous </w:t>
            </w:r>
            <w:r>
              <w:rPr>
                <w:rFonts w:ascii="Arial" w:hAnsi="Arial" w:cs="Arial"/>
                <w:sz w:val="18"/>
                <w:szCs w:val="18"/>
                <w:lang w:val="fr-FR"/>
              </w:rPr>
              <w:t>r</w:t>
            </w:r>
            <w:r w:rsidR="008822F1">
              <w:rPr>
                <w:rFonts w:ascii="Arial" w:hAnsi="Arial" w:cs="Arial"/>
                <w:sz w:val="18"/>
                <w:szCs w:val="18"/>
                <w:lang w:val="fr-FR"/>
              </w:rPr>
              <w:t xml:space="preserve">appelez </w:t>
            </w:r>
            <w:r w:rsidR="00D65BCA">
              <w:rPr>
                <w:rFonts w:ascii="Arial" w:hAnsi="Arial" w:cs="Arial"/>
                <w:sz w:val="18"/>
                <w:szCs w:val="18"/>
                <w:lang w:val="fr-FR"/>
              </w:rPr>
              <w:t>d</w:t>
            </w:r>
            <w:r w:rsidR="008822F1">
              <w:rPr>
                <w:rFonts w:ascii="Arial" w:hAnsi="Arial" w:cs="Arial"/>
                <w:sz w:val="18"/>
                <w:szCs w:val="18"/>
                <w:lang w:val="fr-FR"/>
              </w:rPr>
              <w:t>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957" w:type="dxa"/>
            <w:noWrap/>
          </w:tcPr>
          <w:p w14:paraId="43715406" w14:textId="77777777" w:rsidR="008822F1" w:rsidRPr="007F1328" w:rsidRDefault="008822F1" w:rsidP="008822F1">
            <w:pPr>
              <w:rPr>
                <w:rFonts w:ascii="Arial" w:hAnsi="Arial" w:cs="Arial"/>
                <w:sz w:val="18"/>
                <w:szCs w:val="18"/>
                <w:lang w:val="fr-FR"/>
              </w:rPr>
            </w:pPr>
          </w:p>
        </w:tc>
      </w:tr>
      <w:tr w:rsidR="00204F62" w:rsidRPr="0057346A" w14:paraId="1DE39C1B" w14:textId="77777777" w:rsidTr="006B1326">
        <w:trPr>
          <w:trHeight w:val="600"/>
        </w:trPr>
        <w:tc>
          <w:tcPr>
            <w:tcW w:w="1157" w:type="dxa"/>
            <w:noWrap/>
          </w:tcPr>
          <w:p w14:paraId="1450E22E" w14:textId="743C7C5D" w:rsidR="00204F62" w:rsidRDefault="00CF2FE4" w:rsidP="008822F1">
            <w:pPr>
              <w:rPr>
                <w:rFonts w:ascii="Arial" w:hAnsi="Arial" w:cs="Arial"/>
                <w:sz w:val="18"/>
                <w:szCs w:val="18"/>
                <w:lang w:val="fr-FR"/>
              </w:rPr>
            </w:pPr>
            <w:r>
              <w:rPr>
                <w:rFonts w:ascii="Arial" w:hAnsi="Arial" w:cs="Arial"/>
                <w:sz w:val="18"/>
                <w:szCs w:val="18"/>
                <w:lang w:val="fr-FR"/>
              </w:rPr>
              <w:t>B</w:t>
            </w:r>
            <w:r w:rsidR="008518B1">
              <w:rPr>
                <w:rFonts w:ascii="Arial" w:hAnsi="Arial" w:cs="Arial"/>
                <w:sz w:val="18"/>
                <w:szCs w:val="18"/>
                <w:lang w:val="fr-FR"/>
              </w:rPr>
              <w:t>.</w:t>
            </w:r>
            <w:r>
              <w:rPr>
                <w:rFonts w:ascii="Arial" w:hAnsi="Arial" w:cs="Arial"/>
                <w:sz w:val="18"/>
                <w:szCs w:val="18"/>
                <w:lang w:val="fr-FR"/>
              </w:rPr>
              <w:t>26</w:t>
            </w:r>
          </w:p>
        </w:tc>
        <w:tc>
          <w:tcPr>
            <w:tcW w:w="3818"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4204F673" w:rsidR="00204F62" w:rsidRPr="00536E62" w:rsidRDefault="003512FC" w:rsidP="004D3E4F">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w:t>
            </w:r>
            <w:del w:id="38" w:author="ICRAF" w:date="2018-10-18T19:15:00Z">
              <w:r w:rsidDel="004D3E4F">
                <w:rPr>
                  <w:rFonts w:ascii="Arial" w:hAnsi="Arial" w:cs="Arial"/>
                  <w:sz w:val="18"/>
                  <w:szCs w:val="18"/>
                  <w:lang w:val="fr-FR"/>
                </w:rPr>
                <w:delText>5</w:delText>
              </w:r>
            </w:del>
            <w:ins w:id="39" w:author="ICRAF" w:date="2018-10-18T19:15:00Z">
              <w:r w:rsidR="004D3E4F">
                <w:rPr>
                  <w:rFonts w:ascii="Arial" w:hAnsi="Arial" w:cs="Arial"/>
                  <w:sz w:val="18"/>
                  <w:szCs w:val="18"/>
                  <w:lang w:val="fr-FR"/>
                </w:rPr>
                <w:t>4</w:t>
              </w:r>
            </w:ins>
            <w:r>
              <w:rPr>
                <w:rFonts w:ascii="Arial" w:hAnsi="Arial" w:cs="Arial"/>
                <w:sz w:val="18"/>
                <w:szCs w:val="18"/>
                <w:lang w:val="fr-FR"/>
              </w:rPr>
              <w:t>)</w:t>
            </w:r>
          </w:p>
        </w:tc>
        <w:tc>
          <w:tcPr>
            <w:tcW w:w="1957" w:type="dxa"/>
            <w:noWrap/>
          </w:tcPr>
          <w:p w14:paraId="1743BF5D" w14:textId="77777777" w:rsidR="00204F62" w:rsidRDefault="00E60DCA" w:rsidP="008822F1">
            <w:pPr>
              <w:rPr>
                <w:rFonts w:ascii="Arial" w:hAnsi="Arial" w:cs="Arial"/>
                <w:sz w:val="18"/>
                <w:szCs w:val="18"/>
                <w:lang w:val="fr-FR"/>
              </w:rPr>
            </w:pPr>
            <w:commentRangeStart w:id="40"/>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32AA9CA8" w:rsidR="00A34E22" w:rsidRPr="007F1328" w:rsidRDefault="00A34E22" w:rsidP="004D3E4F">
            <w:pPr>
              <w:rPr>
                <w:rFonts w:ascii="Arial" w:hAnsi="Arial" w:cs="Arial"/>
                <w:sz w:val="18"/>
                <w:szCs w:val="18"/>
                <w:lang w:val="fr-FR"/>
              </w:rPr>
            </w:pPr>
            <w:r>
              <w:rPr>
                <w:rFonts w:ascii="Arial" w:hAnsi="Arial" w:cs="Arial"/>
                <w:sz w:val="18"/>
                <w:szCs w:val="18"/>
                <w:lang w:val="fr-FR"/>
              </w:rPr>
              <w:t xml:space="preserve">Enumérateur : veuillez préciser le nombre de noms sur </w:t>
            </w:r>
            <w:del w:id="41" w:author="ICRAF" w:date="2018-10-18T19:15:00Z">
              <w:r w:rsidDel="004D3E4F">
                <w:rPr>
                  <w:rFonts w:ascii="Arial" w:hAnsi="Arial" w:cs="Arial"/>
                  <w:sz w:val="18"/>
                  <w:szCs w:val="18"/>
                  <w:lang w:val="fr-FR"/>
                </w:rPr>
                <w:delText xml:space="preserve">5 </w:delText>
              </w:r>
            </w:del>
            <w:ins w:id="42" w:author="ICRAF" w:date="2018-10-18T19:15:00Z">
              <w:r w:rsidR="004D3E4F">
                <w:rPr>
                  <w:rFonts w:ascii="Arial" w:hAnsi="Arial" w:cs="Arial"/>
                  <w:sz w:val="18"/>
                  <w:szCs w:val="18"/>
                  <w:lang w:val="fr-FR"/>
                </w:rPr>
                <w:t xml:space="preserve">4 </w:t>
              </w:r>
            </w:ins>
            <w:r>
              <w:rPr>
                <w:rFonts w:ascii="Arial" w:hAnsi="Arial" w:cs="Arial"/>
                <w:sz w:val="18"/>
                <w:szCs w:val="18"/>
                <w:lang w:val="fr-FR"/>
              </w:rPr>
              <w:t>que l’agriculteur est en mesure de citer correctement</w:t>
            </w:r>
            <w:commentRangeEnd w:id="40"/>
            <w:r w:rsidR="00F124E2">
              <w:rPr>
                <w:rStyle w:val="CommentReference"/>
                <w:rFonts w:eastAsia="Times New Roman"/>
                <w:lang w:val="fr-FR" w:eastAsia="fr-FR"/>
              </w:rPr>
              <w:commentReference w:id="40"/>
            </w:r>
          </w:p>
        </w:tc>
      </w:tr>
      <w:tr w:rsidR="00971CD0" w:rsidRPr="002F654A" w14:paraId="52C96129" w14:textId="77777777" w:rsidTr="006B1326">
        <w:trPr>
          <w:trHeight w:val="600"/>
        </w:trPr>
        <w:tc>
          <w:tcPr>
            <w:tcW w:w="1157" w:type="dxa"/>
            <w:noWrap/>
          </w:tcPr>
          <w:p w14:paraId="3C2C0010" w14:textId="1CF032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B26.1</w:t>
            </w:r>
          </w:p>
        </w:tc>
        <w:tc>
          <w:tcPr>
            <w:tcW w:w="3818" w:type="dxa"/>
          </w:tcPr>
          <w:p w14:paraId="45C045B3" w14:textId="10442C24"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Quand vous réfléchissez à l ’effort que vous aviez fourni pour la maintenance des plants, pensez-vous avoir fourni plus, moins, ou le même niveau d’effort que ${membreX} ?</w:t>
            </w:r>
          </w:p>
          <w:p w14:paraId="7F0B3396" w14:textId="7C3ECDD3"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br/>
            </w:r>
          </w:p>
        </w:tc>
        <w:tc>
          <w:tcPr>
            <w:tcW w:w="2844" w:type="dxa"/>
            <w:gridSpan w:val="2"/>
            <w:noWrap/>
          </w:tcPr>
          <w:p w14:paraId="4512EDA8" w14:textId="2FD746EF"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1 – On a fourni le même effort de travail </w:t>
            </w:r>
          </w:p>
          <w:p w14:paraId="5D14E264" w14:textId="250BDEEA"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 xml:space="preserve">2 - J’ai fourni un peu plus d’effort que ${membreX} </w:t>
            </w:r>
          </w:p>
          <w:p w14:paraId="1A84FA30" w14:textId="17C00E7C"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3 - J’ai fourni beaucoup plus d’effort que ${membreX}</w:t>
            </w:r>
          </w:p>
          <w:p w14:paraId="7A87185B" w14:textId="5CC7BDCD"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4 - ${membreX} a fourni beaucoup plus d’effort que moi</w:t>
            </w:r>
          </w:p>
          <w:p w14:paraId="61423274" w14:textId="75C95828"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5 - Nous avions fourni assez d’effort</w:t>
            </w:r>
          </w:p>
          <w:p w14:paraId="6E2A136A" w14:textId="5E8781AB" w:rsidR="00971CD0" w:rsidRPr="006B02B1" w:rsidRDefault="00971CD0" w:rsidP="00971CD0">
            <w:pPr>
              <w:rPr>
                <w:rFonts w:ascii="Arial" w:hAnsi="Arial" w:cs="Arial"/>
                <w:sz w:val="18"/>
                <w:szCs w:val="18"/>
                <w:highlight w:val="yellow"/>
                <w:lang w:val="fr-FR"/>
              </w:rPr>
            </w:pPr>
            <w:r w:rsidRPr="006B02B1">
              <w:rPr>
                <w:rFonts w:ascii="Arial" w:hAnsi="Arial" w:cs="Arial"/>
                <w:sz w:val="18"/>
                <w:szCs w:val="18"/>
                <w:highlight w:val="yellow"/>
                <w:lang w:val="fr-FR"/>
              </w:rPr>
              <w:t xml:space="preserve"> </w:t>
            </w:r>
          </w:p>
          <w:p w14:paraId="6BC6F029" w14:textId="7A7ED123" w:rsidR="00971CD0" w:rsidRPr="006B02B1" w:rsidRDefault="00971CD0" w:rsidP="00971CD0">
            <w:pPr>
              <w:rPr>
                <w:rFonts w:ascii="Arial" w:hAnsi="Arial" w:cs="Arial"/>
                <w:sz w:val="18"/>
                <w:szCs w:val="18"/>
                <w:highlight w:val="yellow"/>
                <w:lang w:val="fr-FR"/>
              </w:rPr>
            </w:pPr>
          </w:p>
        </w:tc>
        <w:tc>
          <w:tcPr>
            <w:tcW w:w="1957" w:type="dxa"/>
            <w:noWrap/>
          </w:tcPr>
          <w:p w14:paraId="49F839AC" w14:textId="77777777" w:rsidR="00971CD0" w:rsidRPr="006B02B1" w:rsidRDefault="00971CD0" w:rsidP="00971CD0">
            <w:pPr>
              <w:rPr>
                <w:rFonts w:ascii="Arial" w:hAnsi="Arial" w:cs="Arial"/>
                <w:sz w:val="18"/>
                <w:szCs w:val="18"/>
                <w:highlight w:val="yellow"/>
                <w:lang w:val="fr-FR"/>
              </w:rPr>
            </w:pPr>
          </w:p>
        </w:tc>
      </w:tr>
      <w:tr w:rsidR="00835579" w:rsidRPr="0057346A" w14:paraId="74A76DFB" w14:textId="77777777" w:rsidTr="006B1326">
        <w:trPr>
          <w:trHeight w:val="600"/>
        </w:trPr>
        <w:tc>
          <w:tcPr>
            <w:tcW w:w="1157" w:type="dxa"/>
            <w:noWrap/>
          </w:tcPr>
          <w:p w14:paraId="67FB1F58" w14:textId="451DA9F2"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B26.2</w:t>
            </w:r>
          </w:p>
        </w:tc>
        <w:tc>
          <w:tcPr>
            <w:tcW w:w="3818" w:type="dxa"/>
          </w:tcPr>
          <w:p w14:paraId="27EE50A2" w14:textId="0BFB3916" w:rsidR="00835579" w:rsidRPr="006B02B1" w:rsidRDefault="00835579" w:rsidP="00971CD0">
            <w:pPr>
              <w:rPr>
                <w:rFonts w:ascii="Arial" w:hAnsi="Arial" w:cs="Arial"/>
                <w:sz w:val="18"/>
                <w:szCs w:val="18"/>
                <w:highlight w:val="yellow"/>
                <w:lang w:val="fr-FR"/>
              </w:rPr>
            </w:pPr>
            <w:r w:rsidRPr="006B02B1">
              <w:rPr>
                <w:rFonts w:ascii="Arial" w:hAnsi="Arial" w:cs="Arial"/>
                <w:i/>
                <w:sz w:val="18"/>
                <w:szCs w:val="18"/>
                <w:highlight w:val="yellow"/>
                <w:lang w:val="fr-FR"/>
              </w:rPr>
              <w:t xml:space="preserve">Pour les </w:t>
            </w:r>
            <w:del w:id="43" w:author="serge adjognon" w:date="2018-10-19T08:21:00Z">
              <w:r w:rsidRPr="006B02B1" w:rsidDel="00A44A43">
                <w:rPr>
                  <w:rFonts w:ascii="Arial" w:hAnsi="Arial" w:cs="Arial"/>
                  <w:i/>
                  <w:sz w:val="18"/>
                  <w:szCs w:val="18"/>
                  <w:highlight w:val="yellow"/>
                  <w:lang w:val="fr-FR"/>
                </w:rPr>
                <w:delText xml:space="preserve">mêmbres </w:delText>
              </w:r>
            </w:del>
            <w:ins w:id="44" w:author="serge adjognon" w:date="2018-10-19T08:21:00Z">
              <w:r w:rsidR="00A44A43">
                <w:rPr>
                  <w:rFonts w:ascii="Arial" w:hAnsi="Arial" w:cs="Arial"/>
                  <w:i/>
                  <w:sz w:val="18"/>
                  <w:szCs w:val="18"/>
                  <w:highlight w:val="yellow"/>
                  <w:lang w:val="fr-FR"/>
                </w:rPr>
                <w:t xml:space="preserve">membres dont </w:t>
              </w:r>
              <w:r w:rsidR="00A44A43" w:rsidRPr="006B02B1">
                <w:rPr>
                  <w:rFonts w:ascii="Arial" w:hAnsi="Arial" w:cs="Arial"/>
                  <w:i/>
                  <w:sz w:val="18"/>
                  <w:szCs w:val="18"/>
                  <w:highlight w:val="yellow"/>
                  <w:lang w:val="fr-FR"/>
                </w:rPr>
                <w:t xml:space="preserve"> </w:t>
              </w:r>
            </w:ins>
            <w:del w:id="45" w:author="serge adjognon" w:date="2018-10-19T08:21:00Z">
              <w:r w:rsidRPr="006B02B1" w:rsidDel="00A44A43">
                <w:rPr>
                  <w:rFonts w:ascii="Arial" w:hAnsi="Arial" w:cs="Arial"/>
                  <w:i/>
                  <w:sz w:val="18"/>
                  <w:szCs w:val="18"/>
                  <w:highlight w:val="yellow"/>
                  <w:lang w:val="fr-FR"/>
                </w:rPr>
                <w:delText xml:space="preserve">qui </w:delText>
              </w:r>
            </w:del>
            <w:r w:rsidRPr="006B02B1">
              <w:rPr>
                <w:rFonts w:ascii="Arial" w:hAnsi="Arial" w:cs="Arial"/>
                <w:i/>
                <w:sz w:val="18"/>
                <w:szCs w:val="18"/>
                <w:highlight w:val="yellow"/>
                <w:lang w:val="fr-FR"/>
              </w:rPr>
              <w:t xml:space="preserve">le </w:t>
            </w:r>
            <w:del w:id="46" w:author="serge adjognon" w:date="2018-10-19T08:21:00Z">
              <w:r w:rsidRPr="006B02B1" w:rsidDel="00A44A43">
                <w:rPr>
                  <w:rFonts w:ascii="Arial" w:hAnsi="Arial" w:cs="Arial"/>
                  <w:i/>
                  <w:sz w:val="18"/>
                  <w:szCs w:val="18"/>
                  <w:highlight w:val="yellow"/>
                  <w:lang w:val="fr-FR"/>
                </w:rPr>
                <w:delText>repondent</w:delText>
              </w:r>
            </w:del>
            <w:ins w:id="47" w:author="serge adjognon" w:date="2018-10-19T08:21:00Z">
              <w:r w:rsidR="00A44A43" w:rsidRPr="006B02B1">
                <w:rPr>
                  <w:rFonts w:ascii="Arial" w:hAnsi="Arial" w:cs="Arial"/>
                  <w:i/>
                  <w:sz w:val="18"/>
                  <w:szCs w:val="18"/>
                  <w:highlight w:val="yellow"/>
                  <w:lang w:val="fr-FR"/>
                </w:rPr>
                <w:t>répondent</w:t>
              </w:r>
            </w:ins>
            <w:r w:rsidRPr="006B02B1">
              <w:rPr>
                <w:rFonts w:ascii="Arial" w:hAnsi="Arial" w:cs="Arial"/>
                <w:i/>
                <w:sz w:val="18"/>
                <w:szCs w:val="18"/>
                <w:highlight w:val="yellow"/>
                <w:lang w:val="fr-FR"/>
              </w:rPr>
              <w:t xml:space="preserve"> </w:t>
            </w:r>
            <w:del w:id="48" w:author="serge adjognon" w:date="2018-10-19T08:21:00Z">
              <w:r w:rsidRPr="006B02B1" w:rsidDel="00A44A43">
                <w:rPr>
                  <w:rFonts w:ascii="Arial" w:hAnsi="Arial" w:cs="Arial"/>
                  <w:i/>
                  <w:sz w:val="18"/>
                  <w:szCs w:val="18"/>
                  <w:highlight w:val="yellow"/>
                  <w:lang w:val="fr-FR"/>
                </w:rPr>
                <w:delText xml:space="preserve">à qui le repondent </w:delText>
              </w:r>
            </w:del>
            <w:r w:rsidRPr="006B02B1">
              <w:rPr>
                <w:rFonts w:ascii="Arial" w:hAnsi="Arial" w:cs="Arial"/>
                <w:i/>
                <w:sz w:val="18"/>
                <w:szCs w:val="18"/>
                <w:highlight w:val="yellow"/>
                <w:lang w:val="fr-FR"/>
              </w:rPr>
              <w:t xml:space="preserve">ne </w:t>
            </w:r>
            <w:del w:id="49" w:author="serge adjognon" w:date="2018-10-19T08:21:00Z">
              <w:r w:rsidRPr="006B02B1" w:rsidDel="00A44A43">
                <w:rPr>
                  <w:rFonts w:ascii="Arial" w:hAnsi="Arial" w:cs="Arial"/>
                  <w:i/>
                  <w:sz w:val="18"/>
                  <w:szCs w:val="18"/>
                  <w:highlight w:val="yellow"/>
                  <w:lang w:val="fr-FR"/>
                </w:rPr>
                <w:delText xml:space="preserve">rappalait </w:delText>
              </w:r>
            </w:del>
            <w:ins w:id="50" w:author="serge adjognon" w:date="2018-10-19T08:21:00Z">
              <w:r w:rsidR="00A44A43">
                <w:rPr>
                  <w:rFonts w:ascii="Arial" w:hAnsi="Arial" w:cs="Arial"/>
                  <w:i/>
                  <w:sz w:val="18"/>
                  <w:szCs w:val="18"/>
                  <w:highlight w:val="yellow"/>
                  <w:lang w:val="fr-FR"/>
                </w:rPr>
                <w:t>rappelait</w:t>
              </w:r>
              <w:r w:rsidR="00A44A43" w:rsidRPr="006B02B1">
                <w:rPr>
                  <w:rFonts w:ascii="Arial" w:hAnsi="Arial" w:cs="Arial"/>
                  <w:i/>
                  <w:sz w:val="18"/>
                  <w:szCs w:val="18"/>
                  <w:highlight w:val="yellow"/>
                  <w:lang w:val="fr-FR"/>
                </w:rPr>
                <w:t xml:space="preserve"> </w:t>
              </w:r>
            </w:ins>
            <w:r w:rsidRPr="006B02B1">
              <w:rPr>
                <w:rFonts w:ascii="Arial" w:hAnsi="Arial" w:cs="Arial"/>
                <w:i/>
                <w:sz w:val="18"/>
                <w:szCs w:val="18"/>
                <w:highlight w:val="yellow"/>
                <w:lang w:val="fr-FR"/>
              </w:rPr>
              <w:t xml:space="preserve">pas, on demande directement : </w:t>
            </w:r>
            <w:r w:rsidRPr="006B02B1">
              <w:rPr>
                <w:rFonts w:ascii="Arial" w:hAnsi="Arial" w:cs="Arial"/>
                <w:sz w:val="18"/>
                <w:szCs w:val="18"/>
                <w:highlight w:val="yellow"/>
                <w:lang w:val="fr-FR"/>
              </w:rPr>
              <w:t>Connaissez-vous les membres suivants ?</w:t>
            </w:r>
          </w:p>
        </w:tc>
        <w:tc>
          <w:tcPr>
            <w:tcW w:w="2844" w:type="dxa"/>
            <w:gridSpan w:val="2"/>
            <w:noWrap/>
          </w:tcPr>
          <w:p w14:paraId="07FD3842" w14:textId="77777777"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1</w:t>
            </w:r>
          </w:p>
          <w:p w14:paraId="7C980C46" w14:textId="53F7D280" w:rsidR="00835579" w:rsidRPr="006B02B1" w:rsidRDefault="00835579" w:rsidP="00971CD0">
            <w:pPr>
              <w:rPr>
                <w:rFonts w:ascii="Arial" w:hAnsi="Arial" w:cs="Arial"/>
                <w:sz w:val="18"/>
                <w:szCs w:val="18"/>
                <w:highlight w:val="yellow"/>
                <w:lang w:val="fr-FR"/>
              </w:rPr>
            </w:pPr>
            <w:r w:rsidRPr="006B02B1">
              <w:rPr>
                <w:rFonts w:ascii="Arial" w:hAnsi="Arial" w:cs="Arial"/>
                <w:sz w:val="18"/>
                <w:szCs w:val="18"/>
                <w:highlight w:val="yellow"/>
                <w:lang w:val="fr-FR"/>
              </w:rPr>
              <w:t>Membre 2 ….</w:t>
            </w:r>
          </w:p>
        </w:tc>
        <w:tc>
          <w:tcPr>
            <w:tcW w:w="1957" w:type="dxa"/>
            <w:noWrap/>
          </w:tcPr>
          <w:p w14:paraId="701BC6D3" w14:textId="105F3D8D" w:rsidR="00835579" w:rsidRPr="006B02B1" w:rsidRDefault="00835579" w:rsidP="00971CD0">
            <w:pPr>
              <w:rPr>
                <w:rFonts w:ascii="Arial" w:hAnsi="Arial" w:cs="Arial"/>
                <w:i/>
                <w:sz w:val="18"/>
                <w:szCs w:val="18"/>
                <w:highlight w:val="yellow"/>
                <w:lang w:val="fr-FR"/>
              </w:rPr>
            </w:pPr>
            <w:r w:rsidRPr="006B02B1">
              <w:rPr>
                <w:rFonts w:ascii="Arial" w:hAnsi="Arial" w:cs="Arial"/>
                <w:i/>
                <w:sz w:val="18"/>
                <w:szCs w:val="18"/>
                <w:highlight w:val="yellow"/>
                <w:lang w:val="fr-FR"/>
              </w:rPr>
              <w:t>Enqueteur : chochez tous les membre</w:t>
            </w:r>
            <w:ins w:id="51" w:author="serge adjognon" w:date="2018-10-19T08:21:00Z">
              <w:r w:rsidR="00A44A43">
                <w:rPr>
                  <w:rFonts w:ascii="Arial" w:hAnsi="Arial" w:cs="Arial"/>
                  <w:i/>
                  <w:sz w:val="18"/>
                  <w:szCs w:val="18"/>
                  <w:highlight w:val="yellow"/>
                  <w:lang w:val="fr-FR"/>
                </w:rPr>
                <w:t>s</w:t>
              </w:r>
            </w:ins>
            <w:r w:rsidRPr="006B02B1">
              <w:rPr>
                <w:rFonts w:ascii="Arial" w:hAnsi="Arial" w:cs="Arial"/>
                <w:i/>
                <w:sz w:val="18"/>
                <w:szCs w:val="18"/>
                <w:highlight w:val="yellow"/>
                <w:lang w:val="fr-FR"/>
              </w:rPr>
              <w:t xml:space="preserve"> </w:t>
            </w:r>
            <w:del w:id="52" w:author="serge adjognon" w:date="2018-10-19T08:21:00Z">
              <w:r w:rsidRPr="006B02B1" w:rsidDel="00A44A43">
                <w:rPr>
                  <w:rFonts w:ascii="Arial" w:hAnsi="Arial" w:cs="Arial"/>
                  <w:i/>
                  <w:sz w:val="18"/>
                  <w:szCs w:val="18"/>
                  <w:highlight w:val="yellow"/>
                  <w:lang w:val="fr-FR"/>
                </w:rPr>
                <w:delText xml:space="preserve">qui </w:delText>
              </w:r>
            </w:del>
            <w:ins w:id="53" w:author="serge adjognon" w:date="2018-10-19T08:21:00Z">
              <w:r w:rsidR="00A44A43">
                <w:rPr>
                  <w:rFonts w:ascii="Arial" w:hAnsi="Arial" w:cs="Arial"/>
                  <w:i/>
                  <w:sz w:val="18"/>
                  <w:szCs w:val="18"/>
                  <w:highlight w:val="yellow"/>
                  <w:lang w:val="fr-FR"/>
                </w:rPr>
                <w:t>dont</w:t>
              </w:r>
              <w:r w:rsidR="00A44A43" w:rsidRPr="006B02B1">
                <w:rPr>
                  <w:rFonts w:ascii="Arial" w:hAnsi="Arial" w:cs="Arial"/>
                  <w:i/>
                  <w:sz w:val="18"/>
                  <w:szCs w:val="18"/>
                  <w:highlight w:val="yellow"/>
                  <w:lang w:val="fr-FR"/>
                </w:rPr>
                <w:t xml:space="preserve"> </w:t>
              </w:r>
            </w:ins>
            <w:r w:rsidRPr="006B02B1">
              <w:rPr>
                <w:rFonts w:ascii="Arial" w:hAnsi="Arial" w:cs="Arial"/>
                <w:i/>
                <w:sz w:val="18"/>
                <w:szCs w:val="18"/>
                <w:highlight w:val="yellow"/>
                <w:lang w:val="fr-FR"/>
              </w:rPr>
              <w:t xml:space="preserve">le </w:t>
            </w:r>
            <w:del w:id="54" w:author="serge adjognon" w:date="2018-10-19T08:21:00Z">
              <w:r w:rsidRPr="006B02B1" w:rsidDel="00A44A43">
                <w:rPr>
                  <w:rFonts w:ascii="Arial" w:hAnsi="Arial" w:cs="Arial"/>
                  <w:i/>
                  <w:sz w:val="18"/>
                  <w:szCs w:val="18"/>
                  <w:highlight w:val="yellow"/>
                  <w:lang w:val="fr-FR"/>
                </w:rPr>
                <w:delText>repondent</w:delText>
              </w:r>
            </w:del>
            <w:ins w:id="55" w:author="serge adjognon" w:date="2018-10-19T08:21:00Z">
              <w:r w:rsidR="00A44A43" w:rsidRPr="006B02B1">
                <w:rPr>
                  <w:rFonts w:ascii="Arial" w:hAnsi="Arial" w:cs="Arial"/>
                  <w:i/>
                  <w:sz w:val="18"/>
                  <w:szCs w:val="18"/>
                  <w:highlight w:val="yellow"/>
                  <w:lang w:val="fr-FR"/>
                </w:rPr>
                <w:t>répondent</w:t>
              </w:r>
            </w:ins>
            <w:r w:rsidRPr="006B02B1">
              <w:rPr>
                <w:rFonts w:ascii="Arial" w:hAnsi="Arial" w:cs="Arial"/>
                <w:i/>
                <w:sz w:val="18"/>
                <w:szCs w:val="18"/>
                <w:highlight w:val="yellow"/>
                <w:lang w:val="fr-FR"/>
              </w:rPr>
              <w:t xml:space="preserve"> se rappelle</w:t>
            </w:r>
          </w:p>
        </w:tc>
      </w:tr>
      <w:tr w:rsidR="00844171" w:rsidRPr="0057346A" w14:paraId="57AD85F1" w14:textId="77777777" w:rsidTr="006B1326">
        <w:trPr>
          <w:trHeight w:val="600"/>
        </w:trPr>
        <w:tc>
          <w:tcPr>
            <w:tcW w:w="1157" w:type="dxa"/>
            <w:noWrap/>
          </w:tcPr>
          <w:p w14:paraId="299271F5" w14:textId="28C053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B26.3</w:t>
            </w:r>
          </w:p>
        </w:tc>
        <w:tc>
          <w:tcPr>
            <w:tcW w:w="3818" w:type="dxa"/>
          </w:tcPr>
          <w:p w14:paraId="722A8244" w14:textId="0D5717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Pour les membres connus : on demande comme en question B26.1</w:t>
            </w:r>
            <w:r w:rsidRPr="006B02B1">
              <w:rPr>
                <w:rFonts w:ascii="Arial" w:hAnsi="Arial" w:cs="Arial"/>
                <w:sz w:val="18"/>
                <w:szCs w:val="18"/>
                <w:highlight w:val="yellow"/>
                <w:lang w:val="fr-FR"/>
              </w:rPr>
              <w:br/>
            </w:r>
          </w:p>
        </w:tc>
        <w:tc>
          <w:tcPr>
            <w:tcW w:w="2844" w:type="dxa"/>
            <w:gridSpan w:val="2"/>
            <w:noWrap/>
          </w:tcPr>
          <w:p w14:paraId="0296D4AF" w14:textId="77777777" w:rsidR="00A44A43" w:rsidRPr="006B02B1" w:rsidRDefault="00A44A43" w:rsidP="00A44A43">
            <w:pPr>
              <w:rPr>
                <w:ins w:id="56" w:author="serge adjognon" w:date="2018-10-19T08:22:00Z"/>
                <w:rFonts w:ascii="Arial" w:hAnsi="Arial" w:cs="Arial"/>
                <w:sz w:val="18"/>
                <w:szCs w:val="18"/>
                <w:highlight w:val="yellow"/>
                <w:lang w:val="fr-FR"/>
              </w:rPr>
            </w:pPr>
            <w:ins w:id="57" w:author="serge adjognon" w:date="2018-10-19T08:22:00Z">
              <w:r w:rsidRPr="006B02B1">
                <w:rPr>
                  <w:rFonts w:ascii="Arial" w:hAnsi="Arial" w:cs="Arial"/>
                  <w:sz w:val="18"/>
                  <w:szCs w:val="18"/>
                  <w:highlight w:val="yellow"/>
                  <w:lang w:val="fr-FR"/>
                </w:rPr>
                <w:t>1 – On a fourni le même effort de travail </w:t>
              </w:r>
            </w:ins>
          </w:p>
          <w:p w14:paraId="6F69E7C2" w14:textId="77777777" w:rsidR="00A44A43" w:rsidRPr="006B02B1" w:rsidRDefault="00A44A43" w:rsidP="00A44A43">
            <w:pPr>
              <w:rPr>
                <w:ins w:id="58" w:author="serge adjognon" w:date="2018-10-19T08:22:00Z"/>
                <w:rFonts w:ascii="Arial" w:hAnsi="Arial" w:cs="Arial"/>
                <w:sz w:val="18"/>
                <w:szCs w:val="18"/>
                <w:highlight w:val="yellow"/>
                <w:lang w:val="fr-FR"/>
              </w:rPr>
            </w:pPr>
            <w:ins w:id="59" w:author="serge adjognon" w:date="2018-10-19T08:22:00Z">
              <w:r w:rsidRPr="006B02B1">
                <w:rPr>
                  <w:rFonts w:ascii="Arial" w:hAnsi="Arial" w:cs="Arial"/>
                  <w:sz w:val="18"/>
                  <w:szCs w:val="18"/>
                  <w:highlight w:val="yellow"/>
                  <w:lang w:val="fr-FR"/>
                </w:rPr>
                <w:t xml:space="preserve">2 - J’ai fourni un peu plus d’effort que ${membreX} </w:t>
              </w:r>
            </w:ins>
          </w:p>
          <w:p w14:paraId="4CECE16F" w14:textId="77777777" w:rsidR="00A44A43" w:rsidRPr="006B02B1" w:rsidRDefault="00A44A43" w:rsidP="00A44A43">
            <w:pPr>
              <w:rPr>
                <w:ins w:id="60" w:author="serge adjognon" w:date="2018-10-19T08:22:00Z"/>
                <w:rFonts w:ascii="Arial" w:hAnsi="Arial" w:cs="Arial"/>
                <w:sz w:val="18"/>
                <w:szCs w:val="18"/>
                <w:highlight w:val="yellow"/>
                <w:lang w:val="fr-FR"/>
              </w:rPr>
            </w:pPr>
            <w:ins w:id="61" w:author="serge adjognon" w:date="2018-10-19T08:22:00Z">
              <w:r w:rsidRPr="006B02B1">
                <w:rPr>
                  <w:rFonts w:ascii="Arial" w:hAnsi="Arial" w:cs="Arial"/>
                  <w:sz w:val="18"/>
                  <w:szCs w:val="18"/>
                  <w:highlight w:val="yellow"/>
                  <w:lang w:val="fr-FR"/>
                </w:rPr>
                <w:lastRenderedPageBreak/>
                <w:t>3 - J’ai fourni beaucoup plus d’effort que ${membreX}</w:t>
              </w:r>
            </w:ins>
          </w:p>
          <w:p w14:paraId="369135B8" w14:textId="77777777" w:rsidR="00A44A43" w:rsidRPr="006B02B1" w:rsidRDefault="00A44A43" w:rsidP="00A44A43">
            <w:pPr>
              <w:rPr>
                <w:ins w:id="62" w:author="serge adjognon" w:date="2018-10-19T08:22:00Z"/>
                <w:rFonts w:ascii="Arial" w:hAnsi="Arial" w:cs="Arial"/>
                <w:sz w:val="18"/>
                <w:szCs w:val="18"/>
                <w:highlight w:val="yellow"/>
                <w:lang w:val="fr-FR"/>
              </w:rPr>
            </w:pPr>
            <w:ins w:id="63" w:author="serge adjognon" w:date="2018-10-19T08:22:00Z">
              <w:r w:rsidRPr="006B02B1">
                <w:rPr>
                  <w:rFonts w:ascii="Arial" w:hAnsi="Arial" w:cs="Arial"/>
                  <w:sz w:val="18"/>
                  <w:szCs w:val="18"/>
                  <w:highlight w:val="yellow"/>
                  <w:lang w:val="fr-FR"/>
                </w:rPr>
                <w:t>4 - ${membreX} a fourni beaucoup plus d’effort que moi</w:t>
              </w:r>
            </w:ins>
          </w:p>
          <w:p w14:paraId="7BC697E0" w14:textId="77777777" w:rsidR="00A44A43" w:rsidRPr="006B02B1" w:rsidRDefault="00A44A43" w:rsidP="00A44A43">
            <w:pPr>
              <w:rPr>
                <w:ins w:id="64" w:author="serge adjognon" w:date="2018-10-19T08:22:00Z"/>
                <w:rFonts w:ascii="Arial" w:hAnsi="Arial" w:cs="Arial"/>
                <w:sz w:val="18"/>
                <w:szCs w:val="18"/>
                <w:highlight w:val="yellow"/>
                <w:lang w:val="fr-FR"/>
              </w:rPr>
            </w:pPr>
            <w:ins w:id="65" w:author="serge adjognon" w:date="2018-10-19T08:22:00Z">
              <w:r w:rsidRPr="006B02B1">
                <w:rPr>
                  <w:rFonts w:ascii="Arial" w:hAnsi="Arial" w:cs="Arial"/>
                  <w:sz w:val="18"/>
                  <w:szCs w:val="18"/>
                  <w:highlight w:val="yellow"/>
                  <w:lang w:val="fr-FR"/>
                </w:rPr>
                <w:t>5 - Nous avions fourni assez d’effort</w:t>
              </w:r>
            </w:ins>
          </w:p>
          <w:p w14:paraId="63D468BB" w14:textId="77777777" w:rsidR="00844171" w:rsidRPr="006B02B1" w:rsidRDefault="00844171" w:rsidP="00844171">
            <w:pPr>
              <w:rPr>
                <w:rFonts w:ascii="Arial" w:hAnsi="Arial" w:cs="Arial"/>
                <w:sz w:val="18"/>
                <w:szCs w:val="18"/>
                <w:highlight w:val="yellow"/>
                <w:lang w:val="fr-FR"/>
              </w:rPr>
            </w:pPr>
          </w:p>
        </w:tc>
        <w:tc>
          <w:tcPr>
            <w:tcW w:w="1957" w:type="dxa"/>
            <w:noWrap/>
          </w:tcPr>
          <w:p w14:paraId="66C2BBDA" w14:textId="77777777" w:rsidR="00844171" w:rsidRPr="006B02B1" w:rsidRDefault="00844171" w:rsidP="00844171">
            <w:pPr>
              <w:rPr>
                <w:rFonts w:ascii="Arial" w:hAnsi="Arial" w:cs="Arial"/>
                <w:i/>
                <w:sz w:val="18"/>
                <w:szCs w:val="18"/>
                <w:highlight w:val="yellow"/>
                <w:lang w:val="fr-FR"/>
              </w:rPr>
            </w:pPr>
          </w:p>
        </w:tc>
      </w:tr>
      <w:tr w:rsidR="00844171" w:rsidRPr="008A2AEA" w14:paraId="68CFBD62" w14:textId="77777777" w:rsidTr="006B1326">
        <w:trPr>
          <w:trHeight w:val="600"/>
        </w:trPr>
        <w:tc>
          <w:tcPr>
            <w:tcW w:w="1157" w:type="dxa"/>
            <w:noWrap/>
          </w:tcPr>
          <w:p w14:paraId="76BBD4CA" w14:textId="4F7BF02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B.27</w:t>
            </w:r>
          </w:p>
        </w:tc>
        <w:tc>
          <w:tcPr>
            <w:tcW w:w="3818" w:type="dxa"/>
          </w:tcPr>
          <w:p w14:paraId="1EDF2EEA"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t>Combien de fois vous êtes-vous réunis avec un ou plusieurs membres de votre équipe d’entretien pour discuter de la protection des arbres sur votre parcelle d’entretien ?</w:t>
            </w:r>
          </w:p>
        </w:tc>
        <w:tc>
          <w:tcPr>
            <w:tcW w:w="2844" w:type="dxa"/>
            <w:gridSpan w:val="2"/>
            <w:noWrap/>
          </w:tcPr>
          <w:p w14:paraId="73177F47" w14:textId="77777777" w:rsidR="00844171" w:rsidRPr="006B02B1" w:rsidRDefault="00844171" w:rsidP="00844171">
            <w:pPr>
              <w:rPr>
                <w:rFonts w:ascii="Arial" w:hAnsi="Arial" w:cs="Arial"/>
                <w:sz w:val="18"/>
                <w:szCs w:val="18"/>
                <w:lang w:val="fr-FR"/>
              </w:rPr>
            </w:pPr>
            <w:r w:rsidRPr="006B02B1">
              <w:rPr>
                <w:rFonts w:ascii="Arial" w:hAnsi="Arial" w:cs="Arial"/>
                <w:sz w:val="18"/>
                <w:szCs w:val="18"/>
                <w:highlight w:val="yellow"/>
                <w:lang w:val="fr-FR"/>
              </w:rPr>
              <w:t>Nombre</w:t>
            </w:r>
          </w:p>
        </w:tc>
        <w:tc>
          <w:tcPr>
            <w:tcW w:w="1957" w:type="dxa"/>
            <w:noWrap/>
          </w:tcPr>
          <w:p w14:paraId="677AB071" w14:textId="77777777" w:rsidR="00844171" w:rsidRPr="00E60D4C" w:rsidRDefault="00844171" w:rsidP="00844171">
            <w:pPr>
              <w:rPr>
                <w:rFonts w:ascii="Arial" w:hAnsi="Arial" w:cs="Arial"/>
                <w:sz w:val="18"/>
                <w:szCs w:val="18"/>
                <w:highlight w:val="yellow"/>
                <w:lang w:val="fr-FR"/>
              </w:rPr>
            </w:pPr>
          </w:p>
        </w:tc>
      </w:tr>
      <w:tr w:rsidR="00844171" w:rsidRPr="00A34E22" w14:paraId="7E3F5346" w14:textId="77777777" w:rsidTr="006B1326">
        <w:trPr>
          <w:trHeight w:val="600"/>
        </w:trPr>
        <w:tc>
          <w:tcPr>
            <w:tcW w:w="1157" w:type="dxa"/>
            <w:noWrap/>
          </w:tcPr>
          <w:p w14:paraId="4F26CAAE" w14:textId="090AF7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B.28</w:t>
            </w:r>
          </w:p>
        </w:tc>
        <w:tc>
          <w:tcPr>
            <w:tcW w:w="3818" w:type="dxa"/>
          </w:tcPr>
          <w:p w14:paraId="1E3A44DD" w14:textId="233E1B9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en groupe</w:t>
            </w:r>
            <w:r w:rsidRPr="006B02B1">
              <w:rPr>
                <w:rFonts w:ascii="Arial" w:hAnsi="Arial" w:cs="Arial"/>
                <w:sz w:val="18"/>
                <w:szCs w:val="18"/>
                <w:highlight w:val="yellow"/>
                <w:lang w:val="fr-FR"/>
              </w:rPr>
              <w:t xml:space="preserve"> pour en assurer l’entretien durant la période d’entretien ?</w:t>
            </w:r>
          </w:p>
        </w:tc>
        <w:tc>
          <w:tcPr>
            <w:tcW w:w="2844" w:type="dxa"/>
            <w:gridSpan w:val="2"/>
            <w:noWrap/>
          </w:tcPr>
          <w:p w14:paraId="3C7088FC" w14:textId="20B562C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4443F5F3" w14:textId="77777777" w:rsidR="00844171" w:rsidRPr="00E60D4C" w:rsidRDefault="00844171" w:rsidP="00844171">
            <w:pPr>
              <w:rPr>
                <w:rFonts w:ascii="Arial" w:hAnsi="Arial" w:cs="Arial"/>
                <w:sz w:val="18"/>
                <w:szCs w:val="18"/>
                <w:highlight w:val="yellow"/>
                <w:lang w:val="fr-FR"/>
              </w:rPr>
            </w:pPr>
          </w:p>
        </w:tc>
      </w:tr>
      <w:tr w:rsidR="00844171" w:rsidRPr="008A2AEA" w14:paraId="113DD641" w14:textId="77777777" w:rsidTr="006B1326">
        <w:trPr>
          <w:trHeight w:val="600"/>
        </w:trPr>
        <w:tc>
          <w:tcPr>
            <w:tcW w:w="1157" w:type="dxa"/>
            <w:noWrap/>
          </w:tcPr>
          <w:p w14:paraId="0F60A67F" w14:textId="0003127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B.29.1</w:t>
            </w:r>
          </w:p>
        </w:tc>
        <w:tc>
          <w:tcPr>
            <w:tcW w:w="3818" w:type="dxa"/>
          </w:tcPr>
          <w:p w14:paraId="144E346B" w14:textId="6DA5788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3BE76AD" w14:textId="77777777" w:rsidR="00844171" w:rsidRPr="006B02B1" w:rsidRDefault="00844171" w:rsidP="00844171">
            <w:pPr>
              <w:rPr>
                <w:rFonts w:ascii="Arial" w:hAnsi="Arial" w:cs="Arial"/>
                <w:sz w:val="18"/>
                <w:szCs w:val="18"/>
                <w:highlight w:val="yellow"/>
                <w:lang w:val="fr-FR"/>
              </w:rPr>
            </w:pPr>
          </w:p>
          <w:p w14:paraId="4AAAEE2A" w14:textId="7F80FE5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et les autres membres de votre équipe entreprises principalement ?</w:t>
            </w:r>
          </w:p>
          <w:p w14:paraId="09E02231" w14:textId="2BB67E7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901C076" w14:textId="5CD1CEF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6D06C52" w14:textId="04815A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9BB2E93" w14:textId="0697B62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111C8F3" w14:textId="1225E46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78ECB5DB" w14:textId="7756778C"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768C7349" w14:textId="54DD84B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052FAE49" w14:textId="2DFF51DA"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rPr>
              <w:t>Choix multiples</w:t>
            </w:r>
          </w:p>
        </w:tc>
      </w:tr>
      <w:tr w:rsidR="00844171" w:rsidRPr="008A2AEA" w14:paraId="35952EC7" w14:textId="77777777" w:rsidTr="006B1326">
        <w:trPr>
          <w:trHeight w:val="600"/>
        </w:trPr>
        <w:tc>
          <w:tcPr>
            <w:tcW w:w="1157" w:type="dxa"/>
            <w:noWrap/>
          </w:tcPr>
          <w:p w14:paraId="40A17A2C" w14:textId="24BE0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B.29.2</w:t>
            </w:r>
          </w:p>
        </w:tc>
        <w:tc>
          <w:tcPr>
            <w:tcW w:w="3818" w:type="dxa"/>
          </w:tcPr>
          <w:p w14:paraId="0DD8B511" w14:textId="7FF4172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Laquelle des activités citées ci-dessus avez-vous et les autres membres de votre équipe entreprises le plus souvent ?</w:t>
            </w:r>
          </w:p>
        </w:tc>
        <w:tc>
          <w:tcPr>
            <w:tcW w:w="2844" w:type="dxa"/>
            <w:gridSpan w:val="2"/>
            <w:noWrap/>
          </w:tcPr>
          <w:p w14:paraId="1B50BF7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03CF243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3CADD502" w14:textId="053401C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73D184F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47E5FBE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4DA700CD" w14:textId="5CFC909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lang w:val="fr-FR"/>
              </w:rPr>
              <w:t>6=Autre3 (specifier)</w:t>
            </w:r>
          </w:p>
        </w:tc>
        <w:tc>
          <w:tcPr>
            <w:tcW w:w="1957" w:type="dxa"/>
            <w:noWrap/>
          </w:tcPr>
          <w:p w14:paraId="1AD69815" w14:textId="22B242E5"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6B1FB4" w14:paraId="5EC3FCB1" w14:textId="77777777" w:rsidTr="006B1326">
        <w:trPr>
          <w:trHeight w:val="600"/>
        </w:trPr>
        <w:tc>
          <w:tcPr>
            <w:tcW w:w="1157" w:type="dxa"/>
            <w:noWrap/>
          </w:tcPr>
          <w:p w14:paraId="18D5357E" w14:textId="449281DD"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B.30</w:t>
            </w:r>
          </w:p>
        </w:tc>
        <w:tc>
          <w:tcPr>
            <w:tcW w:w="3818" w:type="dxa"/>
          </w:tcPr>
          <w:p w14:paraId="4671DCD8" w14:textId="4A8BDCE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Combien de fois vous êtes-vous rendus sur la parcelle </w:t>
            </w:r>
            <w:r w:rsidRPr="006B02B1">
              <w:rPr>
                <w:rFonts w:ascii="Arial" w:hAnsi="Arial" w:cs="Arial"/>
                <w:b/>
                <w:sz w:val="18"/>
                <w:szCs w:val="18"/>
                <w:highlight w:val="yellow"/>
                <w:lang w:val="fr-FR"/>
              </w:rPr>
              <w:t>individuellement</w:t>
            </w:r>
            <w:r w:rsidRPr="006B02B1">
              <w:rPr>
                <w:rFonts w:ascii="Arial" w:hAnsi="Arial" w:cs="Arial"/>
                <w:sz w:val="18"/>
                <w:szCs w:val="18"/>
                <w:highlight w:val="yellow"/>
                <w:lang w:val="fr-FR"/>
              </w:rPr>
              <w:t xml:space="preserve"> pour en assurer l’entretien durant la période d’entretien ? C’est-à-dire sans les autres membres de votre groupe ?</w:t>
            </w:r>
          </w:p>
        </w:tc>
        <w:tc>
          <w:tcPr>
            <w:tcW w:w="2844" w:type="dxa"/>
            <w:gridSpan w:val="2"/>
            <w:noWrap/>
          </w:tcPr>
          <w:p w14:paraId="19321B8B" w14:textId="1DF31FC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Nombre</w:t>
            </w:r>
          </w:p>
        </w:tc>
        <w:tc>
          <w:tcPr>
            <w:tcW w:w="1957" w:type="dxa"/>
            <w:noWrap/>
          </w:tcPr>
          <w:p w14:paraId="32576B81" w14:textId="71B22206" w:rsidR="00844171" w:rsidRPr="006B02B1" w:rsidRDefault="00844171" w:rsidP="00844171">
            <w:pPr>
              <w:rPr>
                <w:rFonts w:ascii="Arial" w:hAnsi="Arial" w:cs="Arial"/>
                <w:sz w:val="18"/>
                <w:szCs w:val="18"/>
                <w:highlight w:val="yellow"/>
              </w:rPr>
            </w:pPr>
          </w:p>
        </w:tc>
      </w:tr>
      <w:tr w:rsidR="00844171" w:rsidRPr="006B1FB4" w14:paraId="6E122285" w14:textId="77777777" w:rsidTr="006B1326">
        <w:trPr>
          <w:trHeight w:val="600"/>
        </w:trPr>
        <w:tc>
          <w:tcPr>
            <w:tcW w:w="1157" w:type="dxa"/>
            <w:noWrap/>
          </w:tcPr>
          <w:p w14:paraId="111F1295" w14:textId="750950A4"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B.31.1</w:t>
            </w:r>
          </w:p>
        </w:tc>
        <w:tc>
          <w:tcPr>
            <w:tcW w:w="3818" w:type="dxa"/>
          </w:tcPr>
          <w:p w14:paraId="4D25C0E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Si &gt; 1, </w:t>
            </w:r>
          </w:p>
          <w:p w14:paraId="3C6719BE" w14:textId="77777777" w:rsidR="00844171" w:rsidRPr="006B02B1" w:rsidRDefault="00844171" w:rsidP="00844171">
            <w:pPr>
              <w:rPr>
                <w:rFonts w:ascii="Arial" w:hAnsi="Arial" w:cs="Arial"/>
                <w:sz w:val="18"/>
                <w:szCs w:val="18"/>
                <w:highlight w:val="yellow"/>
                <w:lang w:val="fr-FR"/>
              </w:rPr>
            </w:pPr>
          </w:p>
          <w:p w14:paraId="5A53591A" w14:textId="096736D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Quelles activités avez-vous entreprises principalement à titre individuel ?</w:t>
            </w:r>
          </w:p>
          <w:p w14:paraId="70188E4E" w14:textId="4A8E146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(Cochez tout ce qui s’applique)</w:t>
            </w:r>
          </w:p>
        </w:tc>
        <w:tc>
          <w:tcPr>
            <w:tcW w:w="2844" w:type="dxa"/>
            <w:gridSpan w:val="2"/>
            <w:noWrap/>
          </w:tcPr>
          <w:p w14:paraId="47B2C5EF"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306032F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7590496E"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3B5DEC09"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1D34DE7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79183EAB" w14:textId="1047B38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32291B89" w14:textId="29C02222"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multiples</w:t>
            </w:r>
          </w:p>
        </w:tc>
      </w:tr>
      <w:tr w:rsidR="00844171" w:rsidRPr="006B1FB4" w14:paraId="424BA10F" w14:textId="77777777" w:rsidTr="006B1326">
        <w:trPr>
          <w:trHeight w:val="600"/>
        </w:trPr>
        <w:tc>
          <w:tcPr>
            <w:tcW w:w="1157" w:type="dxa"/>
            <w:noWrap/>
          </w:tcPr>
          <w:p w14:paraId="216D036C" w14:textId="0167A223"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B.31.2</w:t>
            </w:r>
          </w:p>
        </w:tc>
        <w:tc>
          <w:tcPr>
            <w:tcW w:w="3818" w:type="dxa"/>
          </w:tcPr>
          <w:p w14:paraId="6E29192D" w14:textId="423D9F6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Laquelle des activités citées ci-dessus avez-vous entreprises le plus souvent à titre individuel?</w:t>
            </w:r>
          </w:p>
        </w:tc>
        <w:tc>
          <w:tcPr>
            <w:tcW w:w="2844" w:type="dxa"/>
            <w:gridSpan w:val="2"/>
            <w:noWrap/>
          </w:tcPr>
          <w:p w14:paraId="16C504A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1=Arrosage, </w:t>
            </w:r>
          </w:p>
          <w:p w14:paraId="1F4FDCB3"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2=Nettoyage, </w:t>
            </w:r>
          </w:p>
          <w:p w14:paraId="55D27FB1"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3=Pare feu</w:t>
            </w:r>
          </w:p>
          <w:p w14:paraId="077979C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4=Autre1 (specifier)</w:t>
            </w:r>
          </w:p>
          <w:p w14:paraId="5A417DE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5=Autre2 (specifier)</w:t>
            </w:r>
          </w:p>
          <w:p w14:paraId="39B7D679" w14:textId="1D8863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6=Autre3 (specifier)</w:t>
            </w:r>
          </w:p>
        </w:tc>
        <w:tc>
          <w:tcPr>
            <w:tcW w:w="1957" w:type="dxa"/>
            <w:noWrap/>
          </w:tcPr>
          <w:p w14:paraId="5CABB500" w14:textId="1469C1F6"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Choix unique</w:t>
            </w:r>
          </w:p>
        </w:tc>
      </w:tr>
      <w:tr w:rsidR="00844171" w:rsidRPr="0057346A" w14:paraId="0E0D327F" w14:textId="77777777" w:rsidTr="006B1326">
        <w:trPr>
          <w:trHeight w:val="600"/>
        </w:trPr>
        <w:tc>
          <w:tcPr>
            <w:tcW w:w="1157" w:type="dxa"/>
            <w:noWrap/>
          </w:tcPr>
          <w:p w14:paraId="5F820223" w14:textId="356B6B8A"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B.32</w:t>
            </w:r>
          </w:p>
        </w:tc>
        <w:tc>
          <w:tcPr>
            <w:tcW w:w="3818" w:type="dxa"/>
          </w:tcPr>
          <w:p w14:paraId="1998D062" w14:textId="118F16EC" w:rsidR="00844171" w:rsidRPr="006B02B1" w:rsidRDefault="00844171" w:rsidP="00473C7B">
            <w:pPr>
              <w:rPr>
                <w:rFonts w:ascii="Arial" w:hAnsi="Arial" w:cs="Arial"/>
                <w:sz w:val="18"/>
                <w:szCs w:val="18"/>
                <w:highlight w:val="yellow"/>
                <w:lang w:val="fr-FR"/>
              </w:rPr>
            </w:pPr>
            <w:r w:rsidRPr="006B02B1">
              <w:rPr>
                <w:rFonts w:ascii="Arial" w:hAnsi="Arial" w:cs="Arial"/>
                <w:sz w:val="18"/>
                <w:szCs w:val="18"/>
                <w:highlight w:val="yellow"/>
                <w:lang w:val="fr-FR"/>
              </w:rPr>
              <w:t xml:space="preserve">Quand vous réfléchissez à l ’effort que vous aviez fourni pour </w:t>
            </w:r>
            <w:del w:id="66" w:author="ICRAF" w:date="2018-10-18T19:17:00Z">
              <w:r w:rsidRPr="006B02B1" w:rsidDel="00473C7B">
                <w:rPr>
                  <w:rFonts w:ascii="Arial" w:hAnsi="Arial" w:cs="Arial"/>
                  <w:sz w:val="18"/>
                  <w:szCs w:val="18"/>
                  <w:highlight w:val="yellow"/>
                  <w:lang w:val="fr-FR"/>
                </w:rPr>
                <w:delText>la maintenance</w:delText>
              </w:r>
            </w:del>
            <w:ins w:id="67" w:author="ICRAF" w:date="2018-10-18T19:17:00Z">
              <w:r w:rsidR="00473C7B">
                <w:rPr>
                  <w:rFonts w:ascii="Arial" w:hAnsi="Arial" w:cs="Arial"/>
                  <w:sz w:val="18"/>
                  <w:szCs w:val="18"/>
                  <w:highlight w:val="yellow"/>
                  <w:lang w:val="fr-FR"/>
                </w:rPr>
                <w:t>l’entretien</w:t>
              </w:r>
            </w:ins>
            <w:r w:rsidRPr="006B02B1">
              <w:rPr>
                <w:rFonts w:ascii="Arial" w:hAnsi="Arial" w:cs="Arial"/>
                <w:sz w:val="18"/>
                <w:szCs w:val="18"/>
                <w:highlight w:val="yellow"/>
                <w:lang w:val="fr-FR"/>
              </w:rPr>
              <w:t xml:space="preserve"> des plants, pensez-vous avoir fourni plus, moins, ou le même niveau d’effort que les autres membres de votre groupe ?</w:t>
            </w:r>
          </w:p>
        </w:tc>
        <w:tc>
          <w:tcPr>
            <w:tcW w:w="2844" w:type="dxa"/>
            <w:gridSpan w:val="2"/>
            <w:noWrap/>
          </w:tcPr>
          <w:p w14:paraId="0CEBCCCD"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1=Nous avons tous fourni le même effort de travail ;</w:t>
            </w:r>
          </w:p>
          <w:p w14:paraId="4D1C95B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2=J’ai fourni un peu plus d’effort que les autres ;</w:t>
            </w:r>
          </w:p>
          <w:p w14:paraId="5CA92F27"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3=j’ai fourni beaucoup plus d’effort que les autres ;</w:t>
            </w:r>
          </w:p>
          <w:p w14:paraId="6182CD8C"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4=d’autres membres ont fourni beaucoup plus d’effort que moi</w:t>
            </w:r>
          </w:p>
          <w:p w14:paraId="167F0703" w14:textId="6A30030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5=Nous avions tous contribue assez d’effort</w:t>
            </w:r>
          </w:p>
        </w:tc>
        <w:tc>
          <w:tcPr>
            <w:tcW w:w="1957" w:type="dxa"/>
            <w:noWrap/>
          </w:tcPr>
          <w:p w14:paraId="223CB58A" w14:textId="21E7A9D8" w:rsidR="00844171" w:rsidRPr="006B02B1" w:rsidRDefault="00844171" w:rsidP="00844171">
            <w:pPr>
              <w:rPr>
                <w:rFonts w:ascii="Arial" w:hAnsi="Arial" w:cs="Arial"/>
                <w:sz w:val="18"/>
                <w:szCs w:val="18"/>
                <w:highlight w:val="yellow"/>
                <w:lang w:val="fr-FR"/>
              </w:rPr>
            </w:pPr>
          </w:p>
        </w:tc>
      </w:tr>
      <w:tr w:rsidR="00844171" w:rsidRPr="00DD06B3" w14:paraId="46F583E1" w14:textId="77777777" w:rsidTr="006B1326">
        <w:trPr>
          <w:trHeight w:val="600"/>
        </w:trPr>
        <w:tc>
          <w:tcPr>
            <w:tcW w:w="1157" w:type="dxa"/>
            <w:noWrap/>
          </w:tcPr>
          <w:p w14:paraId="740FBD57" w14:textId="01A516E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w:t>
            </w:r>
          </w:p>
        </w:tc>
        <w:tc>
          <w:tcPr>
            <w:tcW w:w="3818" w:type="dxa"/>
          </w:tcPr>
          <w:p w14:paraId="1ADFA549" w14:textId="6E9E5F86"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 part la vérification finale avec le PIF pour mesurer le taux de survie et faire les paiements, avez-vous ou tout autre membre de votre équipe d’entretien visite votre parcelle d’entretien AVANT la vérification finale pour compter le nombre de plants encore en vie?</w:t>
            </w:r>
          </w:p>
        </w:tc>
        <w:tc>
          <w:tcPr>
            <w:tcW w:w="2844" w:type="dxa"/>
            <w:gridSpan w:val="2"/>
            <w:noWrap/>
          </w:tcPr>
          <w:p w14:paraId="15768610"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1=Oui</w:t>
            </w:r>
          </w:p>
          <w:p w14:paraId="10D4A854" w14:textId="01E2D5C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2=Non</w:t>
            </w:r>
          </w:p>
        </w:tc>
        <w:tc>
          <w:tcPr>
            <w:tcW w:w="1957" w:type="dxa"/>
            <w:noWrap/>
          </w:tcPr>
          <w:p w14:paraId="494A6AF1" w14:textId="77777777" w:rsidR="00844171" w:rsidRPr="006B02B1" w:rsidRDefault="00844171" w:rsidP="00844171">
            <w:pPr>
              <w:rPr>
                <w:rFonts w:ascii="Arial" w:hAnsi="Arial" w:cs="Arial"/>
                <w:sz w:val="18"/>
                <w:szCs w:val="18"/>
                <w:highlight w:val="yellow"/>
                <w:lang w:val="fr-FR"/>
              </w:rPr>
            </w:pPr>
          </w:p>
        </w:tc>
      </w:tr>
      <w:tr w:rsidR="00844171" w:rsidRPr="0057346A" w14:paraId="35FB897B" w14:textId="77777777" w:rsidTr="006B1326">
        <w:trPr>
          <w:trHeight w:val="600"/>
        </w:trPr>
        <w:tc>
          <w:tcPr>
            <w:tcW w:w="1157" w:type="dxa"/>
            <w:noWrap/>
          </w:tcPr>
          <w:p w14:paraId="4BD00675"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B.33.1</w:t>
            </w:r>
          </w:p>
          <w:p w14:paraId="39DE429F" w14:textId="5AE2D9F2" w:rsidR="00844171" w:rsidRPr="006B02B1" w:rsidRDefault="00844171" w:rsidP="00844171">
            <w:pPr>
              <w:rPr>
                <w:rFonts w:ascii="Arial" w:hAnsi="Arial" w:cs="Arial"/>
                <w:sz w:val="18"/>
                <w:szCs w:val="18"/>
                <w:highlight w:val="yellow"/>
                <w:lang w:val="fr-FR"/>
              </w:rPr>
            </w:pPr>
          </w:p>
        </w:tc>
        <w:tc>
          <w:tcPr>
            <w:tcW w:w="3818" w:type="dxa"/>
          </w:tcPr>
          <w:p w14:paraId="1EAE9EB0" w14:textId="4459402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oui, combien de fois approximativement ?</w:t>
            </w:r>
          </w:p>
        </w:tc>
        <w:tc>
          <w:tcPr>
            <w:tcW w:w="2844" w:type="dxa"/>
            <w:gridSpan w:val="2"/>
            <w:noWrap/>
          </w:tcPr>
          <w:p w14:paraId="2C0A8002" w14:textId="77777777" w:rsidR="00844171" w:rsidRPr="006B02B1" w:rsidRDefault="00844171" w:rsidP="00844171">
            <w:pPr>
              <w:ind w:left="360"/>
              <w:rPr>
                <w:rFonts w:ascii="Arial" w:hAnsi="Arial" w:cs="Arial"/>
                <w:sz w:val="18"/>
                <w:szCs w:val="18"/>
                <w:highlight w:val="yellow"/>
                <w:lang w:val="fr-FR"/>
              </w:rPr>
            </w:pPr>
          </w:p>
        </w:tc>
        <w:tc>
          <w:tcPr>
            <w:tcW w:w="1957" w:type="dxa"/>
            <w:noWrap/>
          </w:tcPr>
          <w:p w14:paraId="29DD9DCD" w14:textId="77777777" w:rsidR="00844171" w:rsidRPr="006B02B1" w:rsidRDefault="00844171" w:rsidP="00844171">
            <w:pPr>
              <w:rPr>
                <w:rFonts w:ascii="Arial" w:hAnsi="Arial" w:cs="Arial"/>
                <w:sz w:val="18"/>
                <w:szCs w:val="18"/>
                <w:highlight w:val="yellow"/>
                <w:lang w:val="fr-FR"/>
              </w:rPr>
            </w:pPr>
          </w:p>
        </w:tc>
      </w:tr>
      <w:tr w:rsidR="00844171" w:rsidRPr="005B753C" w14:paraId="5E32E51E" w14:textId="77777777" w:rsidTr="006B1326">
        <w:trPr>
          <w:trHeight w:val="600"/>
        </w:trPr>
        <w:tc>
          <w:tcPr>
            <w:tcW w:w="1157" w:type="dxa"/>
            <w:noWrap/>
          </w:tcPr>
          <w:p w14:paraId="1031B884" w14:textId="24622A1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B.33.2</w:t>
            </w:r>
          </w:p>
        </w:tc>
        <w:tc>
          <w:tcPr>
            <w:tcW w:w="3818" w:type="dxa"/>
          </w:tcPr>
          <w:p w14:paraId="70B9222A" w14:textId="777777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Si non</w:t>
            </w:r>
          </w:p>
          <w:p w14:paraId="5A2603B8" w14:textId="77777777" w:rsidR="00844171" w:rsidRPr="006B02B1" w:rsidRDefault="00844171" w:rsidP="00844171">
            <w:pPr>
              <w:rPr>
                <w:rFonts w:ascii="Arial" w:hAnsi="Arial" w:cs="Arial"/>
                <w:sz w:val="18"/>
                <w:szCs w:val="18"/>
                <w:highlight w:val="yellow"/>
                <w:lang w:val="fr-FR"/>
              </w:rPr>
            </w:pPr>
          </w:p>
          <w:p w14:paraId="2029E46E" w14:textId="3B55E22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Pourquoi pas? </w:t>
            </w:r>
          </w:p>
          <w:p w14:paraId="68D2B7E1" w14:textId="0101370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(Cocher tout ce qui s’applique)</w:t>
            </w:r>
          </w:p>
          <w:p w14:paraId="5E805094" w14:textId="022D05C3" w:rsidR="00844171" w:rsidRPr="006B02B1" w:rsidRDefault="00844171" w:rsidP="00844171">
            <w:pPr>
              <w:rPr>
                <w:rFonts w:ascii="Arial" w:hAnsi="Arial" w:cs="Arial"/>
                <w:sz w:val="18"/>
                <w:szCs w:val="18"/>
                <w:highlight w:val="yellow"/>
                <w:lang w:val="fr-FR"/>
              </w:rPr>
            </w:pPr>
          </w:p>
        </w:tc>
        <w:tc>
          <w:tcPr>
            <w:tcW w:w="2844" w:type="dxa"/>
            <w:gridSpan w:val="2"/>
            <w:noWrap/>
          </w:tcPr>
          <w:p w14:paraId="53D8746E" w14:textId="249827A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lastRenderedPageBreak/>
              <w:t xml:space="preserve">1= Nous étions préoccupés à faire </w:t>
            </w:r>
            <w:del w:id="68" w:author="ICRAF" w:date="2018-10-18T19:18:00Z">
              <w:r w:rsidRPr="006B02B1" w:rsidDel="00473C7B">
                <w:rPr>
                  <w:rFonts w:ascii="Arial" w:hAnsi="Arial" w:cs="Arial"/>
                  <w:sz w:val="18"/>
                  <w:szCs w:val="18"/>
                  <w:highlight w:val="yellow"/>
                  <w:lang w:val="fr-FR"/>
                </w:rPr>
                <w:delText>la maintenance</w:delText>
              </w:r>
            </w:del>
            <w:ins w:id="69" w:author="ICRAF" w:date="2018-10-18T19:18:00Z">
              <w:r w:rsidR="00473C7B">
                <w:rPr>
                  <w:rFonts w:ascii="Arial" w:hAnsi="Arial" w:cs="Arial"/>
                  <w:sz w:val="18"/>
                  <w:szCs w:val="18"/>
                  <w:highlight w:val="yellow"/>
                  <w:lang w:val="fr-FR"/>
                </w:rPr>
                <w:t>l’entretien</w:t>
              </w:r>
            </w:ins>
            <w:r w:rsidRPr="006B02B1">
              <w:rPr>
                <w:rFonts w:ascii="Arial" w:hAnsi="Arial" w:cs="Arial"/>
                <w:sz w:val="18"/>
                <w:szCs w:val="18"/>
                <w:highlight w:val="yellow"/>
                <w:lang w:val="fr-FR"/>
              </w:rPr>
              <w:t xml:space="preserve"> </w:t>
            </w:r>
            <w:del w:id="70" w:author="ICRAF" w:date="2018-10-18T19:18:00Z">
              <w:r w:rsidRPr="006B02B1" w:rsidDel="00473C7B">
                <w:rPr>
                  <w:rFonts w:ascii="Arial" w:hAnsi="Arial" w:cs="Arial"/>
                  <w:sz w:val="18"/>
                  <w:szCs w:val="18"/>
                  <w:highlight w:val="yellow"/>
                  <w:lang w:val="fr-FR"/>
                </w:rPr>
                <w:delText>elle</w:delText>
              </w:r>
            </w:del>
            <w:ins w:id="71" w:author="ICRAF" w:date="2018-10-18T19:18:00Z">
              <w:r w:rsidR="00473C7B">
                <w:rPr>
                  <w:rFonts w:ascii="Arial" w:hAnsi="Arial" w:cs="Arial"/>
                  <w:sz w:val="18"/>
                  <w:szCs w:val="18"/>
                  <w:highlight w:val="yellow"/>
                  <w:lang w:val="fr-FR"/>
                </w:rPr>
                <w:t>lui</w:t>
              </w:r>
            </w:ins>
            <w:r w:rsidRPr="006B02B1">
              <w:rPr>
                <w:rFonts w:ascii="Arial" w:hAnsi="Arial" w:cs="Arial"/>
                <w:sz w:val="18"/>
                <w:szCs w:val="18"/>
                <w:highlight w:val="yellow"/>
                <w:lang w:val="fr-FR"/>
              </w:rPr>
              <w:t>-même, et n’avions pas eu le temps de compter les plants eux-mêmes</w:t>
            </w:r>
          </w:p>
          <w:p w14:paraId="146E8B65" w14:textId="2E3EC7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lastRenderedPageBreak/>
              <w:t xml:space="preserve">2= Connaitre le nombre de plants n’aurait rien changé à nos efforts </w:t>
            </w:r>
            <w:del w:id="72" w:author="ICRAF" w:date="2018-10-18T19:18:00Z">
              <w:r w:rsidRPr="006B02B1" w:rsidDel="00473C7B">
                <w:rPr>
                  <w:rFonts w:ascii="Arial" w:hAnsi="Arial" w:cs="Arial"/>
                  <w:sz w:val="18"/>
                  <w:szCs w:val="18"/>
                  <w:highlight w:val="yellow"/>
                  <w:lang w:val="fr-FR"/>
                </w:rPr>
                <w:delText>de maintenance</w:delText>
              </w:r>
            </w:del>
            <w:ins w:id="73" w:author="ICRAF" w:date="2018-10-18T19:18:00Z">
              <w:r w:rsidR="00473C7B">
                <w:rPr>
                  <w:rFonts w:ascii="Arial" w:hAnsi="Arial" w:cs="Arial"/>
                  <w:sz w:val="18"/>
                  <w:szCs w:val="18"/>
                  <w:highlight w:val="yellow"/>
                  <w:lang w:val="fr-FR"/>
                </w:rPr>
                <w:t>d’entretien</w:t>
              </w:r>
            </w:ins>
            <w:r w:rsidRPr="006B02B1">
              <w:rPr>
                <w:rFonts w:ascii="Arial" w:hAnsi="Arial" w:cs="Arial"/>
                <w:sz w:val="18"/>
                <w:szCs w:val="18"/>
                <w:highlight w:val="yellow"/>
                <w:lang w:val="fr-FR"/>
              </w:rPr>
              <w:t xml:space="preserve"> de la parcelle</w:t>
            </w:r>
          </w:p>
          <w:p w14:paraId="230765A0" w14:textId="522FA4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3=la survie des plants ne dépend pas des humains</w:t>
            </w:r>
          </w:p>
          <w:p w14:paraId="2EA906CE" w14:textId="1A0FFBB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4=autres(préciser)</w:t>
            </w:r>
          </w:p>
          <w:p w14:paraId="7BA0398B" w14:textId="6DD26411" w:rsidR="00844171" w:rsidRPr="006B02B1" w:rsidRDefault="00844171" w:rsidP="00844171">
            <w:pPr>
              <w:rPr>
                <w:rFonts w:ascii="Arial" w:hAnsi="Arial" w:cs="Arial"/>
                <w:sz w:val="18"/>
                <w:szCs w:val="18"/>
                <w:highlight w:val="yellow"/>
                <w:lang w:val="fr-FR"/>
              </w:rPr>
            </w:pPr>
          </w:p>
        </w:tc>
        <w:tc>
          <w:tcPr>
            <w:tcW w:w="1957" w:type="dxa"/>
            <w:noWrap/>
          </w:tcPr>
          <w:p w14:paraId="4CCC8C65" w14:textId="59AF50BC"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lastRenderedPageBreak/>
              <w:t>Allow multiple answers</w:t>
            </w:r>
          </w:p>
        </w:tc>
      </w:tr>
      <w:tr w:rsidR="00844171" w:rsidRPr="00330A79" w14:paraId="3CEBA52C" w14:textId="77777777" w:rsidTr="006B1326">
        <w:trPr>
          <w:trHeight w:val="600"/>
        </w:trPr>
        <w:tc>
          <w:tcPr>
            <w:tcW w:w="1157" w:type="dxa"/>
            <w:noWrap/>
          </w:tcPr>
          <w:p w14:paraId="6F12179F" w14:textId="5C2E5CA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B.34</w:t>
            </w:r>
          </w:p>
        </w:tc>
        <w:tc>
          <w:tcPr>
            <w:tcW w:w="3818" w:type="dxa"/>
          </w:tcPr>
          <w:p w14:paraId="6AA9FED0" w14:textId="45F7BD3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Quelle est votre évaluation du niveau de collaboration entre vous et le reste de votre groupe dans la cadre des activités </w:t>
            </w:r>
            <w:del w:id="74" w:author="ICRAF" w:date="2018-10-18T19:19:00Z">
              <w:r w:rsidRPr="006B02B1" w:rsidDel="00473C7B">
                <w:rPr>
                  <w:rFonts w:ascii="Arial" w:hAnsi="Arial" w:cs="Arial"/>
                  <w:sz w:val="18"/>
                  <w:szCs w:val="18"/>
                  <w:highlight w:val="yellow"/>
                  <w:lang w:val="fr-FR"/>
                </w:rPr>
                <w:delText>de maintenance</w:delText>
              </w:r>
            </w:del>
            <w:ins w:id="75" w:author="ICRAF" w:date="2018-10-18T19:19:00Z">
              <w:r w:rsidR="00473C7B">
                <w:rPr>
                  <w:rFonts w:ascii="Arial" w:hAnsi="Arial" w:cs="Arial"/>
                  <w:sz w:val="18"/>
                  <w:szCs w:val="18"/>
                  <w:highlight w:val="yellow"/>
                  <w:lang w:val="fr-FR"/>
                </w:rPr>
                <w:t>d’entretien des plants</w:t>
              </w:r>
            </w:ins>
          </w:p>
          <w:p w14:paraId="2421186A" w14:textId="5C121504" w:rsidR="00844171" w:rsidRPr="006B02B1" w:rsidRDefault="00844171" w:rsidP="00844171">
            <w:pPr>
              <w:rPr>
                <w:rFonts w:ascii="Arial" w:hAnsi="Arial" w:cs="Arial"/>
                <w:sz w:val="18"/>
                <w:szCs w:val="18"/>
                <w:highlight w:val="yellow"/>
                <w:lang w:val="fr-FR"/>
              </w:rPr>
            </w:pPr>
          </w:p>
        </w:tc>
        <w:tc>
          <w:tcPr>
            <w:tcW w:w="2844" w:type="dxa"/>
            <w:gridSpan w:val="2"/>
            <w:noWrap/>
          </w:tcPr>
          <w:p w14:paraId="353A2796" w14:textId="54B13920"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1=Pas de coopération du tout</w:t>
            </w:r>
          </w:p>
          <w:p w14:paraId="08F7C9BD" w14:textId="15B5F1B1"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Nous avons commencé avec une bonne coopération au départ, mais ceci a diminué vers la fin</w:t>
            </w:r>
          </w:p>
          <w:p w14:paraId="352A5F0B" w14:textId="227DE8E2"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 xml:space="preserve">3=Nous avons commencé avec peu de coopération au départ, mais la situation s’est améliorée avec le temps </w:t>
            </w:r>
          </w:p>
          <w:p w14:paraId="24B2527B" w14:textId="0ACF292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4=Nous avons entretenu une coopération intense du début jusqu’à la fin</w:t>
            </w:r>
          </w:p>
        </w:tc>
        <w:tc>
          <w:tcPr>
            <w:tcW w:w="1957" w:type="dxa"/>
            <w:noWrap/>
          </w:tcPr>
          <w:p w14:paraId="68130675" w14:textId="4AFB41D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Choisir une réponse</w:t>
            </w:r>
          </w:p>
        </w:tc>
      </w:tr>
      <w:tr w:rsidR="00844171" w:rsidRPr="008A2AEA" w14:paraId="29EBBA36" w14:textId="77777777" w:rsidTr="006B1326">
        <w:trPr>
          <w:trHeight w:val="600"/>
        </w:trPr>
        <w:tc>
          <w:tcPr>
            <w:tcW w:w="1157" w:type="dxa"/>
            <w:noWrap/>
          </w:tcPr>
          <w:p w14:paraId="7F2C7047" w14:textId="7C3376A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B.35</w:t>
            </w:r>
          </w:p>
        </w:tc>
        <w:tc>
          <w:tcPr>
            <w:tcW w:w="3818" w:type="dxa"/>
          </w:tcPr>
          <w:p w14:paraId="66DC5D22" w14:textId="244335C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 quelle distance approximativement se trouve la parcelle d’entretien qui était confiée à votre équipe ?</w:t>
            </w:r>
          </w:p>
        </w:tc>
        <w:tc>
          <w:tcPr>
            <w:tcW w:w="2844" w:type="dxa"/>
            <w:gridSpan w:val="2"/>
            <w:noWrap/>
          </w:tcPr>
          <w:p w14:paraId="2EEDDF9B" w14:textId="11454F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En km</w:t>
            </w:r>
          </w:p>
        </w:tc>
        <w:tc>
          <w:tcPr>
            <w:tcW w:w="1957" w:type="dxa"/>
            <w:noWrap/>
          </w:tcPr>
          <w:p w14:paraId="76A8199E" w14:textId="77777777" w:rsidR="00844171" w:rsidRPr="006B02B1" w:rsidRDefault="00844171" w:rsidP="00844171">
            <w:pPr>
              <w:rPr>
                <w:rFonts w:ascii="Arial" w:hAnsi="Arial" w:cs="Arial"/>
                <w:sz w:val="18"/>
                <w:szCs w:val="18"/>
                <w:highlight w:val="yellow"/>
                <w:lang w:val="fr-FR"/>
              </w:rPr>
            </w:pPr>
          </w:p>
        </w:tc>
      </w:tr>
      <w:tr w:rsidR="00844171" w:rsidRPr="00F05146" w14:paraId="27773AD8" w14:textId="77777777" w:rsidTr="006B1326">
        <w:trPr>
          <w:trHeight w:val="600"/>
        </w:trPr>
        <w:tc>
          <w:tcPr>
            <w:tcW w:w="1157" w:type="dxa"/>
            <w:noWrap/>
          </w:tcPr>
          <w:p w14:paraId="53536E2D" w14:textId="6F646B07"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B.36</w:t>
            </w:r>
          </w:p>
        </w:tc>
        <w:tc>
          <w:tcPr>
            <w:tcW w:w="3818" w:type="dxa"/>
          </w:tcPr>
          <w:p w14:paraId="42B695E8" w14:textId="4ECCDE15"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Comment jugez-vous la position de la parcelle à votre charge par rapport à votre lieu de résidence ?</w:t>
            </w:r>
          </w:p>
        </w:tc>
        <w:tc>
          <w:tcPr>
            <w:tcW w:w="2844" w:type="dxa"/>
            <w:gridSpan w:val="2"/>
            <w:noWrap/>
          </w:tcPr>
          <w:p w14:paraId="71A1ABC9" w14:textId="485BCAA3"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Très éloignée</w:t>
            </w:r>
          </w:p>
          <w:p w14:paraId="62483B4C" w14:textId="383F68FD"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éloignée</w:t>
            </w:r>
          </w:p>
          <w:p w14:paraId="0817C76D" w14:textId="73AB767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Pas du tout éloignée</w:t>
            </w:r>
          </w:p>
          <w:p w14:paraId="134A5AE5" w14:textId="13ECBB2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-999. Ne sait pas</w:t>
            </w:r>
          </w:p>
        </w:tc>
        <w:tc>
          <w:tcPr>
            <w:tcW w:w="1957" w:type="dxa"/>
            <w:noWrap/>
          </w:tcPr>
          <w:p w14:paraId="268DC2CF" w14:textId="77777777" w:rsidR="00844171" w:rsidRPr="006B02B1" w:rsidRDefault="00844171" w:rsidP="00844171">
            <w:pPr>
              <w:rPr>
                <w:rFonts w:ascii="Arial" w:hAnsi="Arial" w:cs="Arial"/>
                <w:sz w:val="18"/>
                <w:szCs w:val="18"/>
                <w:highlight w:val="yellow"/>
                <w:lang w:val="fr-FR"/>
              </w:rPr>
            </w:pPr>
          </w:p>
        </w:tc>
      </w:tr>
      <w:tr w:rsidR="00844171" w:rsidRPr="00F05146" w14:paraId="4550B370" w14:textId="77777777" w:rsidTr="006B1326">
        <w:trPr>
          <w:trHeight w:val="600"/>
        </w:trPr>
        <w:tc>
          <w:tcPr>
            <w:tcW w:w="1157" w:type="dxa"/>
            <w:noWrap/>
          </w:tcPr>
          <w:p w14:paraId="0D32039C" w14:textId="1A615C9F"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B.37</w:t>
            </w:r>
          </w:p>
        </w:tc>
        <w:tc>
          <w:tcPr>
            <w:tcW w:w="3818" w:type="dxa"/>
          </w:tcPr>
          <w:p w14:paraId="52C136D6" w14:textId="15ADFC2E"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Quel moyen de déplacement avez-vous ou auriez-vous utilise principalement pour vous rendre à la parcelle dans la forêt ?</w:t>
            </w:r>
          </w:p>
        </w:tc>
        <w:tc>
          <w:tcPr>
            <w:tcW w:w="2844" w:type="dxa"/>
            <w:gridSpan w:val="2"/>
            <w:noWrap/>
          </w:tcPr>
          <w:p w14:paraId="59618E4D" w14:textId="4224E60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1. A pied</w:t>
            </w:r>
          </w:p>
          <w:p w14:paraId="0E9D02A8" w14:textId="1C9AB394"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2. Vélo</w:t>
            </w:r>
          </w:p>
          <w:p w14:paraId="387BA2FA" w14:textId="75E7FE58"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3. Moto</w:t>
            </w:r>
          </w:p>
          <w:p w14:paraId="7A281048" w14:textId="60155E0B"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4. Charette à traction animale</w:t>
            </w:r>
          </w:p>
          <w:p w14:paraId="6E059496" w14:textId="2EC5B160"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5. Voiture</w:t>
            </w:r>
          </w:p>
          <w:p w14:paraId="67223733" w14:textId="3978730F" w:rsidR="00844171" w:rsidRPr="006B02B1" w:rsidRDefault="00844171" w:rsidP="00844171">
            <w:pPr>
              <w:rPr>
                <w:rFonts w:ascii="Arial" w:hAnsi="Arial" w:cs="Arial"/>
                <w:sz w:val="18"/>
                <w:szCs w:val="18"/>
                <w:highlight w:val="yellow"/>
              </w:rPr>
            </w:pPr>
            <w:r w:rsidRPr="006B02B1">
              <w:rPr>
                <w:rFonts w:ascii="Arial" w:hAnsi="Arial" w:cs="Arial"/>
                <w:sz w:val="18"/>
                <w:szCs w:val="18"/>
                <w:highlight w:val="yellow"/>
              </w:rPr>
              <w:t>6. Autre (à préciser)</w:t>
            </w:r>
          </w:p>
        </w:tc>
        <w:tc>
          <w:tcPr>
            <w:tcW w:w="1957" w:type="dxa"/>
            <w:noWrap/>
          </w:tcPr>
          <w:p w14:paraId="26AC9158" w14:textId="33007C82" w:rsidR="00844171" w:rsidRPr="006B02B1" w:rsidRDefault="00844171" w:rsidP="00844171">
            <w:pPr>
              <w:rPr>
                <w:rFonts w:ascii="Arial" w:hAnsi="Arial" w:cs="Arial"/>
                <w:sz w:val="18"/>
                <w:szCs w:val="18"/>
                <w:highlight w:val="yellow"/>
                <w:lang w:val="fr-FR"/>
              </w:rPr>
            </w:pPr>
          </w:p>
        </w:tc>
      </w:tr>
      <w:tr w:rsidR="00844171" w:rsidRPr="002F654A" w14:paraId="0E69B364" w14:textId="77777777" w:rsidTr="006B1326">
        <w:trPr>
          <w:trHeight w:val="600"/>
        </w:trPr>
        <w:tc>
          <w:tcPr>
            <w:tcW w:w="1157" w:type="dxa"/>
            <w:noWrap/>
          </w:tcPr>
          <w:p w14:paraId="1DAE22F9" w14:textId="08082F9B" w:rsidR="00844171" w:rsidRPr="00844171" w:rsidRDefault="00844171" w:rsidP="00844171">
            <w:pPr>
              <w:rPr>
                <w:rFonts w:ascii="Arial" w:hAnsi="Arial" w:cs="Arial"/>
                <w:sz w:val="18"/>
                <w:szCs w:val="18"/>
                <w:lang w:val="fr-FR"/>
              </w:rPr>
            </w:pPr>
            <w:r w:rsidRPr="00844171">
              <w:rPr>
                <w:rFonts w:ascii="Arial" w:hAnsi="Arial" w:cs="Arial"/>
                <w:sz w:val="18"/>
                <w:szCs w:val="18"/>
                <w:lang w:val="fr-FR"/>
              </w:rPr>
              <w:t>B.38</w:t>
            </w:r>
          </w:p>
        </w:tc>
        <w:tc>
          <w:tcPr>
            <w:tcW w:w="3818" w:type="dxa"/>
          </w:tcPr>
          <w:p w14:paraId="3C805BC3" w14:textId="38658689"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Avec ce moyen de déplacement, combien de temps en moyenne faut-il pour vous rendre à la parcelle d’entretien ?</w:t>
            </w:r>
          </w:p>
        </w:tc>
        <w:tc>
          <w:tcPr>
            <w:tcW w:w="2844" w:type="dxa"/>
            <w:gridSpan w:val="2"/>
            <w:noWrap/>
          </w:tcPr>
          <w:p w14:paraId="5570EA74" w14:textId="797C41CF"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Duree</w:t>
            </w:r>
          </w:p>
          <w:p w14:paraId="234D0F40" w14:textId="08310087" w:rsidR="00844171" w:rsidRPr="006B02B1" w:rsidRDefault="00844171" w:rsidP="00844171">
            <w:pPr>
              <w:rPr>
                <w:rFonts w:ascii="Arial" w:hAnsi="Arial" w:cs="Arial"/>
                <w:sz w:val="18"/>
                <w:szCs w:val="18"/>
                <w:highlight w:val="yellow"/>
                <w:lang w:val="fr-FR"/>
              </w:rPr>
            </w:pPr>
            <w:r w:rsidRPr="006B02B1">
              <w:rPr>
                <w:rFonts w:ascii="Arial" w:hAnsi="Arial" w:cs="Arial"/>
                <w:sz w:val="18"/>
                <w:szCs w:val="18"/>
                <w:highlight w:val="yellow"/>
                <w:lang w:val="fr-FR"/>
              </w:rPr>
              <w:t>Unite de temps</w:t>
            </w:r>
          </w:p>
        </w:tc>
        <w:tc>
          <w:tcPr>
            <w:tcW w:w="1957" w:type="dxa"/>
            <w:noWrap/>
          </w:tcPr>
          <w:p w14:paraId="5E4EC1B2" w14:textId="77777777" w:rsidR="00844171" w:rsidRPr="006B02B1" w:rsidRDefault="00844171" w:rsidP="00844171">
            <w:pPr>
              <w:rPr>
                <w:rFonts w:ascii="Arial" w:hAnsi="Arial" w:cs="Arial"/>
                <w:sz w:val="18"/>
                <w:szCs w:val="18"/>
                <w:highlight w:val="yellow"/>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57346A" w14:paraId="7433939A" w14:textId="77777777" w:rsidTr="00660247">
        <w:trPr>
          <w:trHeight w:val="547"/>
        </w:trPr>
        <w:tc>
          <w:tcPr>
            <w:tcW w:w="1294" w:type="dxa"/>
            <w:noWrap/>
            <w:vAlign w:val="bottom"/>
            <w:hideMark/>
          </w:tcPr>
          <w:p w14:paraId="04BD1A18" w14:textId="1BC94DDF"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1</w:t>
            </w:r>
          </w:p>
        </w:tc>
        <w:tc>
          <w:tcPr>
            <w:tcW w:w="3946" w:type="dxa"/>
            <w:hideMark/>
          </w:tcPr>
          <w:p w14:paraId="4C21E4C1" w14:textId="77777777" w:rsidR="0051281E" w:rsidRDefault="0051281E" w:rsidP="0051281E">
            <w:pPr>
              <w:rPr>
                <w:ins w:id="76" w:author="ICRAF" w:date="2018-10-18T19:21:00Z"/>
                <w:rFonts w:ascii="Arial" w:hAnsi="Arial" w:cs="Arial"/>
                <w:sz w:val="18"/>
                <w:szCs w:val="18"/>
                <w:lang w:val="fr-FR"/>
              </w:rPr>
            </w:pPr>
            <w:r w:rsidRPr="007F1328">
              <w:rPr>
                <w:rFonts w:ascii="Arial" w:hAnsi="Arial" w:cs="Arial"/>
                <w:sz w:val="18"/>
                <w:szCs w:val="18"/>
                <w:lang w:val="fr-FR"/>
              </w:rPr>
              <w:t>Votre ménage a-t-il possédé des terres ces 12 derniers mois?</w:t>
            </w:r>
          </w:p>
          <w:p w14:paraId="659EC995" w14:textId="79246B4C" w:rsidR="00473C7B" w:rsidRPr="007F1328" w:rsidRDefault="00473C7B" w:rsidP="0051281E">
            <w:pPr>
              <w:rPr>
                <w:rFonts w:ascii="Arial" w:hAnsi="Arial" w:cs="Arial"/>
                <w:sz w:val="18"/>
                <w:szCs w:val="18"/>
                <w:lang w:val="fr-FR"/>
              </w:rPr>
            </w:pPr>
            <w:ins w:id="77" w:author="ICRAF" w:date="2018-10-18T19:21:00Z">
              <w:r>
                <w:rPr>
                  <w:rFonts w:ascii="Arial" w:hAnsi="Arial" w:cs="Arial"/>
                  <w:sz w:val="18"/>
                  <w:szCs w:val="18"/>
                  <w:lang w:val="fr-FR"/>
                </w:rPr>
                <w:t>Il s’agit de terres qui sont la propriété du ménage ou d’un membre du ménage</w:t>
              </w:r>
            </w:ins>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4979A799"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2F654A" w14:paraId="409555A6" w14:textId="77777777" w:rsidTr="00660247">
        <w:trPr>
          <w:trHeight w:val="805"/>
        </w:trPr>
        <w:tc>
          <w:tcPr>
            <w:tcW w:w="1294" w:type="dxa"/>
            <w:noWrap/>
            <w:vAlign w:val="bottom"/>
            <w:hideMark/>
          </w:tcPr>
          <w:p w14:paraId="79B27B12" w14:textId="4ED1E583"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48D2F388" w:rsidR="0051281E" w:rsidRPr="007F1328" w:rsidRDefault="00473C7B" w:rsidP="0051281E">
            <w:pPr>
              <w:rPr>
                <w:rFonts w:ascii="Arial" w:hAnsi="Arial" w:cs="Arial"/>
                <w:sz w:val="18"/>
                <w:szCs w:val="18"/>
                <w:lang w:val="fr-FR"/>
              </w:rPr>
            </w:pPr>
            <w:r>
              <w:rPr>
                <w:rFonts w:ascii="Arial" w:hAnsi="Arial" w:cs="Arial"/>
                <w:sz w:val="18"/>
                <w:szCs w:val="18"/>
                <w:lang w:val="fr-FR"/>
              </w:rPr>
              <w:t>H</w:t>
            </w:r>
            <w:r w:rsidR="004A3B39">
              <w:rPr>
                <w:rFonts w:ascii="Arial" w:hAnsi="Arial" w:cs="Arial"/>
                <w:sz w:val="18"/>
                <w:szCs w:val="18"/>
                <w:lang w:val="fr-FR"/>
              </w:rPr>
              <w:t>a</w:t>
            </w: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492C13" w:rsidRPr="002F654A" w14:paraId="23279D86" w14:textId="77777777" w:rsidTr="00660247">
        <w:trPr>
          <w:trHeight w:val="805"/>
        </w:trPr>
        <w:tc>
          <w:tcPr>
            <w:tcW w:w="1294" w:type="dxa"/>
            <w:noWrap/>
            <w:vAlign w:val="bottom"/>
          </w:tcPr>
          <w:p w14:paraId="6BD919FB" w14:textId="6BB56F26" w:rsidR="00492C13" w:rsidRDefault="006525F4" w:rsidP="0051281E">
            <w:pPr>
              <w:rPr>
                <w:rFonts w:ascii="Arial" w:hAnsi="Arial" w:cs="Arial"/>
                <w:color w:val="000000"/>
                <w:sz w:val="18"/>
                <w:szCs w:val="18"/>
                <w:lang w:val="fr-FR"/>
              </w:rPr>
            </w:pPr>
            <w:r>
              <w:rPr>
                <w:rFonts w:ascii="Arial" w:hAnsi="Arial" w:cs="Arial"/>
                <w:color w:val="000000"/>
                <w:sz w:val="18"/>
                <w:szCs w:val="18"/>
                <w:lang w:val="fr-FR"/>
              </w:rPr>
              <w:t>note</w:t>
            </w:r>
          </w:p>
        </w:tc>
        <w:tc>
          <w:tcPr>
            <w:tcW w:w="3946" w:type="dxa"/>
          </w:tcPr>
          <w:p w14:paraId="02C6917F" w14:textId="21E1CD13" w:rsidR="00492C13" w:rsidRPr="007F1328" w:rsidRDefault="00492C13" w:rsidP="0051281E">
            <w:pPr>
              <w:rPr>
                <w:rFonts w:ascii="Arial" w:hAnsi="Arial" w:cs="Arial"/>
                <w:sz w:val="18"/>
                <w:szCs w:val="18"/>
                <w:lang w:val="fr-FR"/>
              </w:rPr>
            </w:pPr>
            <w:r>
              <w:rPr>
                <w:rFonts w:ascii="Arial" w:hAnsi="Arial" w:cs="Arial"/>
                <w:sz w:val="18"/>
                <w:szCs w:val="18"/>
                <w:lang w:val="fr-FR"/>
              </w:rPr>
              <w:t xml:space="preserve">Si </w:t>
            </w:r>
            <w:r w:rsidRPr="00492C13">
              <w:rPr>
                <w:rFonts w:ascii="Arial" w:hAnsi="Arial" w:cs="Arial"/>
                <w:sz w:val="18"/>
                <w:szCs w:val="18"/>
                <w:lang w:val="fr-FR"/>
              </w:rPr>
              <w:t>La superficie totale de terre cultivées est supérieure à la superficie à disposition du ménage. Veuillez v</w:t>
            </w:r>
            <w:r>
              <w:rPr>
                <w:rFonts w:ascii="Arial" w:hAnsi="Arial" w:cs="Arial"/>
                <w:sz w:val="18"/>
                <w:szCs w:val="18"/>
                <w:lang w:val="fr-FR"/>
              </w:rPr>
              <w:t>érifier les superficies entrées ou donner une justification</w:t>
            </w:r>
          </w:p>
        </w:tc>
        <w:tc>
          <w:tcPr>
            <w:tcW w:w="2835" w:type="dxa"/>
            <w:noWrap/>
          </w:tcPr>
          <w:p w14:paraId="16C86A6A" w14:textId="1D4B988D" w:rsidR="00492C13" w:rsidRPr="007F1328" w:rsidRDefault="00473C7B" w:rsidP="0051281E">
            <w:pPr>
              <w:rPr>
                <w:rFonts w:ascii="Arial" w:hAnsi="Arial" w:cs="Arial"/>
                <w:sz w:val="18"/>
                <w:szCs w:val="18"/>
                <w:lang w:val="fr-FR"/>
              </w:rPr>
            </w:pPr>
            <w:r>
              <w:rPr>
                <w:rFonts w:ascii="Arial" w:hAnsi="Arial" w:cs="Arial"/>
                <w:sz w:val="18"/>
                <w:szCs w:val="18"/>
                <w:lang w:val="fr-FR"/>
              </w:rPr>
              <w:t>H</w:t>
            </w:r>
            <w:r w:rsidR="004A3B39">
              <w:rPr>
                <w:rFonts w:ascii="Arial" w:hAnsi="Arial" w:cs="Arial"/>
                <w:sz w:val="18"/>
                <w:szCs w:val="18"/>
                <w:lang w:val="fr-FR"/>
              </w:rPr>
              <w:t>a</w:t>
            </w:r>
          </w:p>
        </w:tc>
        <w:tc>
          <w:tcPr>
            <w:tcW w:w="1699" w:type="dxa"/>
            <w:noWrap/>
          </w:tcPr>
          <w:p w14:paraId="21A71D9C" w14:textId="77777777" w:rsidR="00492C13" w:rsidRPr="007F1328" w:rsidRDefault="00492C13" w:rsidP="0051281E">
            <w:pPr>
              <w:rPr>
                <w:rFonts w:ascii="Arial" w:hAnsi="Arial" w:cs="Arial"/>
                <w:sz w:val="18"/>
                <w:szCs w:val="18"/>
                <w:lang w:val="fr-FR"/>
              </w:rPr>
            </w:pPr>
          </w:p>
        </w:tc>
      </w:tr>
      <w:tr w:rsidR="00492C13" w:rsidRPr="002F654A" w14:paraId="136D4FA2" w14:textId="77777777" w:rsidTr="00660247">
        <w:trPr>
          <w:trHeight w:val="805"/>
        </w:trPr>
        <w:tc>
          <w:tcPr>
            <w:tcW w:w="1294" w:type="dxa"/>
            <w:noWrap/>
            <w:vAlign w:val="bottom"/>
          </w:tcPr>
          <w:p w14:paraId="2A34B922" w14:textId="54D3AF71" w:rsidR="00492C13" w:rsidRDefault="006525F4" w:rsidP="0051281E">
            <w:pPr>
              <w:rPr>
                <w:rFonts w:ascii="Arial" w:hAnsi="Arial" w:cs="Arial"/>
                <w:color w:val="000000"/>
                <w:sz w:val="18"/>
                <w:szCs w:val="18"/>
                <w:lang w:val="fr-FR"/>
              </w:rPr>
            </w:pPr>
            <w:r>
              <w:rPr>
                <w:rFonts w:ascii="Arial" w:hAnsi="Arial" w:cs="Arial"/>
                <w:color w:val="000000"/>
                <w:sz w:val="18"/>
                <w:szCs w:val="18"/>
                <w:lang w:val="fr-FR"/>
              </w:rPr>
              <w:t>C3.1</w:t>
            </w:r>
          </w:p>
        </w:tc>
        <w:tc>
          <w:tcPr>
            <w:tcW w:w="3946" w:type="dxa"/>
          </w:tcPr>
          <w:p w14:paraId="43AF1E59" w14:textId="603E4360" w:rsidR="00492C13" w:rsidRDefault="00492C13" w:rsidP="0051281E">
            <w:pPr>
              <w:rPr>
                <w:rFonts w:ascii="Arial" w:hAnsi="Arial" w:cs="Arial"/>
                <w:sz w:val="18"/>
                <w:szCs w:val="18"/>
                <w:lang w:val="fr-FR"/>
              </w:rPr>
            </w:pPr>
            <w:r>
              <w:rPr>
                <w:rFonts w:ascii="Arial" w:hAnsi="Arial" w:cs="Arial"/>
                <w:sz w:val="18"/>
                <w:szCs w:val="18"/>
                <w:lang w:val="fr-FR"/>
              </w:rPr>
              <w:t>Justification</w:t>
            </w:r>
          </w:p>
        </w:tc>
        <w:tc>
          <w:tcPr>
            <w:tcW w:w="2835" w:type="dxa"/>
            <w:noWrap/>
          </w:tcPr>
          <w:p w14:paraId="302C23BC" w14:textId="22B87AE2" w:rsidR="00492C13" w:rsidRPr="007F1328" w:rsidRDefault="00492C13" w:rsidP="0051281E">
            <w:pPr>
              <w:rPr>
                <w:rFonts w:ascii="Arial" w:hAnsi="Arial" w:cs="Arial"/>
                <w:sz w:val="18"/>
                <w:szCs w:val="18"/>
                <w:lang w:val="fr-FR"/>
              </w:rPr>
            </w:pPr>
            <w:r>
              <w:rPr>
                <w:rFonts w:ascii="Arial" w:hAnsi="Arial" w:cs="Arial"/>
                <w:sz w:val="18"/>
                <w:szCs w:val="18"/>
                <w:lang w:val="fr-FR"/>
              </w:rPr>
              <w:t>Enter comment</w:t>
            </w:r>
          </w:p>
        </w:tc>
        <w:tc>
          <w:tcPr>
            <w:tcW w:w="1699" w:type="dxa"/>
            <w:noWrap/>
          </w:tcPr>
          <w:p w14:paraId="2863B040" w14:textId="77777777" w:rsidR="00492C13" w:rsidRPr="007F1328" w:rsidRDefault="00492C13" w:rsidP="0051281E">
            <w:pPr>
              <w:rPr>
                <w:rFonts w:ascii="Arial" w:hAnsi="Arial" w:cs="Arial"/>
                <w:sz w:val="18"/>
                <w:szCs w:val="18"/>
                <w:lang w:val="fr-FR"/>
              </w:rPr>
            </w:pPr>
          </w:p>
        </w:tc>
      </w:tr>
      <w:tr w:rsidR="0051281E" w:rsidRPr="0057346A" w14:paraId="56BE9461" w14:textId="77777777" w:rsidTr="00660247">
        <w:trPr>
          <w:trHeight w:val="1039"/>
        </w:trPr>
        <w:tc>
          <w:tcPr>
            <w:tcW w:w="1294" w:type="dxa"/>
            <w:noWrap/>
            <w:vAlign w:val="bottom"/>
          </w:tcPr>
          <w:p w14:paraId="0CF74B0F" w14:textId="0EF4AD6A"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lastRenderedPageBreak/>
              <w:t>C</w:t>
            </w:r>
            <w:r w:rsidR="0051281E" w:rsidRPr="007F1328">
              <w:rPr>
                <w:rFonts w:ascii="Arial" w:hAnsi="Arial" w:cs="Arial"/>
                <w:color w:val="000000"/>
                <w:sz w:val="18"/>
                <w:szCs w:val="18"/>
                <w:lang w:val="fr-FR"/>
              </w:rPr>
              <w:t>4</w:t>
            </w:r>
          </w:p>
        </w:tc>
        <w:tc>
          <w:tcPr>
            <w:tcW w:w="3946" w:type="dxa"/>
          </w:tcPr>
          <w:p w14:paraId="782825F2" w14:textId="77777777" w:rsidR="0051281E" w:rsidRDefault="0051281E" w:rsidP="0051281E">
            <w:pPr>
              <w:rPr>
                <w:ins w:id="78" w:author="ICRAF" w:date="2018-10-18T19:23:00Z"/>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p w14:paraId="0607464F" w14:textId="641C4EE5" w:rsidR="00473C7B" w:rsidRPr="007F1328" w:rsidDel="000129EF" w:rsidRDefault="00473C7B" w:rsidP="0051281E">
            <w:pPr>
              <w:rPr>
                <w:rFonts w:ascii="Arial" w:hAnsi="Arial" w:cs="Arial"/>
                <w:sz w:val="18"/>
                <w:szCs w:val="18"/>
                <w:lang w:val="fr-FR"/>
              </w:rPr>
            </w:pPr>
            <w:ins w:id="79" w:author="ICRAF" w:date="2018-10-18T19:25:00Z">
              <w:r>
                <w:rPr>
                  <w:rFonts w:ascii="Arial" w:hAnsi="Arial" w:cs="Arial"/>
                  <w:sz w:val="18"/>
                  <w:szCs w:val="18"/>
                  <w:lang w:val="fr-FR"/>
                </w:rPr>
                <w:t xml:space="preserve">Attention : </w:t>
              </w:r>
            </w:ins>
            <w:ins w:id="80" w:author="ICRAF" w:date="2018-10-18T19:23:00Z">
              <w:r>
                <w:rPr>
                  <w:rFonts w:ascii="Arial" w:hAnsi="Arial" w:cs="Arial"/>
                  <w:sz w:val="18"/>
                  <w:szCs w:val="18"/>
                  <w:lang w:val="fr-FR"/>
                </w:rPr>
                <w:t>Ne pas inclure les semences distribuées par les services techniques du ministère de l</w:t>
              </w:r>
            </w:ins>
            <w:ins w:id="81" w:author="ICRAF" w:date="2018-10-18T19:24:00Z">
              <w:r>
                <w:rPr>
                  <w:rFonts w:ascii="Arial" w:hAnsi="Arial" w:cs="Arial"/>
                  <w:sz w:val="18"/>
                  <w:szCs w:val="18"/>
                  <w:lang w:val="fr-FR"/>
                </w:rPr>
                <w:t>’agriculture</w:t>
              </w:r>
            </w:ins>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5D6F6243" w:rsidR="0051281E" w:rsidRPr="007F1328" w:rsidRDefault="00062F32" w:rsidP="0051281E">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6</w:t>
            </w:r>
          </w:p>
        </w:tc>
      </w:tr>
      <w:tr w:rsidR="0051281E" w:rsidRPr="0057346A" w14:paraId="2E206B44" w14:textId="77777777" w:rsidTr="00660247">
        <w:trPr>
          <w:trHeight w:val="823"/>
        </w:trPr>
        <w:tc>
          <w:tcPr>
            <w:tcW w:w="1294" w:type="dxa"/>
            <w:noWrap/>
            <w:vAlign w:val="bottom"/>
          </w:tcPr>
          <w:p w14:paraId="3BCA4B7C" w14:textId="1040108B" w:rsidR="0051281E" w:rsidRPr="007F1328" w:rsidRDefault="00062F32" w:rsidP="0051281E">
            <w:pPr>
              <w:rPr>
                <w:rFonts w:ascii="Arial" w:hAnsi="Arial" w:cs="Arial"/>
                <w:sz w:val="18"/>
                <w:szCs w:val="18"/>
                <w:lang w:val="fr-FR"/>
              </w:rPr>
            </w:pPr>
            <w:r>
              <w:rPr>
                <w:rFonts w:ascii="Arial" w:hAnsi="Arial" w:cs="Arial"/>
                <w:color w:val="000000"/>
                <w:sz w:val="18"/>
                <w:szCs w:val="18"/>
                <w:lang w:val="fr-FR"/>
              </w:rPr>
              <w:t>C</w:t>
            </w:r>
            <w:r w:rsidR="0051281E" w:rsidRPr="007F1328">
              <w:rPr>
                <w:rFonts w:ascii="Arial" w:hAnsi="Arial" w:cs="Arial"/>
                <w:color w:val="000000"/>
                <w:sz w:val="18"/>
                <w:szCs w:val="18"/>
                <w:lang w:val="fr-FR"/>
              </w:rPr>
              <w:t>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57346A" w14:paraId="2EB4853B" w14:textId="77777777" w:rsidTr="00660247">
        <w:trPr>
          <w:trHeight w:val="805"/>
        </w:trPr>
        <w:tc>
          <w:tcPr>
            <w:tcW w:w="1294" w:type="dxa"/>
            <w:noWrap/>
            <w:vAlign w:val="bottom"/>
          </w:tcPr>
          <w:p w14:paraId="5F968809" w14:textId="7A908A67"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6</w:t>
            </w:r>
          </w:p>
        </w:tc>
        <w:tc>
          <w:tcPr>
            <w:tcW w:w="3946" w:type="dxa"/>
          </w:tcPr>
          <w:p w14:paraId="6A578E64" w14:textId="77777777" w:rsidR="00102BFD" w:rsidRDefault="00102BFD" w:rsidP="00102BFD">
            <w:pPr>
              <w:rPr>
                <w:ins w:id="82" w:author="ICRAF" w:date="2018-10-18T19:24:00Z"/>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p w14:paraId="2CEDAD9E" w14:textId="52810722" w:rsidR="00473C7B" w:rsidRPr="007F1328" w:rsidDel="000129EF" w:rsidRDefault="00473C7B" w:rsidP="00102BFD">
            <w:pPr>
              <w:rPr>
                <w:rFonts w:ascii="Arial" w:hAnsi="Arial" w:cs="Arial"/>
                <w:sz w:val="18"/>
                <w:szCs w:val="18"/>
                <w:lang w:val="fr-FR"/>
              </w:rPr>
            </w:pPr>
            <w:ins w:id="83" w:author="ICRAF" w:date="2018-10-18T19:24:00Z">
              <w:r>
                <w:rPr>
                  <w:rFonts w:ascii="Arial" w:hAnsi="Arial" w:cs="Arial"/>
                  <w:sz w:val="18"/>
                  <w:szCs w:val="18"/>
                  <w:lang w:val="fr-FR"/>
                </w:rPr>
                <w:t xml:space="preserve">Attention : Ne pas inclure l’engrais </w:t>
              </w:r>
            </w:ins>
            <w:ins w:id="84" w:author="ICRAF" w:date="2018-10-18T19:25:00Z">
              <w:r>
                <w:rPr>
                  <w:rFonts w:ascii="Arial" w:hAnsi="Arial" w:cs="Arial"/>
                  <w:sz w:val="18"/>
                  <w:szCs w:val="18"/>
                  <w:lang w:val="fr-FR"/>
                </w:rPr>
                <w:t>reçu</w:t>
              </w:r>
            </w:ins>
            <w:ins w:id="85" w:author="ICRAF" w:date="2018-10-18T19:24:00Z">
              <w:r>
                <w:rPr>
                  <w:rFonts w:ascii="Arial" w:hAnsi="Arial" w:cs="Arial"/>
                  <w:sz w:val="18"/>
                  <w:szCs w:val="18"/>
                  <w:lang w:val="fr-FR"/>
                </w:rPr>
                <w:t xml:space="preserve"> en </w:t>
              </w:r>
            </w:ins>
            <w:ins w:id="86" w:author="ICRAF" w:date="2018-10-18T19:25:00Z">
              <w:r>
                <w:rPr>
                  <w:rFonts w:ascii="Arial" w:hAnsi="Arial" w:cs="Arial"/>
                  <w:sz w:val="18"/>
                  <w:szCs w:val="18"/>
                  <w:lang w:val="fr-FR"/>
                </w:rPr>
                <w:t>don</w:t>
              </w:r>
            </w:ins>
            <w:ins w:id="87" w:author="ICRAF" w:date="2018-10-18T19:26:00Z">
              <w:r>
                <w:rPr>
                  <w:rFonts w:ascii="Arial" w:hAnsi="Arial" w:cs="Arial"/>
                  <w:sz w:val="18"/>
                  <w:szCs w:val="18"/>
                  <w:lang w:val="fr-FR"/>
                </w:rPr>
                <w:t xml:space="preserve"> par l’Etat ou tout autre organisme</w:t>
              </w:r>
            </w:ins>
            <w:ins w:id="88" w:author="ICRAF" w:date="2018-10-18T19:24:00Z">
              <w:r>
                <w:rPr>
                  <w:rFonts w:ascii="Arial" w:hAnsi="Arial" w:cs="Arial"/>
                  <w:sz w:val="18"/>
                  <w:szCs w:val="18"/>
                  <w:lang w:val="fr-FR"/>
                </w:rPr>
                <w:t xml:space="preserve"> ou en prêt (exemple de la SOFITEX)</w:t>
              </w:r>
            </w:ins>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60374945"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8</w:t>
            </w:r>
          </w:p>
        </w:tc>
      </w:tr>
      <w:tr w:rsidR="00102BFD" w:rsidRPr="0057346A" w14:paraId="425CD296" w14:textId="77777777" w:rsidTr="00660247">
        <w:trPr>
          <w:trHeight w:val="805"/>
        </w:trPr>
        <w:tc>
          <w:tcPr>
            <w:tcW w:w="1294" w:type="dxa"/>
            <w:noWrap/>
            <w:vAlign w:val="bottom"/>
          </w:tcPr>
          <w:p w14:paraId="7CB6A918" w14:textId="1ABCF26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57346A" w14:paraId="16FB2052" w14:textId="77777777" w:rsidTr="00660247">
        <w:trPr>
          <w:trHeight w:val="805"/>
        </w:trPr>
        <w:tc>
          <w:tcPr>
            <w:tcW w:w="1294" w:type="dxa"/>
            <w:noWrap/>
            <w:vAlign w:val="bottom"/>
          </w:tcPr>
          <w:p w14:paraId="5C5EFB7D" w14:textId="4504E0B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21B3B851"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10</w:t>
            </w:r>
          </w:p>
        </w:tc>
      </w:tr>
      <w:tr w:rsidR="00102BFD" w:rsidRPr="0057346A" w14:paraId="110D87E1" w14:textId="77777777" w:rsidTr="00660247">
        <w:trPr>
          <w:trHeight w:val="805"/>
        </w:trPr>
        <w:tc>
          <w:tcPr>
            <w:tcW w:w="1294" w:type="dxa"/>
            <w:noWrap/>
            <w:vAlign w:val="bottom"/>
          </w:tcPr>
          <w:p w14:paraId="576E430D" w14:textId="3BFDAF3D"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57346A" w14:paraId="1BA140F0" w14:textId="77777777" w:rsidTr="00660247">
        <w:trPr>
          <w:trHeight w:val="805"/>
        </w:trPr>
        <w:tc>
          <w:tcPr>
            <w:tcW w:w="1294" w:type="dxa"/>
            <w:noWrap/>
            <w:vAlign w:val="bottom"/>
          </w:tcPr>
          <w:p w14:paraId="387FBC6B" w14:textId="4CB31B61"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10</w:t>
            </w:r>
          </w:p>
        </w:tc>
        <w:tc>
          <w:tcPr>
            <w:tcW w:w="3946" w:type="dxa"/>
          </w:tcPr>
          <w:p w14:paraId="5AD169E6" w14:textId="77777777" w:rsidR="00102BFD" w:rsidRDefault="00102BFD" w:rsidP="00102BFD">
            <w:pPr>
              <w:rPr>
                <w:ins w:id="89" w:author="ICRAF" w:date="2018-10-18T19:25:00Z"/>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p w14:paraId="176C38FA" w14:textId="1F795479" w:rsidR="00473C7B" w:rsidRPr="007F1328" w:rsidRDefault="00473C7B" w:rsidP="00473C7B">
            <w:pPr>
              <w:rPr>
                <w:rFonts w:ascii="Arial" w:hAnsi="Arial" w:cs="Arial"/>
                <w:sz w:val="18"/>
                <w:szCs w:val="18"/>
                <w:lang w:val="fr-FR"/>
              </w:rPr>
            </w:pPr>
            <w:ins w:id="90" w:author="ICRAF" w:date="2018-10-18T19:25:00Z">
              <w:r>
                <w:rPr>
                  <w:rFonts w:ascii="Arial" w:hAnsi="Arial" w:cs="Arial"/>
                  <w:sz w:val="18"/>
                  <w:szCs w:val="18"/>
                  <w:lang w:val="fr-FR"/>
                </w:rPr>
                <w:t>Attention : Ne pas inclure l</w:t>
              </w:r>
            </w:ins>
            <w:ins w:id="91" w:author="ICRAF" w:date="2018-10-18T19:26:00Z">
              <w:r>
                <w:rPr>
                  <w:rFonts w:ascii="Arial" w:hAnsi="Arial" w:cs="Arial"/>
                  <w:sz w:val="18"/>
                  <w:szCs w:val="18"/>
                  <w:lang w:val="fr-FR"/>
                </w:rPr>
                <w:t>es produits</w:t>
              </w:r>
            </w:ins>
            <w:ins w:id="92" w:author="ICRAF" w:date="2018-10-18T19:25:00Z">
              <w:r>
                <w:rPr>
                  <w:rFonts w:ascii="Arial" w:hAnsi="Arial" w:cs="Arial"/>
                  <w:sz w:val="18"/>
                  <w:szCs w:val="18"/>
                  <w:lang w:val="fr-FR"/>
                </w:rPr>
                <w:t xml:space="preserve"> reçu</w:t>
              </w:r>
            </w:ins>
            <w:ins w:id="93" w:author="ICRAF" w:date="2018-10-18T19:26:00Z">
              <w:r>
                <w:rPr>
                  <w:rFonts w:ascii="Arial" w:hAnsi="Arial" w:cs="Arial"/>
                  <w:sz w:val="18"/>
                  <w:szCs w:val="18"/>
                  <w:lang w:val="fr-FR"/>
                </w:rPr>
                <w:t>s</w:t>
              </w:r>
            </w:ins>
            <w:ins w:id="94" w:author="ICRAF" w:date="2018-10-18T19:25:00Z">
              <w:r>
                <w:rPr>
                  <w:rFonts w:ascii="Arial" w:hAnsi="Arial" w:cs="Arial"/>
                  <w:sz w:val="18"/>
                  <w:szCs w:val="18"/>
                  <w:lang w:val="fr-FR"/>
                </w:rPr>
                <w:t xml:space="preserve"> en don </w:t>
              </w:r>
            </w:ins>
            <w:ins w:id="95" w:author="ICRAF" w:date="2018-10-18T19:26:00Z">
              <w:r>
                <w:rPr>
                  <w:rFonts w:ascii="Arial" w:hAnsi="Arial" w:cs="Arial"/>
                  <w:sz w:val="18"/>
                  <w:szCs w:val="18"/>
                  <w:lang w:val="fr-FR"/>
                </w:rPr>
                <w:t xml:space="preserve">par l’Etat ou tout autre organisme </w:t>
              </w:r>
            </w:ins>
            <w:ins w:id="96" w:author="ICRAF" w:date="2018-10-18T19:25:00Z">
              <w:r>
                <w:rPr>
                  <w:rFonts w:ascii="Arial" w:hAnsi="Arial" w:cs="Arial"/>
                  <w:sz w:val="18"/>
                  <w:szCs w:val="18"/>
                  <w:lang w:val="fr-FR"/>
                </w:rPr>
                <w:t>ou en prêt (exemple de la SOFITEX)</w:t>
              </w:r>
            </w:ins>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06B2B007" w:rsidR="00102BFD" w:rsidRPr="007F1328" w:rsidRDefault="00102BFD" w:rsidP="00102BFD">
            <w:pPr>
              <w:rPr>
                <w:rFonts w:ascii="Arial" w:hAnsi="Arial" w:cs="Arial"/>
                <w:sz w:val="18"/>
                <w:szCs w:val="18"/>
                <w:lang w:val="fr-FR"/>
              </w:rPr>
            </w:pPr>
            <w:r>
              <w:rPr>
                <w:rFonts w:ascii="Arial" w:hAnsi="Arial" w:cs="Arial"/>
                <w:sz w:val="18"/>
                <w:szCs w:val="18"/>
                <w:lang w:val="fr-FR"/>
              </w:rPr>
              <w:t xml:space="preserve">Si réponse=2, Aller à </w:t>
            </w:r>
            <w:r w:rsidR="00062F32">
              <w:rPr>
                <w:rFonts w:ascii="Arial" w:hAnsi="Arial" w:cs="Arial"/>
                <w:sz w:val="18"/>
                <w:szCs w:val="18"/>
                <w:lang w:val="fr-FR"/>
              </w:rPr>
              <w:t>C</w:t>
            </w:r>
            <w:r>
              <w:rPr>
                <w:rFonts w:ascii="Arial" w:hAnsi="Arial" w:cs="Arial"/>
                <w:sz w:val="18"/>
                <w:szCs w:val="18"/>
                <w:lang w:val="fr-FR"/>
              </w:rPr>
              <w:t>12</w:t>
            </w:r>
          </w:p>
        </w:tc>
      </w:tr>
      <w:tr w:rsidR="00102BFD" w:rsidRPr="00201D82" w14:paraId="417AAF30" w14:textId="77777777" w:rsidTr="00660247">
        <w:trPr>
          <w:trHeight w:val="805"/>
        </w:trPr>
        <w:tc>
          <w:tcPr>
            <w:tcW w:w="1294" w:type="dxa"/>
            <w:noWrap/>
            <w:vAlign w:val="bottom"/>
          </w:tcPr>
          <w:p w14:paraId="1444ECD7" w14:textId="468F4906"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57346A" w14:paraId="6EE2082D" w14:textId="77777777" w:rsidTr="00660247">
        <w:trPr>
          <w:trHeight w:val="805"/>
        </w:trPr>
        <w:tc>
          <w:tcPr>
            <w:tcW w:w="1294" w:type="dxa"/>
            <w:noWrap/>
            <w:vAlign w:val="bottom"/>
          </w:tcPr>
          <w:p w14:paraId="26906E48" w14:textId="25CC2205"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3E2CD127"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14</w:t>
            </w:r>
          </w:p>
        </w:tc>
      </w:tr>
      <w:tr w:rsidR="00102BFD" w:rsidRPr="00201D82" w14:paraId="7D4F3BB3" w14:textId="77777777" w:rsidTr="00660247">
        <w:trPr>
          <w:trHeight w:val="805"/>
        </w:trPr>
        <w:tc>
          <w:tcPr>
            <w:tcW w:w="1294" w:type="dxa"/>
            <w:noWrap/>
            <w:vAlign w:val="bottom"/>
          </w:tcPr>
          <w:p w14:paraId="4705A78E" w14:textId="1AE2433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57346A" w14:paraId="685F1634" w14:textId="77777777" w:rsidTr="00660247">
        <w:trPr>
          <w:trHeight w:val="805"/>
        </w:trPr>
        <w:tc>
          <w:tcPr>
            <w:tcW w:w="1294" w:type="dxa"/>
            <w:noWrap/>
            <w:vAlign w:val="bottom"/>
          </w:tcPr>
          <w:p w14:paraId="690F522B" w14:textId="0DAB21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17E27904" w:rsidR="00102BFD" w:rsidRPr="007F1328" w:rsidRDefault="00062F32" w:rsidP="00102BFD">
            <w:pPr>
              <w:rPr>
                <w:rFonts w:ascii="Arial" w:hAnsi="Arial" w:cs="Arial"/>
                <w:sz w:val="18"/>
                <w:szCs w:val="18"/>
                <w:lang w:val="fr-FR"/>
              </w:rPr>
            </w:pPr>
            <w:r>
              <w:rPr>
                <w:rFonts w:ascii="Arial" w:hAnsi="Arial" w:cs="Arial"/>
                <w:sz w:val="18"/>
                <w:szCs w:val="18"/>
                <w:lang w:val="fr-FR"/>
              </w:rPr>
              <w:t>Si réponse=2, Aller à C</w:t>
            </w:r>
            <w:r w:rsidR="00102BFD">
              <w:rPr>
                <w:rFonts w:ascii="Arial" w:hAnsi="Arial" w:cs="Arial"/>
                <w:sz w:val="18"/>
                <w:szCs w:val="18"/>
                <w:lang w:val="fr-FR"/>
              </w:rPr>
              <w:t>18</w:t>
            </w:r>
          </w:p>
        </w:tc>
      </w:tr>
      <w:tr w:rsidR="00102BFD" w:rsidRPr="0057346A" w14:paraId="48D9DE24" w14:textId="77777777" w:rsidTr="00660247">
        <w:trPr>
          <w:trHeight w:val="805"/>
        </w:trPr>
        <w:tc>
          <w:tcPr>
            <w:tcW w:w="1294" w:type="dxa"/>
            <w:noWrap/>
            <w:vAlign w:val="bottom"/>
          </w:tcPr>
          <w:p w14:paraId="4BF00651" w14:textId="1E90F1FF"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13382C6A"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16</w:t>
            </w:r>
          </w:p>
        </w:tc>
        <w:tc>
          <w:tcPr>
            <w:tcW w:w="3946" w:type="dxa"/>
          </w:tcPr>
          <w:p w14:paraId="3FC584CE" w14:textId="4C6D0C1A" w:rsidR="00102BFD" w:rsidRPr="007F1328" w:rsidRDefault="00102BFD" w:rsidP="00102BFD">
            <w:pPr>
              <w:rPr>
                <w:rFonts w:ascii="Arial" w:hAnsi="Arial" w:cs="Arial"/>
                <w:sz w:val="18"/>
                <w:szCs w:val="18"/>
                <w:lang w:val="fr-FR"/>
              </w:rPr>
            </w:pPr>
            <w:commentRangeStart w:id="97"/>
            <w:r w:rsidRPr="007F1328">
              <w:rPr>
                <w:rFonts w:ascii="Arial" w:hAnsi="Arial" w:cs="Arial"/>
                <w:sz w:val="18"/>
                <w:szCs w:val="18"/>
                <w:lang w:val="fr-FR"/>
              </w:rPr>
              <w:t xml:space="preserve">Quel est le coût total de ces investissements ? </w:t>
            </w:r>
            <w:commentRangeEnd w:id="97"/>
            <w:r w:rsidR="00A44A43">
              <w:rPr>
                <w:rStyle w:val="CommentReference"/>
                <w:rFonts w:eastAsia="Times New Roman"/>
                <w:lang w:val="fr-FR" w:eastAsia="fr-FR"/>
              </w:rPr>
              <w:commentReference w:id="97"/>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0DAA6E83" w:rsidR="00102BFD" w:rsidRPr="007F1328" w:rsidRDefault="00062F32" w:rsidP="00102BFD">
            <w:pPr>
              <w:rPr>
                <w:rFonts w:ascii="Arial" w:hAnsi="Arial" w:cs="Arial"/>
                <w:sz w:val="18"/>
                <w:szCs w:val="18"/>
                <w:lang w:val="fr-FR"/>
              </w:rPr>
            </w:pPr>
            <w:r>
              <w:rPr>
                <w:rFonts w:ascii="Arial" w:hAnsi="Arial" w:cs="Arial"/>
                <w:color w:val="000000"/>
                <w:sz w:val="18"/>
                <w:szCs w:val="18"/>
                <w:lang w:val="fr-FR"/>
              </w:rPr>
              <w:t>C</w:t>
            </w:r>
            <w:r w:rsidR="00102BFD" w:rsidRPr="007F1328">
              <w:rPr>
                <w:rFonts w:ascii="Arial" w:hAnsi="Arial" w:cs="Arial"/>
                <w:color w:val="000000"/>
                <w:sz w:val="18"/>
                <w:szCs w:val="18"/>
                <w:lang w:val="fr-FR"/>
              </w:rPr>
              <w:t>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776CA4FD" w:rsidR="00ED31AA" w:rsidRPr="00102BFD" w:rsidRDefault="00ED31AA" w:rsidP="00102BFD">
            <w:pPr>
              <w:rPr>
                <w:rFonts w:ascii="Arial" w:hAnsi="Arial" w:cs="Arial"/>
                <w:sz w:val="18"/>
                <w:szCs w:val="18"/>
                <w:lang w:val="fr-FR"/>
              </w:rPr>
            </w:pPr>
            <w:r>
              <w:rPr>
                <w:rFonts w:ascii="Arial" w:hAnsi="Arial" w:cs="Arial"/>
                <w:sz w:val="18"/>
                <w:szCs w:val="18"/>
                <w:lang w:val="fr-FR"/>
              </w:rPr>
              <w:lastRenderedPageBreak/>
              <w:t xml:space="preserve">8. Transfer PSE </w:t>
            </w:r>
            <w:ins w:id="98" w:author="ICRAF" w:date="2018-10-18T19:27:00Z">
              <w:r w:rsidR="00D3452C">
                <w:rPr>
                  <w:rFonts w:ascii="Arial" w:hAnsi="Arial" w:cs="Arial"/>
                  <w:sz w:val="18"/>
                  <w:szCs w:val="18"/>
                  <w:lang w:val="fr-FR"/>
                </w:rPr>
                <w:t>(reçu dans le cadre du PIF)</w:t>
              </w:r>
            </w:ins>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lastRenderedPageBreak/>
              <w:t>Single answer</w:t>
            </w:r>
          </w:p>
        </w:tc>
      </w:tr>
      <w:tr w:rsidR="00ED31AA" w:rsidRPr="004F07AC" w14:paraId="419D1764" w14:textId="77777777" w:rsidTr="00660247">
        <w:trPr>
          <w:trHeight w:val="805"/>
        </w:trPr>
        <w:tc>
          <w:tcPr>
            <w:tcW w:w="1294" w:type="dxa"/>
            <w:noWrap/>
            <w:vAlign w:val="bottom"/>
          </w:tcPr>
          <w:p w14:paraId="7ED784D5" w14:textId="1C9B3E88"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FECC9FA" w:rsidR="00ED31AA" w:rsidRPr="00102BFD" w:rsidDel="00D3452C" w:rsidRDefault="00ED31AA" w:rsidP="00ED31AA">
            <w:pPr>
              <w:rPr>
                <w:del w:id="99" w:author="ICRAF" w:date="2018-10-18T19:28:00Z"/>
                <w:rFonts w:ascii="Arial" w:hAnsi="Arial" w:cs="Arial"/>
                <w:sz w:val="18"/>
                <w:szCs w:val="18"/>
                <w:lang w:val="fr-FR"/>
              </w:rPr>
            </w:pPr>
            <w:r>
              <w:rPr>
                <w:rFonts w:ascii="Arial" w:hAnsi="Arial" w:cs="Arial"/>
                <w:sz w:val="18"/>
                <w:szCs w:val="18"/>
                <w:lang w:val="fr-FR"/>
              </w:rPr>
              <w:t xml:space="preserve">8. Transfer PSE </w:t>
            </w:r>
            <w:ins w:id="100" w:author="ICRAF" w:date="2018-10-18T19:28:00Z">
              <w:r w:rsidR="00D3452C">
                <w:rPr>
                  <w:rFonts w:ascii="Arial" w:hAnsi="Arial" w:cs="Arial"/>
                  <w:sz w:val="18"/>
                  <w:szCs w:val="18"/>
                  <w:lang w:val="fr-FR"/>
                </w:rPr>
                <w:t>(reçu dans le cadre du PIF)</w:t>
              </w:r>
            </w:ins>
          </w:p>
          <w:p w14:paraId="69555E6B" w14:textId="732C83A2"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Single answer</w:t>
            </w:r>
          </w:p>
        </w:tc>
      </w:tr>
      <w:tr w:rsidR="00ED31AA" w:rsidRPr="004F07AC" w14:paraId="09A2463B" w14:textId="77777777" w:rsidTr="00660247">
        <w:trPr>
          <w:trHeight w:val="805"/>
        </w:trPr>
        <w:tc>
          <w:tcPr>
            <w:tcW w:w="1294" w:type="dxa"/>
            <w:noWrap/>
            <w:vAlign w:val="bottom"/>
          </w:tcPr>
          <w:p w14:paraId="1C272B2A" w14:textId="46355AC2" w:rsidR="00ED31AA" w:rsidRPr="007F1328" w:rsidRDefault="00062F32" w:rsidP="00ED31AA">
            <w:pPr>
              <w:rPr>
                <w:rFonts w:ascii="Arial" w:hAnsi="Arial" w:cs="Arial"/>
                <w:color w:val="000000"/>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17</w:t>
            </w:r>
            <w:r w:rsidR="00ED31AA">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2374F5B3"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ins w:id="101" w:author="ICRAF" w:date="2018-10-18T19:28:00Z">
              <w:r w:rsidR="00D3452C">
                <w:rPr>
                  <w:rFonts w:ascii="Arial" w:hAnsi="Arial" w:cs="Arial"/>
                  <w:sz w:val="18"/>
                  <w:szCs w:val="18"/>
                  <w:lang w:val="fr-FR"/>
                </w:rPr>
                <w:t xml:space="preserve"> (reçu dans le cadre du PIF)</w:t>
              </w:r>
            </w:ins>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Single answer</w:t>
            </w:r>
          </w:p>
        </w:tc>
      </w:tr>
      <w:tr w:rsidR="00ED31AA" w:rsidRPr="00201D82" w14:paraId="125718C5" w14:textId="77777777" w:rsidTr="00660247">
        <w:trPr>
          <w:trHeight w:val="805"/>
        </w:trPr>
        <w:tc>
          <w:tcPr>
            <w:tcW w:w="1294" w:type="dxa"/>
            <w:noWrap/>
            <w:vAlign w:val="bottom"/>
          </w:tcPr>
          <w:p w14:paraId="2D1D2880" w14:textId="5BDE449B" w:rsidR="00ED31AA" w:rsidRPr="007F1328" w:rsidRDefault="00062F32" w:rsidP="00ED31AA">
            <w:pPr>
              <w:rPr>
                <w:rFonts w:ascii="Arial" w:hAnsi="Arial" w:cs="Arial"/>
                <w:sz w:val="18"/>
                <w:szCs w:val="18"/>
                <w:lang w:val="fr-FR"/>
              </w:rPr>
            </w:pPr>
            <w:r>
              <w:rPr>
                <w:rFonts w:ascii="Arial" w:hAnsi="Arial" w:cs="Arial"/>
                <w:color w:val="000000"/>
                <w:sz w:val="18"/>
                <w:szCs w:val="18"/>
                <w:lang w:val="fr-FR"/>
              </w:rPr>
              <w:t>C</w:t>
            </w:r>
            <w:r w:rsidR="00ED31AA" w:rsidRPr="007F1328">
              <w:rPr>
                <w:rFonts w:ascii="Arial" w:hAnsi="Arial" w:cs="Arial"/>
                <w:color w:val="000000"/>
                <w:sz w:val="18"/>
                <w:szCs w:val="18"/>
                <w:lang w:val="fr-FR"/>
              </w:rPr>
              <w:t>18</w:t>
            </w:r>
          </w:p>
        </w:tc>
        <w:tc>
          <w:tcPr>
            <w:tcW w:w="3946" w:type="dxa"/>
          </w:tcPr>
          <w:p w14:paraId="52A77FDB" w14:textId="6119AA23" w:rsidR="00ED31AA" w:rsidRPr="007F1328" w:rsidRDefault="00ED31AA" w:rsidP="00ED31AA">
            <w:pPr>
              <w:rPr>
                <w:rFonts w:ascii="Arial" w:hAnsi="Arial" w:cs="Arial"/>
                <w:sz w:val="18"/>
                <w:szCs w:val="18"/>
                <w:lang w:val="fr-FR"/>
              </w:rPr>
            </w:pPr>
            <w:commentRangeStart w:id="102"/>
            <w:r w:rsidRPr="007F1328">
              <w:rPr>
                <w:rFonts w:ascii="Arial" w:hAnsi="Arial" w:cs="Arial"/>
                <w:sz w:val="18"/>
                <w:szCs w:val="18"/>
                <w:lang w:val="fr-FR"/>
              </w:rPr>
              <w:t>À combien estimez-vous</w:t>
            </w:r>
            <w:r w:rsidR="00E2178F">
              <w:rPr>
                <w:rFonts w:ascii="Arial" w:hAnsi="Arial" w:cs="Arial"/>
                <w:sz w:val="18"/>
                <w:szCs w:val="18"/>
                <w:lang w:val="fr-FR"/>
              </w:rPr>
              <w:t xml:space="preserve"> (ou projetez vous)</w:t>
            </w:r>
            <w:r w:rsidRPr="007F1328">
              <w:rPr>
                <w:rFonts w:ascii="Arial" w:hAnsi="Arial" w:cs="Arial"/>
                <w:sz w:val="18"/>
                <w:szCs w:val="18"/>
                <w:lang w:val="fr-FR"/>
              </w:rPr>
              <w:t xml:space="preserve"> la valeur totale de votre production agricole </w:t>
            </w:r>
            <w:r w:rsidR="004A3B39">
              <w:rPr>
                <w:rFonts w:ascii="Arial" w:hAnsi="Arial" w:cs="Arial"/>
                <w:sz w:val="18"/>
                <w:szCs w:val="18"/>
                <w:lang w:val="fr-FR"/>
              </w:rPr>
              <w:t>pour la</w:t>
            </w:r>
            <w:r w:rsidRPr="007F1328">
              <w:rPr>
                <w:rFonts w:ascii="Arial" w:hAnsi="Arial" w:cs="Arial"/>
                <w:sz w:val="18"/>
                <w:szCs w:val="18"/>
                <w:lang w:val="fr-FR"/>
              </w:rPr>
              <w:t xml:space="preserve"> saison agricole </w:t>
            </w:r>
            <w:r w:rsidR="009854E0">
              <w:rPr>
                <w:rFonts w:ascii="Arial" w:hAnsi="Arial" w:cs="Arial"/>
                <w:sz w:val="18"/>
                <w:szCs w:val="18"/>
                <w:lang w:val="fr-FR"/>
              </w:rPr>
              <w:t>en cours</w:t>
            </w:r>
            <w:r w:rsidR="004A3B39">
              <w:rPr>
                <w:rFonts w:ascii="Arial" w:hAnsi="Arial" w:cs="Arial"/>
                <w:sz w:val="18"/>
                <w:szCs w:val="18"/>
                <w:lang w:val="fr-FR"/>
              </w:rPr>
              <w:t> </w:t>
            </w:r>
            <w:r>
              <w:rPr>
                <w:rFonts w:ascii="Arial" w:hAnsi="Arial" w:cs="Arial"/>
                <w:sz w:val="18"/>
                <w:szCs w:val="18"/>
                <w:lang w:val="fr-FR"/>
              </w:rPr>
              <w:t>?</w:t>
            </w:r>
            <w:commentRangeEnd w:id="102"/>
            <w:r w:rsidR="00A44A43">
              <w:rPr>
                <w:rStyle w:val="CommentReference"/>
                <w:rFonts w:eastAsia="Times New Roman"/>
                <w:lang w:val="fr-FR" w:eastAsia="fr-FR"/>
              </w:rPr>
              <w:commentReference w:id="102"/>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11"/>
          <w:footerReference w:type="default" r:id="rId12"/>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533455D"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05F7567E"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57346A" w14:paraId="7A34B2F0" w14:textId="77777777" w:rsidTr="00FC6D2E">
        <w:trPr>
          <w:trHeight w:val="426"/>
        </w:trPr>
        <w:tc>
          <w:tcPr>
            <w:tcW w:w="954" w:type="pct"/>
            <w:noWrap/>
          </w:tcPr>
          <w:p w14:paraId="1D92F1F8" w14:textId="46ED0046"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19</w:t>
            </w:r>
            <w:r w:rsidR="00FC6D2E">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57346A" w14:paraId="1E3872EA" w14:textId="77777777" w:rsidTr="00FC6D2E">
        <w:trPr>
          <w:trHeight w:val="1200"/>
        </w:trPr>
        <w:tc>
          <w:tcPr>
            <w:tcW w:w="954" w:type="pct"/>
            <w:vMerge w:val="restart"/>
            <w:noWrap/>
            <w:hideMark/>
          </w:tcPr>
          <w:p w14:paraId="3CE2F293" w14:textId="236C24CA" w:rsidR="00FC6D2E" w:rsidRPr="007F1328" w:rsidRDefault="00062F32">
            <w:pPr>
              <w:rPr>
                <w:rFonts w:ascii="Arial" w:hAnsi="Arial" w:cs="Arial"/>
                <w:sz w:val="18"/>
                <w:szCs w:val="18"/>
                <w:lang w:val="fr-FR"/>
              </w:rPr>
            </w:pPr>
            <w:r>
              <w:rPr>
                <w:rFonts w:ascii="Arial" w:hAnsi="Arial" w:cs="Arial"/>
                <w:sz w:val="18"/>
                <w:szCs w:val="18"/>
                <w:lang w:val="fr-FR"/>
              </w:rPr>
              <w:t>C</w:t>
            </w:r>
            <w:r w:rsidR="00FC6D2E" w:rsidRPr="007F1328">
              <w:rPr>
                <w:rFonts w:ascii="Arial" w:hAnsi="Arial" w:cs="Arial"/>
                <w:sz w:val="18"/>
                <w:szCs w:val="18"/>
                <w:lang w:val="fr-FR"/>
              </w:rPr>
              <w:t>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57346A" w14:paraId="54164876" w14:textId="77777777" w:rsidTr="00FC6D2E">
        <w:trPr>
          <w:trHeight w:val="300"/>
        </w:trPr>
        <w:tc>
          <w:tcPr>
            <w:tcW w:w="954" w:type="pct"/>
          </w:tcPr>
          <w:p w14:paraId="4022F743" w14:textId="5D89206B" w:rsidR="00FC6D2E" w:rsidRPr="007F1328" w:rsidRDefault="00062F32">
            <w:pPr>
              <w:rPr>
                <w:rFonts w:ascii="Arial" w:hAnsi="Arial" w:cs="Arial"/>
                <w:sz w:val="18"/>
                <w:szCs w:val="18"/>
                <w:lang w:val="fr-FR"/>
              </w:rPr>
            </w:pPr>
            <w:r>
              <w:rPr>
                <w:rFonts w:ascii="Arial" w:hAnsi="Arial" w:cs="Arial"/>
                <w:sz w:val="18"/>
                <w:szCs w:val="18"/>
                <w:lang w:val="fr-FR"/>
              </w:rPr>
              <w:t>C</w:t>
            </w:r>
            <w:r w:rsidR="00FC6D2E">
              <w:rPr>
                <w:rFonts w:ascii="Arial" w:hAnsi="Arial" w:cs="Arial"/>
                <w:sz w:val="18"/>
                <w:szCs w:val="18"/>
                <w:lang w:val="fr-FR"/>
              </w:rPr>
              <w:t>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r>
        <w:rPr>
          <w:rFonts w:ascii="Arial" w:hAnsi="Arial" w:cs="Arial"/>
          <w:sz w:val="18"/>
          <w:szCs w:val="18"/>
          <w:u w:val="single"/>
        </w:rPr>
        <w:lastRenderedPageBreak/>
        <w:t xml:space="preserve">Household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04976B44"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w:t>
      </w:r>
      <w:r w:rsidR="00C2776E">
        <w:rPr>
          <w:rFonts w:ascii="Arial" w:hAnsi="Arial" w:cs="Arial"/>
          <w:sz w:val="18"/>
          <w:szCs w:val="18"/>
          <w:lang w:val="fr-FR"/>
        </w:rPr>
        <w:t>D</w:t>
      </w:r>
      <w:r>
        <w:rPr>
          <w:rFonts w:ascii="Arial" w:hAnsi="Arial" w:cs="Arial"/>
          <w:sz w:val="18"/>
          <w:szCs w:val="18"/>
          <w:lang w:val="fr-FR"/>
        </w:rPr>
        <w:t xml:space="preserve">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57346A"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66C1D8CC"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Votre ménage a-t-il consommé </w:t>
            </w:r>
            <w:r w:rsidR="00E2178F">
              <w:rPr>
                <w:rFonts w:ascii="Arial Narrow" w:eastAsia="Times New Roman" w:hAnsi="Arial Narrow" w:cs="Arial"/>
                <w:sz w:val="18"/>
                <w:szCs w:val="18"/>
                <w:lang w:val="fr-FR" w:eastAsia="fr-FR"/>
              </w:rPr>
              <w:t xml:space="preserve">les </w:t>
            </w:r>
            <w:r w:rsidRPr="007F1328">
              <w:rPr>
                <w:rFonts w:ascii="Arial Narrow" w:eastAsia="Times New Roman" w:hAnsi="Arial Narrow" w:cs="Arial"/>
                <w:sz w:val="18"/>
                <w:szCs w:val="18"/>
                <w:lang w:val="fr-FR" w:eastAsia="fr-FR"/>
              </w:rPr>
              <w:t>[PRODUIT]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57346A"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57346A"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430B3729"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r w:rsidR="0079791E">
              <w:rPr>
                <w:rFonts w:ascii="Arial Narrow" w:eastAsia="Times New Roman" w:hAnsi="Arial Narrow" w:cs="Arial"/>
                <w:sz w:val="18"/>
                <w:szCs w:val="18"/>
                <w:lang w:val="fr-FR" w:eastAsia="fr-FR"/>
              </w:rPr>
              <w:t>fraiches</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79791E" w:rsidRPr="007F1328" w14:paraId="22AD48B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tcPr>
          <w:p w14:paraId="6206E76F" w14:textId="40DCC950" w:rsidR="00615C07" w:rsidRPr="007F1328" w:rsidRDefault="00615C07" w:rsidP="00615C07">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tcPr>
          <w:p w14:paraId="3DE970E8" w14:textId="5A378684" w:rsidR="0079791E" w:rsidRPr="007F1328" w:rsidRDefault="0079791E" w:rsidP="00841BFE">
            <w:pP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Tomate en boite</w:t>
            </w:r>
          </w:p>
        </w:tc>
        <w:tc>
          <w:tcPr>
            <w:tcW w:w="878" w:type="pct"/>
            <w:tcBorders>
              <w:top w:val="nil"/>
              <w:left w:val="nil"/>
              <w:bottom w:val="single" w:sz="4" w:space="0" w:color="000000"/>
              <w:right w:val="single" w:sz="4" w:space="0" w:color="000000"/>
            </w:tcBorders>
            <w:shd w:val="clear" w:color="auto" w:fill="auto"/>
            <w:noWrap/>
            <w:vAlign w:val="bottom"/>
          </w:tcPr>
          <w:p w14:paraId="3F9D371E" w14:textId="77777777" w:rsidR="0079791E" w:rsidRPr="007F1328" w:rsidRDefault="0079791E" w:rsidP="00841BFE">
            <w:pPr>
              <w:jc w:val="center"/>
              <w:rPr>
                <w:rFonts w:ascii="Arial Narrow" w:eastAsia="Times New Roman" w:hAnsi="Arial Narrow" w:cs="Arial"/>
                <w:sz w:val="18"/>
                <w:szCs w:val="18"/>
                <w:lang w:val="fr-FR" w:eastAsia="fr-FR"/>
              </w:rPr>
            </w:pPr>
          </w:p>
        </w:tc>
        <w:tc>
          <w:tcPr>
            <w:tcW w:w="902" w:type="pct"/>
            <w:tcBorders>
              <w:top w:val="nil"/>
              <w:left w:val="nil"/>
              <w:bottom w:val="single" w:sz="4" w:space="0" w:color="000000"/>
              <w:right w:val="single" w:sz="4" w:space="0" w:color="000000"/>
            </w:tcBorders>
            <w:shd w:val="clear" w:color="auto" w:fill="auto"/>
          </w:tcPr>
          <w:p w14:paraId="0D5854A4" w14:textId="77777777" w:rsidR="0079791E" w:rsidRPr="007F1328" w:rsidRDefault="0079791E" w:rsidP="00841BFE">
            <w:pPr>
              <w:rPr>
                <w:rFonts w:ascii="Arial Narrow" w:eastAsia="Times New Roman" w:hAnsi="Arial Narrow" w:cs="Arial"/>
                <w:sz w:val="18"/>
                <w:szCs w:val="18"/>
                <w:lang w:val="fr-FR" w:eastAsia="fr-FR"/>
              </w:rPr>
            </w:pPr>
          </w:p>
        </w:tc>
        <w:tc>
          <w:tcPr>
            <w:tcW w:w="577" w:type="pct"/>
            <w:tcBorders>
              <w:top w:val="nil"/>
              <w:left w:val="nil"/>
              <w:bottom w:val="single" w:sz="4" w:space="0" w:color="000000"/>
              <w:right w:val="single" w:sz="4" w:space="0" w:color="000000"/>
            </w:tcBorders>
            <w:shd w:val="clear" w:color="auto" w:fill="auto"/>
          </w:tcPr>
          <w:p w14:paraId="10B3C9C9" w14:textId="77777777" w:rsidR="0079791E" w:rsidRPr="007F1328" w:rsidRDefault="0079791E" w:rsidP="00841BFE">
            <w:pPr>
              <w:rPr>
                <w:rFonts w:ascii="Arial Narrow" w:eastAsia="Times New Roman" w:hAnsi="Arial Narrow" w:cs="Arial"/>
                <w:sz w:val="18"/>
                <w:szCs w:val="18"/>
                <w:lang w:val="fr-FR" w:eastAsia="fr-FR"/>
              </w:rPr>
            </w:pPr>
          </w:p>
        </w:tc>
        <w:tc>
          <w:tcPr>
            <w:tcW w:w="1026" w:type="pct"/>
            <w:tcBorders>
              <w:top w:val="nil"/>
              <w:left w:val="nil"/>
              <w:bottom w:val="single" w:sz="4" w:space="0" w:color="000000"/>
              <w:right w:val="single" w:sz="4" w:space="0" w:color="000000"/>
            </w:tcBorders>
            <w:shd w:val="clear" w:color="auto" w:fill="auto"/>
          </w:tcPr>
          <w:p w14:paraId="5C50CBF4" w14:textId="77777777" w:rsidR="0079791E" w:rsidRPr="007F1328" w:rsidRDefault="0079791E" w:rsidP="00841BFE">
            <w:pPr>
              <w:jc w:val="center"/>
              <w:rPr>
                <w:rFonts w:ascii="Arial Narrow" w:eastAsia="Times New Roman" w:hAnsi="Arial Narrow" w:cs="Arial"/>
                <w:sz w:val="18"/>
                <w:szCs w:val="18"/>
                <w:lang w:val="fr-FR" w:eastAsia="fr-FR"/>
              </w:rPr>
            </w:pP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3E444F6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F75B4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Autre légumes frais n.d.a.</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3550E3C1"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22132879"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Soumbala (base d'oseille ou de niéré)</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0A61EB24"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5BA06FD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5F12BC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3CE9646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11DB8C58"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4B69DEAD"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5313B27F"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32580E4E"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5C1694D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4025FF3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9CA2E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1E13C4A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23D3BA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0560958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r w:rsidR="00615C07">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363BDEDE"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05253DC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2934DA15"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5B821A6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3232D07A"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47AC4460"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38BD2413"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B6E2F92"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3D2FA9E8"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r w:rsidR="00615C07">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1D573706"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w:t>
            </w:r>
            <w:r w:rsidR="00615C07">
              <w:rPr>
                <w:rFonts w:ascii="Arial Narrow" w:eastAsia="Times New Roman" w:hAnsi="Arial Narrow" w:cs="Arial"/>
                <w:sz w:val="18"/>
                <w:szCs w:val="18"/>
                <w:lang w:val="fr-FR" w:eastAsia="fr-FR"/>
              </w:rPr>
              <w:t>9</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3327C48A" w:rsidR="00F723A5" w:rsidRPr="007F1328" w:rsidRDefault="00615C07" w:rsidP="00841BFE">
            <w:pPr>
              <w:jc w:val="center"/>
              <w:rPr>
                <w:rFonts w:ascii="Arial Narrow" w:eastAsia="Times New Roman" w:hAnsi="Arial Narrow" w:cs="Arial"/>
                <w:sz w:val="18"/>
                <w:szCs w:val="18"/>
                <w:lang w:val="fr-FR" w:eastAsia="fr-FR"/>
              </w:rPr>
            </w:pPr>
            <w:r>
              <w:rPr>
                <w:rFonts w:ascii="Arial Narrow" w:eastAsia="Times New Roman" w:hAnsi="Arial Narrow" w:cs="Arial"/>
                <w:sz w:val="18"/>
                <w:szCs w:val="18"/>
                <w:lang w:val="fr-FR" w:eastAsia="fr-FR"/>
              </w:rPr>
              <w:t>40</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2A2E789C"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57346A"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339221AB"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r w:rsidR="00615C07">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60"/>
        <w:gridCol w:w="645"/>
        <w:gridCol w:w="3693"/>
        <w:gridCol w:w="2090"/>
        <w:gridCol w:w="21"/>
        <w:gridCol w:w="1018"/>
        <w:gridCol w:w="1140"/>
      </w:tblGrid>
      <w:tr w:rsidR="00B367D5" w:rsidRPr="0057346A" w14:paraId="0071A19B" w14:textId="77777777" w:rsidTr="00B669A3">
        <w:trPr>
          <w:trHeight w:val="414"/>
        </w:trPr>
        <w:tc>
          <w:tcPr>
            <w:tcW w:w="4997" w:type="pct"/>
            <w:gridSpan w:val="7"/>
            <w:tcMar>
              <w:left w:w="72" w:type="dxa"/>
              <w:right w:w="72" w:type="dxa"/>
            </w:tcMar>
            <w:vAlign w:val="center"/>
          </w:tcPr>
          <w:p w14:paraId="63E26CB7" w14:textId="20F19A2E" w:rsidR="00B367D5" w:rsidRPr="00AB318B" w:rsidRDefault="00C2776E" w:rsidP="00B367D5">
            <w:pPr>
              <w:pStyle w:val="Grillemoyenne21"/>
              <w:rPr>
                <w:rFonts w:ascii="Arial Narrow" w:hAnsi="Arial Narrow"/>
                <w:b/>
                <w:lang w:val="fr-FR"/>
              </w:rPr>
            </w:pPr>
            <w:r>
              <w:rPr>
                <w:rFonts w:ascii="Arial Narrow" w:hAnsi="Arial Narrow"/>
                <w:b/>
                <w:lang w:val="fr-FR"/>
              </w:rPr>
              <w:lastRenderedPageBreak/>
              <w:t>PART</w:t>
            </w:r>
            <w:r w:rsidR="00B367D5" w:rsidRPr="00AB318B">
              <w:rPr>
                <w:rFonts w:ascii="Arial Narrow" w:hAnsi="Arial Narrow"/>
                <w:b/>
                <w:lang w:val="fr-FR"/>
              </w:rPr>
              <w:t xml:space="preserve"> </w:t>
            </w:r>
            <w:r>
              <w:rPr>
                <w:rFonts w:ascii="Arial Narrow" w:hAnsi="Arial Narrow"/>
                <w:b/>
                <w:lang w:val="fr-FR"/>
              </w:rPr>
              <w:t>D</w:t>
            </w:r>
            <w:r w:rsidR="00B367D5" w:rsidRPr="00AB318B">
              <w:rPr>
                <w:rFonts w:ascii="Arial Narrow" w:hAnsi="Arial Narrow"/>
                <w:b/>
                <w:lang w:val="fr-FR"/>
              </w:rPr>
              <w:t xml:space="preserve">2: MOIS AU COURS DESQUELS L’APPROVISIONNEMENT DU MENAGE EN NOURRITURE A ETE </w:t>
            </w:r>
            <w:r w:rsidR="00B367D5">
              <w:rPr>
                <w:rFonts w:ascii="Arial Narrow" w:hAnsi="Arial Narrow"/>
                <w:b/>
                <w:lang w:val="fr-FR"/>
              </w:rPr>
              <w:t>IN</w:t>
            </w:r>
            <w:r w:rsidR="00B367D5" w:rsidRPr="00AB318B">
              <w:rPr>
                <w:rFonts w:ascii="Arial Narrow" w:hAnsi="Arial Narrow"/>
                <w:b/>
                <w:lang w:val="fr-FR"/>
              </w:rPr>
              <w:t xml:space="preserve">SUFFISANT </w:t>
            </w:r>
          </w:p>
        </w:tc>
      </w:tr>
      <w:tr w:rsidR="00B367D5" w:rsidRPr="00AB14D6" w14:paraId="1631FB48" w14:textId="77777777" w:rsidTr="00B669A3">
        <w:trPr>
          <w:trHeight w:val="944"/>
        </w:trPr>
        <w:tc>
          <w:tcPr>
            <w:tcW w:w="250" w:type="pct"/>
            <w:tcMar>
              <w:left w:w="72" w:type="dxa"/>
              <w:right w:w="72" w:type="dxa"/>
            </w:tcMar>
            <w:vAlign w:val="center"/>
          </w:tcPr>
          <w:p w14:paraId="22516F82" w14:textId="7E8BEB59" w:rsidR="00B367D5" w:rsidRPr="00AB14D6" w:rsidRDefault="00306427" w:rsidP="00B367D5">
            <w:pPr>
              <w:pStyle w:val="Grillemoyenne21"/>
              <w:rPr>
                <w:rFonts w:ascii="Arial Narrow" w:hAnsi="Arial Narrow"/>
                <w:b/>
                <w:sz w:val="16"/>
                <w:szCs w:val="16"/>
              </w:rPr>
            </w:pPr>
            <w:r>
              <w:rPr>
                <w:rFonts w:ascii="Arial Narrow" w:hAnsi="Arial Narrow"/>
                <w:b/>
                <w:sz w:val="16"/>
                <w:szCs w:val="16"/>
              </w:rPr>
              <w:t>D2.</w:t>
            </w:r>
            <w:r w:rsidR="00B367D5" w:rsidRPr="00AB14D6">
              <w:rPr>
                <w:rFonts w:ascii="Arial Narrow" w:hAnsi="Arial Narrow"/>
                <w:b/>
                <w:sz w:val="16"/>
                <w:szCs w:val="16"/>
              </w:rPr>
              <w:t>.1</w:t>
            </w:r>
          </w:p>
        </w:tc>
        <w:tc>
          <w:tcPr>
            <w:tcW w:w="3547"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1=Oui</w:t>
            </w:r>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r>
              <w:rPr>
                <w:rFonts w:ascii="Arial Narrow" w:hAnsi="Arial Narrow"/>
                <w:b/>
                <w:color w:val="FF0000"/>
                <w:sz w:val="16"/>
                <w:szCs w:val="16"/>
              </w:rPr>
              <w:t>Partie 3</w:t>
            </w:r>
          </w:p>
        </w:tc>
        <w:tc>
          <w:tcPr>
            <w:tcW w:w="626"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B669A3">
        <w:trPr>
          <w:trHeight w:val="389"/>
        </w:trPr>
        <w:tc>
          <w:tcPr>
            <w:tcW w:w="604" w:type="pct"/>
            <w:gridSpan w:val="2"/>
            <w:tcMar>
              <w:left w:w="72" w:type="dxa"/>
              <w:right w:w="72" w:type="dxa"/>
            </w:tcMar>
          </w:tcPr>
          <w:p w14:paraId="1681C2D0" w14:textId="77777777" w:rsidR="00B367D5" w:rsidRPr="00844171" w:rsidRDefault="00B367D5" w:rsidP="00B367D5">
            <w:pPr>
              <w:pStyle w:val="Grillemoyenne21"/>
              <w:rPr>
                <w:rFonts w:ascii="Arial Narrow" w:hAnsi="Arial Narrow"/>
                <w:sz w:val="18"/>
                <w:szCs w:val="18"/>
              </w:rPr>
            </w:pPr>
          </w:p>
        </w:tc>
        <w:tc>
          <w:tcPr>
            <w:tcW w:w="2037" w:type="pct"/>
            <w:tcMar>
              <w:left w:w="72" w:type="dxa"/>
              <w:right w:w="72" w:type="dxa"/>
            </w:tcMar>
            <w:vAlign w:val="center"/>
          </w:tcPr>
          <w:p w14:paraId="0B1B6E3F" w14:textId="2BBDDE23" w:rsidR="00B367D5" w:rsidRPr="00844171" w:rsidRDefault="00306427" w:rsidP="00B367D5">
            <w:pPr>
              <w:pStyle w:val="Grillemoyenne21"/>
              <w:jc w:val="center"/>
              <w:rPr>
                <w:rFonts w:ascii="Arial Narrow" w:hAnsi="Arial Narrow"/>
                <w:b/>
                <w:sz w:val="16"/>
                <w:szCs w:val="16"/>
              </w:rPr>
            </w:pPr>
            <w:r w:rsidRPr="00844171">
              <w:rPr>
                <w:rFonts w:ascii="Arial Narrow" w:hAnsi="Arial Narrow"/>
                <w:b/>
                <w:sz w:val="16"/>
                <w:szCs w:val="16"/>
              </w:rPr>
              <w:t>D2.</w:t>
            </w:r>
            <w:r w:rsidR="00B367D5" w:rsidRPr="00844171">
              <w:rPr>
                <w:rFonts w:ascii="Arial Narrow" w:hAnsi="Arial Narrow"/>
                <w:b/>
                <w:sz w:val="16"/>
                <w:szCs w:val="16"/>
              </w:rPr>
              <w:t>.2</w:t>
            </w:r>
          </w:p>
        </w:tc>
        <w:tc>
          <w:tcPr>
            <w:tcW w:w="2356" w:type="pct"/>
            <w:gridSpan w:val="4"/>
            <w:tcMar>
              <w:left w:w="72" w:type="dxa"/>
              <w:right w:w="72" w:type="dxa"/>
            </w:tcMar>
            <w:vAlign w:val="center"/>
          </w:tcPr>
          <w:p w14:paraId="366121B5" w14:textId="2FC28C06" w:rsidR="00B367D5" w:rsidRPr="00AB14D6" w:rsidRDefault="00306427" w:rsidP="00B367D5">
            <w:pPr>
              <w:pStyle w:val="Grillemoyenne21"/>
              <w:jc w:val="center"/>
              <w:rPr>
                <w:rFonts w:ascii="Arial Narrow" w:hAnsi="Arial Narrow"/>
                <w:b/>
                <w:sz w:val="16"/>
                <w:szCs w:val="16"/>
              </w:rPr>
            </w:pPr>
            <w:r>
              <w:rPr>
                <w:rFonts w:ascii="Arial Narrow" w:hAnsi="Arial Narrow"/>
                <w:b/>
                <w:sz w:val="16"/>
                <w:szCs w:val="16"/>
              </w:rPr>
              <w:t>D2.</w:t>
            </w:r>
            <w:r w:rsidR="00B367D5" w:rsidRPr="00AB14D6">
              <w:rPr>
                <w:rFonts w:ascii="Arial Narrow" w:hAnsi="Arial Narrow"/>
                <w:b/>
                <w:sz w:val="16"/>
                <w:szCs w:val="16"/>
              </w:rPr>
              <w:t>.3</w:t>
            </w:r>
          </w:p>
        </w:tc>
      </w:tr>
      <w:tr w:rsidR="00B367D5" w:rsidRPr="0057346A" w14:paraId="5D8177D6" w14:textId="77777777" w:rsidTr="00B669A3">
        <w:trPr>
          <w:trHeight w:val="848"/>
        </w:trPr>
        <w:tc>
          <w:tcPr>
            <w:tcW w:w="604" w:type="pct"/>
            <w:gridSpan w:val="2"/>
            <w:vMerge w:val="restart"/>
            <w:tcMar>
              <w:left w:w="72" w:type="dxa"/>
              <w:right w:w="72" w:type="dxa"/>
            </w:tcMar>
            <w:vAlign w:val="center"/>
          </w:tcPr>
          <w:p w14:paraId="6BE0722D" w14:textId="77777777" w:rsidR="00B367D5" w:rsidRPr="00844171" w:rsidRDefault="00B367D5" w:rsidP="00B367D5">
            <w:pPr>
              <w:pStyle w:val="Grillemoyenne21"/>
              <w:rPr>
                <w:rFonts w:ascii="Arial Narrow" w:hAnsi="Arial Narrow"/>
                <w:b/>
                <w:sz w:val="18"/>
                <w:szCs w:val="18"/>
              </w:rPr>
            </w:pPr>
            <w:r w:rsidRPr="00844171">
              <w:rPr>
                <w:rFonts w:ascii="Arial Narrow" w:hAnsi="Arial Narrow"/>
                <w:b/>
                <w:sz w:val="18"/>
                <w:szCs w:val="18"/>
              </w:rPr>
              <w:t>Mois</w:t>
            </w:r>
          </w:p>
        </w:tc>
        <w:tc>
          <w:tcPr>
            <w:tcW w:w="2037" w:type="pct"/>
            <w:tcMar>
              <w:left w:w="72" w:type="dxa"/>
              <w:right w:w="72" w:type="dxa"/>
            </w:tcMar>
          </w:tcPr>
          <w:p w14:paraId="1C891B4A" w14:textId="4BA7CDC4" w:rsidR="00B367D5" w:rsidRPr="00844171" w:rsidRDefault="00B367D5" w:rsidP="00B367D5">
            <w:pPr>
              <w:pStyle w:val="Grillemoyenne21"/>
              <w:rPr>
                <w:rFonts w:ascii="Arial Narrow" w:hAnsi="Arial Narrow"/>
                <w:b/>
                <w:i/>
                <w:sz w:val="18"/>
                <w:szCs w:val="18"/>
                <w:lang w:val="fr-FR"/>
              </w:rPr>
            </w:pPr>
            <w:r w:rsidRPr="00844171">
              <w:rPr>
                <w:rFonts w:ascii="Arial Narrow" w:hAnsi="Arial Narrow"/>
                <w:b/>
                <w:sz w:val="18"/>
                <w:szCs w:val="18"/>
                <w:lang w:val="fr-FR"/>
              </w:rPr>
              <w:t>Au cours des 12 derniers mois, quels furent les mois durant lesquels vous n’avez pas eu suffisamment de nourriture pour satisfaire les besoins de votre ménage ?</w:t>
            </w:r>
          </w:p>
        </w:tc>
        <w:tc>
          <w:tcPr>
            <w:tcW w:w="2356"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2A5F04DD"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 xml:space="preserve">Lister jusqu’à </w:t>
            </w:r>
            <w:r w:rsidR="003700E6">
              <w:rPr>
                <w:rFonts w:ascii="Arial Narrow" w:hAnsi="Arial Narrow"/>
                <w:i/>
                <w:sz w:val="18"/>
                <w:szCs w:val="18"/>
                <w:lang w:val="fr-FR"/>
              </w:rPr>
              <w:t>2</w:t>
            </w:r>
            <w:r w:rsidRPr="004F3E4F">
              <w:rPr>
                <w:rFonts w:ascii="Arial Narrow" w:hAnsi="Arial Narrow"/>
                <w:i/>
                <w:sz w:val="18"/>
                <w:szCs w:val="18"/>
                <w:lang w:val="fr-FR"/>
              </w:rPr>
              <w:t xml:space="preserve"> réponses. Si plus que </w:t>
            </w:r>
            <w:r w:rsidR="005C10D2">
              <w:rPr>
                <w:rFonts w:ascii="Arial Narrow" w:hAnsi="Arial Narrow"/>
                <w:i/>
                <w:sz w:val="18"/>
                <w:szCs w:val="18"/>
                <w:lang w:val="fr-FR"/>
              </w:rPr>
              <w:t>2</w:t>
            </w:r>
            <w:r w:rsidRPr="004F3E4F">
              <w:rPr>
                <w:rFonts w:ascii="Arial Narrow" w:hAnsi="Arial Narrow"/>
                <w:i/>
                <w:sz w:val="18"/>
                <w:szCs w:val="18"/>
                <w:lang w:val="fr-FR"/>
              </w:rPr>
              <w:t xml:space="preserve">, lister les </w:t>
            </w:r>
            <w:r w:rsidR="005C10D2">
              <w:rPr>
                <w:rFonts w:ascii="Arial Narrow" w:hAnsi="Arial Narrow"/>
                <w:i/>
                <w:sz w:val="18"/>
                <w:szCs w:val="18"/>
                <w:lang w:val="fr-FR"/>
              </w:rPr>
              <w:t>2</w:t>
            </w:r>
            <w:r w:rsidRPr="004F3E4F">
              <w:rPr>
                <w:rFonts w:ascii="Arial Narrow" w:hAnsi="Arial Narrow"/>
                <w:i/>
                <w:sz w:val="18"/>
                <w:szCs w:val="18"/>
                <w:lang w:val="fr-FR"/>
              </w:rPr>
              <w:t xml:space="preserve"> plus importantes.</w:t>
            </w:r>
          </w:p>
        </w:tc>
      </w:tr>
      <w:tr w:rsidR="00B367D5" w:rsidRPr="0057346A" w14:paraId="60AA8FE0" w14:textId="77777777" w:rsidTr="00B669A3">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7"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voie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5"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In</w:t>
            </w:r>
            <w:r>
              <w:rPr>
                <w:rFonts w:ascii="Arial Narrow" w:hAnsi="Arial Narrow"/>
                <w:i/>
                <w:color w:val="000000"/>
                <w:sz w:val="16"/>
                <w:szCs w:val="16"/>
                <w:lang w:val="fr-FR"/>
              </w:rPr>
              <w:t>nondation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1"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reduction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B669A3">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r>
              <w:rPr>
                <w:rFonts w:ascii="Arial Narrow" w:hAnsi="Arial Narrow" w:cs="Arial Narrow"/>
                <w:i/>
                <w:sz w:val="18"/>
                <w:szCs w:val="18"/>
              </w:rPr>
              <w:t>Octobre 2017</w:t>
            </w:r>
          </w:p>
        </w:tc>
        <w:tc>
          <w:tcPr>
            <w:tcW w:w="2037"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B669A3">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Novembre 2017</w:t>
            </w:r>
          </w:p>
        </w:tc>
        <w:tc>
          <w:tcPr>
            <w:tcW w:w="2037"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B669A3">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Décembre 2017</w:t>
            </w:r>
          </w:p>
        </w:tc>
        <w:tc>
          <w:tcPr>
            <w:tcW w:w="2037"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B669A3">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Janvier 2018</w:t>
            </w:r>
          </w:p>
        </w:tc>
        <w:tc>
          <w:tcPr>
            <w:tcW w:w="2037"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B669A3">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r>
              <w:rPr>
                <w:rFonts w:ascii="Arial Narrow" w:hAnsi="Arial Narrow" w:cs="Arial Narrow"/>
                <w:i/>
                <w:sz w:val="18"/>
                <w:szCs w:val="18"/>
              </w:rPr>
              <w:t>Février 2018</w:t>
            </w:r>
          </w:p>
        </w:tc>
        <w:tc>
          <w:tcPr>
            <w:tcW w:w="2037"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B669A3">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7"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B669A3">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7"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B669A3">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7"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B669A3">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Juin 2018</w:t>
            </w:r>
          </w:p>
        </w:tc>
        <w:tc>
          <w:tcPr>
            <w:tcW w:w="2037"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B669A3">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r>
              <w:rPr>
                <w:rFonts w:ascii="Arial Narrow" w:hAnsi="Arial Narrow"/>
                <w:i/>
                <w:sz w:val="18"/>
                <w:szCs w:val="18"/>
              </w:rPr>
              <w:t>Juillet 2018</w:t>
            </w:r>
          </w:p>
        </w:tc>
        <w:tc>
          <w:tcPr>
            <w:tcW w:w="2037"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B669A3">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Août 2018</w:t>
            </w:r>
          </w:p>
        </w:tc>
        <w:tc>
          <w:tcPr>
            <w:tcW w:w="2037"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B669A3">
        <w:trPr>
          <w:trHeight w:hRule="exact" w:val="369"/>
        </w:trPr>
        <w:tc>
          <w:tcPr>
            <w:tcW w:w="607"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Septembre 2018</w:t>
            </w:r>
          </w:p>
        </w:tc>
        <w:tc>
          <w:tcPr>
            <w:tcW w:w="2037"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6"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1F297969"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2"/>
        <w:gridCol w:w="5236"/>
        <w:gridCol w:w="2110"/>
        <w:gridCol w:w="1547"/>
      </w:tblGrid>
      <w:tr w:rsidR="003B248F" w:rsidRPr="0057346A" w14:paraId="5ED55F5C" w14:textId="77777777" w:rsidTr="00B669A3">
        <w:trPr>
          <w:cantSplit/>
          <w:trHeight w:val="413"/>
        </w:trPr>
        <w:tc>
          <w:tcPr>
            <w:tcW w:w="5000" w:type="pct"/>
            <w:gridSpan w:val="4"/>
            <w:vAlign w:val="center"/>
          </w:tcPr>
          <w:p w14:paraId="594C4A90" w14:textId="03A16A91" w:rsidR="003B248F" w:rsidRPr="00971CD0" w:rsidRDefault="00B669A3" w:rsidP="003B248F">
            <w:pPr>
              <w:rPr>
                <w:rFonts w:ascii="Arial" w:hAnsi="Arial" w:cs="Arial"/>
                <w:sz w:val="18"/>
                <w:szCs w:val="18"/>
                <w:lang w:val="fr-FR"/>
              </w:rPr>
            </w:pPr>
            <w:r w:rsidRPr="00971CD0">
              <w:rPr>
                <w:rFonts w:ascii="Arial" w:hAnsi="Arial" w:cs="Arial"/>
                <w:sz w:val="18"/>
                <w:szCs w:val="18"/>
                <w:lang w:val="fr-FR"/>
              </w:rPr>
              <w:lastRenderedPageBreak/>
              <w:t>PART</w:t>
            </w:r>
            <w:r w:rsidR="00DB3376" w:rsidRPr="00971CD0">
              <w:rPr>
                <w:rFonts w:ascii="Arial" w:hAnsi="Arial" w:cs="Arial"/>
                <w:sz w:val="18"/>
                <w:szCs w:val="18"/>
                <w:lang w:val="fr-FR"/>
              </w:rPr>
              <w:t xml:space="preserve"> </w:t>
            </w:r>
            <w:r w:rsidR="00C2776E" w:rsidRPr="00971CD0">
              <w:rPr>
                <w:rFonts w:ascii="Arial" w:hAnsi="Arial" w:cs="Arial"/>
                <w:sz w:val="18"/>
                <w:szCs w:val="18"/>
                <w:lang w:val="fr-FR"/>
              </w:rPr>
              <w:t>D</w:t>
            </w:r>
            <w:r w:rsidR="00DB3376" w:rsidRPr="00971CD0">
              <w:rPr>
                <w:rFonts w:ascii="Arial" w:hAnsi="Arial" w:cs="Arial"/>
                <w:sz w:val="18"/>
                <w:szCs w:val="18"/>
                <w:lang w:val="fr-FR"/>
              </w:rPr>
              <w:t>3</w:t>
            </w:r>
            <w:r w:rsidR="003B248F" w:rsidRPr="00971CD0">
              <w:rPr>
                <w:rFonts w:ascii="Arial" w:hAnsi="Arial" w:cs="Arial"/>
                <w:sz w:val="18"/>
                <w:szCs w:val="18"/>
                <w:lang w:val="fr-FR"/>
              </w:rPr>
              <w:t xml:space="preserve">: ECHELLE DE LA FAIM DANS LES MENAGES (HOUSEHOLD HUNGER SCALE)                                                                   </w:t>
            </w:r>
          </w:p>
        </w:tc>
      </w:tr>
      <w:tr w:rsidR="003B248F" w:rsidRPr="00490009" w14:paraId="117EEB6A" w14:textId="77777777" w:rsidTr="005C10D2">
        <w:trPr>
          <w:cantSplit/>
        </w:trPr>
        <w:tc>
          <w:tcPr>
            <w:tcW w:w="385" w:type="pct"/>
            <w:vAlign w:val="center"/>
          </w:tcPr>
          <w:p w14:paraId="3AB83F96" w14:textId="5D8B0F44"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.1a</w:t>
            </w:r>
          </w:p>
        </w:tc>
        <w:tc>
          <w:tcPr>
            <w:tcW w:w="2717" w:type="pct"/>
            <w:vAlign w:val="center"/>
          </w:tcPr>
          <w:p w14:paraId="496C3E4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vous êtes inquiété de ne pas avoir assez de nourriture pour les membres du ménage a cause du manque de moyens?</w:t>
            </w:r>
          </w:p>
        </w:tc>
        <w:tc>
          <w:tcPr>
            <w:tcW w:w="1095" w:type="pct"/>
            <w:vAlign w:val="center"/>
          </w:tcPr>
          <w:p w14:paraId="589EDD8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1A53771" w14:textId="0424BA89"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A4CDB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77A8EC57" w14:textId="77777777" w:rsidTr="005C10D2">
        <w:trPr>
          <w:cantSplit/>
        </w:trPr>
        <w:tc>
          <w:tcPr>
            <w:tcW w:w="385" w:type="pct"/>
            <w:vAlign w:val="center"/>
          </w:tcPr>
          <w:p w14:paraId="4D19E8FF" w14:textId="1E470050"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526FF9" w:rsidRPr="00971CD0">
              <w:rPr>
                <w:rFonts w:ascii="Arial" w:hAnsi="Arial" w:cs="Arial"/>
                <w:sz w:val="18"/>
                <w:szCs w:val="18"/>
                <w:lang w:val="fr-FR"/>
              </w:rPr>
              <w:t>.</w:t>
            </w:r>
            <w:r w:rsidR="00B669A3" w:rsidRPr="00971CD0">
              <w:rPr>
                <w:rFonts w:ascii="Arial" w:hAnsi="Arial" w:cs="Arial"/>
                <w:sz w:val="18"/>
                <w:szCs w:val="18"/>
                <w:lang w:val="fr-FR"/>
              </w:rPr>
              <w:t>1b</w:t>
            </w:r>
          </w:p>
        </w:tc>
        <w:tc>
          <w:tcPr>
            <w:tcW w:w="2717" w:type="pct"/>
            <w:vAlign w:val="center"/>
          </w:tcPr>
          <w:p w14:paraId="760C4DE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115C43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4B15C42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D12F94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7BF16B2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A612AE7" w14:textId="77777777" w:rsidTr="005C10D2">
        <w:trPr>
          <w:cantSplit/>
        </w:trPr>
        <w:tc>
          <w:tcPr>
            <w:tcW w:w="385" w:type="pct"/>
            <w:vAlign w:val="center"/>
          </w:tcPr>
          <w:p w14:paraId="267FCDE7" w14:textId="7F6B39AD"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.2a</w:t>
            </w:r>
          </w:p>
        </w:tc>
        <w:tc>
          <w:tcPr>
            <w:tcW w:w="2717" w:type="pct"/>
            <w:vAlign w:val="center"/>
          </w:tcPr>
          <w:p w14:paraId="100AD9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consommer des aliments moins préférés que d'habitude a cause du manque de moyens?</w:t>
            </w:r>
          </w:p>
        </w:tc>
        <w:tc>
          <w:tcPr>
            <w:tcW w:w="1095" w:type="pct"/>
            <w:vAlign w:val="center"/>
          </w:tcPr>
          <w:p w14:paraId="0B593B7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94B106E" w14:textId="4AB3F9B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4FC241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DA96BEF" w14:textId="77777777" w:rsidTr="005C10D2">
        <w:trPr>
          <w:cantSplit/>
        </w:trPr>
        <w:tc>
          <w:tcPr>
            <w:tcW w:w="385" w:type="pct"/>
            <w:vAlign w:val="center"/>
          </w:tcPr>
          <w:p w14:paraId="2CB7DD0D" w14:textId="39630D36" w:rsidR="00B669A3"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.2b</w:t>
            </w:r>
          </w:p>
        </w:tc>
        <w:tc>
          <w:tcPr>
            <w:tcW w:w="2717" w:type="pct"/>
            <w:vAlign w:val="center"/>
          </w:tcPr>
          <w:p w14:paraId="24A7FC3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B8472B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330FBE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93C42E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67DE7E8A"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4F6423C" w14:textId="77777777" w:rsidTr="005C10D2">
        <w:trPr>
          <w:cantSplit/>
        </w:trPr>
        <w:tc>
          <w:tcPr>
            <w:tcW w:w="385" w:type="pct"/>
            <w:vAlign w:val="center"/>
          </w:tcPr>
          <w:p w14:paraId="479E8B63" w14:textId="5A9D2A2B" w:rsidR="003B248F" w:rsidRPr="00971CD0" w:rsidRDefault="00306427"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.3a</w:t>
            </w:r>
          </w:p>
        </w:tc>
        <w:tc>
          <w:tcPr>
            <w:tcW w:w="2717" w:type="pct"/>
            <w:vAlign w:val="center"/>
          </w:tcPr>
          <w:p w14:paraId="28562D7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réduire involontairement la quantité de nourriture consommée a cause du manque de moyens ?</w:t>
            </w:r>
          </w:p>
        </w:tc>
        <w:tc>
          <w:tcPr>
            <w:tcW w:w="1095" w:type="pct"/>
            <w:vAlign w:val="center"/>
          </w:tcPr>
          <w:p w14:paraId="0D1AA8D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2CBF095" w14:textId="2DF31D4B"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4D971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6C84D9C5" w14:textId="77777777" w:rsidTr="005C10D2">
        <w:trPr>
          <w:cantSplit/>
        </w:trPr>
        <w:tc>
          <w:tcPr>
            <w:tcW w:w="385" w:type="pct"/>
            <w:vAlign w:val="center"/>
          </w:tcPr>
          <w:p w14:paraId="0657DD7A" w14:textId="44FA5ABA"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B669A3" w:rsidRPr="00971CD0">
              <w:rPr>
                <w:rFonts w:ascii="Arial" w:hAnsi="Arial" w:cs="Arial"/>
                <w:sz w:val="18"/>
                <w:szCs w:val="18"/>
                <w:lang w:val="fr-FR"/>
              </w:rPr>
              <w:t>.3b</w:t>
            </w:r>
          </w:p>
        </w:tc>
        <w:tc>
          <w:tcPr>
            <w:tcW w:w="2717" w:type="pct"/>
            <w:vAlign w:val="center"/>
          </w:tcPr>
          <w:p w14:paraId="73D8577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4D9FD79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81E2BE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0886D5F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37CA720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3EEEF876" w14:textId="77777777" w:rsidTr="005C10D2">
        <w:trPr>
          <w:cantSplit/>
        </w:trPr>
        <w:tc>
          <w:tcPr>
            <w:tcW w:w="385" w:type="pct"/>
            <w:vAlign w:val="center"/>
          </w:tcPr>
          <w:p w14:paraId="3FA33DFF" w14:textId="0FAB8C60"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D3.4a</w:t>
            </w:r>
          </w:p>
        </w:tc>
        <w:tc>
          <w:tcPr>
            <w:tcW w:w="2717" w:type="pct"/>
            <w:vAlign w:val="center"/>
          </w:tcPr>
          <w:p w14:paraId="748E3AF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a réduire involontairement le nombre de repas consommes dans la journée à cause du manque de moyens ?</w:t>
            </w:r>
          </w:p>
        </w:tc>
        <w:tc>
          <w:tcPr>
            <w:tcW w:w="1095" w:type="pct"/>
            <w:vAlign w:val="center"/>
          </w:tcPr>
          <w:p w14:paraId="0F794C6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3B7505A0" w14:textId="14844CE5"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365AEC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28A3D2F3" w14:textId="77777777" w:rsidTr="005C10D2">
        <w:trPr>
          <w:cantSplit/>
        </w:trPr>
        <w:tc>
          <w:tcPr>
            <w:tcW w:w="385" w:type="pct"/>
            <w:vAlign w:val="center"/>
          </w:tcPr>
          <w:p w14:paraId="70BE9D7B" w14:textId="50C67BC2"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D3.4b</w:t>
            </w:r>
          </w:p>
        </w:tc>
        <w:tc>
          <w:tcPr>
            <w:tcW w:w="2717" w:type="pct"/>
            <w:vAlign w:val="center"/>
          </w:tcPr>
          <w:p w14:paraId="5BAC76F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025D92C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5AD42E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900927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600D2CD"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4370E0D1" w14:textId="77777777" w:rsidTr="005C10D2">
        <w:trPr>
          <w:cantSplit/>
        </w:trPr>
        <w:tc>
          <w:tcPr>
            <w:tcW w:w="385" w:type="pct"/>
            <w:vAlign w:val="center"/>
          </w:tcPr>
          <w:p w14:paraId="34EF2576" w14:textId="33352974"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5</w:t>
            </w:r>
            <w:r w:rsidRPr="00971CD0">
              <w:rPr>
                <w:rFonts w:ascii="Arial" w:hAnsi="Arial" w:cs="Arial"/>
                <w:sz w:val="18"/>
                <w:szCs w:val="18"/>
                <w:lang w:val="fr-FR"/>
              </w:rPr>
              <w:t>a</w:t>
            </w:r>
          </w:p>
        </w:tc>
        <w:tc>
          <w:tcPr>
            <w:tcW w:w="2717" w:type="pct"/>
            <w:vAlign w:val="center"/>
          </w:tcPr>
          <w:p w14:paraId="557CE2A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y-a-t-il eu un moment où vous ou une autre personne du ménage a eu à emprunter de la nourriture, ou compter sur l'aide de parents ou d'amis à cause du manque de moyens ?</w:t>
            </w:r>
          </w:p>
        </w:tc>
        <w:tc>
          <w:tcPr>
            <w:tcW w:w="1095" w:type="pct"/>
            <w:vAlign w:val="center"/>
          </w:tcPr>
          <w:p w14:paraId="330F0E4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63A2D6A9" w14:textId="14E8933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1205A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490009" w14:paraId="53204426" w14:textId="77777777" w:rsidTr="005C10D2">
        <w:trPr>
          <w:cantSplit/>
        </w:trPr>
        <w:tc>
          <w:tcPr>
            <w:tcW w:w="385" w:type="pct"/>
            <w:vAlign w:val="center"/>
          </w:tcPr>
          <w:p w14:paraId="5C6D8E76" w14:textId="1E5180F0"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D3.5</w:t>
            </w:r>
            <w:r w:rsidR="00526FF9" w:rsidRPr="00971CD0">
              <w:rPr>
                <w:rFonts w:ascii="Arial" w:hAnsi="Arial" w:cs="Arial"/>
                <w:sz w:val="18"/>
                <w:szCs w:val="18"/>
                <w:lang w:val="fr-FR"/>
              </w:rPr>
              <w:t>b</w:t>
            </w:r>
          </w:p>
        </w:tc>
        <w:tc>
          <w:tcPr>
            <w:tcW w:w="2717" w:type="pct"/>
            <w:vAlign w:val="center"/>
          </w:tcPr>
          <w:p w14:paraId="71FF2B3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6529E1D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12C95DC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2206EDE"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414A1BF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26F5FAF9" w14:textId="77777777" w:rsidTr="005C10D2">
        <w:trPr>
          <w:cantSplit/>
        </w:trPr>
        <w:tc>
          <w:tcPr>
            <w:tcW w:w="385" w:type="pct"/>
            <w:vAlign w:val="center"/>
          </w:tcPr>
          <w:p w14:paraId="17E34916" w14:textId="3879313B"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a</w:t>
            </w:r>
          </w:p>
        </w:tc>
        <w:tc>
          <w:tcPr>
            <w:tcW w:w="2717" w:type="pct"/>
            <w:vAlign w:val="center"/>
          </w:tcPr>
          <w:p w14:paraId="05779E5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y-a-t-il eu un moment où il n’y avait pas de nourriture quelle qu’elle soit </w:t>
            </w:r>
            <w:r w:rsidRPr="00971CD0">
              <w:rPr>
                <w:rFonts w:ascii="Arial" w:hAnsi="Arial" w:cs="Arial"/>
                <w:sz w:val="18"/>
                <w:szCs w:val="18"/>
                <w:lang w:val="fr-FR"/>
              </w:rPr>
              <w:lastRenderedPageBreak/>
              <w:t xml:space="preserve">dans votre maison à cause du manque de ressources pour obtenir de la nourriture? </w:t>
            </w:r>
          </w:p>
        </w:tc>
        <w:tc>
          <w:tcPr>
            <w:tcW w:w="1095" w:type="pct"/>
            <w:vAlign w:val="center"/>
          </w:tcPr>
          <w:p w14:paraId="590174A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lastRenderedPageBreak/>
              <w:t>1=Oui</w:t>
            </w:r>
          </w:p>
          <w:p w14:paraId="27E4DB60" w14:textId="5F5D4DAC"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11C0A7E7"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42573727" w14:textId="77777777" w:rsidTr="005C10D2">
        <w:trPr>
          <w:cantSplit/>
          <w:trHeight w:val="377"/>
        </w:trPr>
        <w:tc>
          <w:tcPr>
            <w:tcW w:w="385" w:type="pct"/>
            <w:vAlign w:val="center"/>
          </w:tcPr>
          <w:p w14:paraId="45A9E2D2" w14:textId="0E2FA92A"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D3.6</w:t>
            </w:r>
            <w:r w:rsidR="00526FF9" w:rsidRPr="00971CD0">
              <w:rPr>
                <w:rFonts w:ascii="Arial" w:hAnsi="Arial" w:cs="Arial"/>
                <w:sz w:val="18"/>
                <w:szCs w:val="18"/>
                <w:lang w:val="fr-FR"/>
              </w:rPr>
              <w:t>b</w:t>
            </w:r>
          </w:p>
        </w:tc>
        <w:tc>
          <w:tcPr>
            <w:tcW w:w="2717" w:type="pct"/>
            <w:vAlign w:val="center"/>
          </w:tcPr>
          <w:p w14:paraId="216F6D41"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4ABF1DB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20E4042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667FD34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3= Souvent (plus de 10 fois) </w:t>
            </w:r>
          </w:p>
        </w:tc>
        <w:tc>
          <w:tcPr>
            <w:tcW w:w="803" w:type="pct"/>
            <w:vAlign w:val="center"/>
          </w:tcPr>
          <w:p w14:paraId="50D97B2C"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2611CD" w14:paraId="68CA3ABF" w14:textId="77777777" w:rsidTr="005C10D2">
        <w:trPr>
          <w:cantSplit/>
        </w:trPr>
        <w:tc>
          <w:tcPr>
            <w:tcW w:w="385" w:type="pct"/>
            <w:vAlign w:val="center"/>
          </w:tcPr>
          <w:p w14:paraId="26EBA9C9" w14:textId="2016C114"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a</w:t>
            </w:r>
          </w:p>
        </w:tc>
        <w:tc>
          <w:tcPr>
            <w:tcW w:w="2717" w:type="pct"/>
            <w:vAlign w:val="center"/>
          </w:tcPr>
          <w:p w14:paraId="39DD5CF6"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Au cours des dernières [4 semaines/30 jours], est-ce que vous, ou toute autre personne de ce ménage, êtes allé vous coucher une nuit en ayant faim car il n’y avait pas suffisamment de nourriture au sein du ménage? </w:t>
            </w:r>
          </w:p>
        </w:tc>
        <w:tc>
          <w:tcPr>
            <w:tcW w:w="1095" w:type="pct"/>
            <w:vAlign w:val="center"/>
          </w:tcPr>
          <w:p w14:paraId="7C441424"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5AC5B3EB" w14:textId="7123DA11"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6D942E8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36C2F5AD" w14:textId="77777777" w:rsidTr="005C10D2">
        <w:trPr>
          <w:cantSplit/>
        </w:trPr>
        <w:tc>
          <w:tcPr>
            <w:tcW w:w="385" w:type="pct"/>
            <w:vAlign w:val="center"/>
          </w:tcPr>
          <w:p w14:paraId="313CB0B1" w14:textId="628D19FE"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D3.7</w:t>
            </w:r>
            <w:r w:rsidR="00526FF9" w:rsidRPr="00971CD0">
              <w:rPr>
                <w:rFonts w:ascii="Arial" w:hAnsi="Arial" w:cs="Arial"/>
                <w:sz w:val="18"/>
                <w:szCs w:val="18"/>
                <w:lang w:val="fr-FR"/>
              </w:rPr>
              <w:t>b</w:t>
            </w:r>
          </w:p>
        </w:tc>
        <w:tc>
          <w:tcPr>
            <w:tcW w:w="2717" w:type="pct"/>
            <w:vAlign w:val="center"/>
          </w:tcPr>
          <w:p w14:paraId="00534115"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14F480B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02FBE91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152B01E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2DF54E2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09AA95C2" w14:textId="77777777" w:rsidTr="005C10D2">
        <w:trPr>
          <w:cantSplit/>
        </w:trPr>
        <w:tc>
          <w:tcPr>
            <w:tcW w:w="385" w:type="pct"/>
            <w:vAlign w:val="center"/>
          </w:tcPr>
          <w:p w14:paraId="7057C7E9" w14:textId="23E0DD37"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a</w:t>
            </w:r>
          </w:p>
        </w:tc>
        <w:tc>
          <w:tcPr>
            <w:tcW w:w="2717" w:type="pct"/>
            <w:vAlign w:val="center"/>
          </w:tcPr>
          <w:p w14:paraId="729D1C38"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Au cours des dernières [4 semaines/30 jours], est-ce que vous, ou toute autre personne de ce ménage, avez passé une journée et une nuit entières sans manger car il n’y avait pas suffisamment de nourriture au sein du ménage?</w:t>
            </w:r>
          </w:p>
        </w:tc>
        <w:tc>
          <w:tcPr>
            <w:tcW w:w="1095" w:type="pct"/>
            <w:vAlign w:val="center"/>
          </w:tcPr>
          <w:p w14:paraId="105083D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1=Oui</w:t>
            </w:r>
          </w:p>
          <w:p w14:paraId="7BDD7297" w14:textId="367C9B9D"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2=Non </w:t>
            </w:r>
          </w:p>
        </w:tc>
        <w:tc>
          <w:tcPr>
            <w:tcW w:w="803" w:type="pct"/>
            <w:vAlign w:val="center"/>
          </w:tcPr>
          <w:p w14:paraId="7981F540"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605FB8" w14:paraId="121C9896" w14:textId="77777777" w:rsidTr="005C10D2">
        <w:trPr>
          <w:cantSplit/>
        </w:trPr>
        <w:tc>
          <w:tcPr>
            <w:tcW w:w="385" w:type="pct"/>
            <w:vAlign w:val="center"/>
          </w:tcPr>
          <w:p w14:paraId="703FF08A" w14:textId="01F3EE82" w:rsidR="003B248F" w:rsidRPr="00971CD0" w:rsidRDefault="005C10D2" w:rsidP="00971CD0">
            <w:pPr>
              <w:rPr>
                <w:rFonts w:ascii="Arial" w:hAnsi="Arial" w:cs="Arial"/>
                <w:sz w:val="18"/>
                <w:szCs w:val="18"/>
                <w:lang w:val="fr-FR"/>
              </w:rPr>
            </w:pPr>
            <w:r w:rsidRPr="00971CD0">
              <w:rPr>
                <w:rFonts w:ascii="Arial" w:hAnsi="Arial" w:cs="Arial"/>
                <w:sz w:val="18"/>
                <w:szCs w:val="18"/>
                <w:lang w:val="fr-FR"/>
              </w:rPr>
              <w:t>D3.8</w:t>
            </w:r>
            <w:r w:rsidR="00526FF9" w:rsidRPr="00971CD0">
              <w:rPr>
                <w:rFonts w:ascii="Arial" w:hAnsi="Arial" w:cs="Arial"/>
                <w:sz w:val="18"/>
                <w:szCs w:val="18"/>
                <w:lang w:val="fr-FR"/>
              </w:rPr>
              <w:t>b</w:t>
            </w:r>
          </w:p>
        </w:tc>
        <w:tc>
          <w:tcPr>
            <w:tcW w:w="2717" w:type="pct"/>
            <w:vAlign w:val="center"/>
          </w:tcPr>
          <w:p w14:paraId="5FFBDFC2"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A quelle fréquence est-ce que cela est arrivé au cours des dernières [4 semaines/30 jours]?  </w:t>
            </w:r>
          </w:p>
        </w:tc>
        <w:tc>
          <w:tcPr>
            <w:tcW w:w="1095" w:type="pct"/>
            <w:vAlign w:val="center"/>
          </w:tcPr>
          <w:p w14:paraId="5CC3F89B"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1= Rarement (1-2 fois) </w:t>
            </w:r>
          </w:p>
          <w:p w14:paraId="6525380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 xml:space="preserve">2 = Quelques fois (3-10 fois) </w:t>
            </w:r>
          </w:p>
          <w:p w14:paraId="5FE48AE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3= Souvent (plus de 10 fois)</w:t>
            </w:r>
          </w:p>
        </w:tc>
        <w:tc>
          <w:tcPr>
            <w:tcW w:w="803" w:type="pct"/>
            <w:vAlign w:val="center"/>
          </w:tcPr>
          <w:p w14:paraId="5DB20953"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|___|</w:t>
            </w:r>
          </w:p>
        </w:tc>
      </w:tr>
      <w:tr w:rsidR="003B248F" w:rsidRPr="00145CE2" w14:paraId="6CBA8AC2" w14:textId="77777777" w:rsidTr="005C10D2">
        <w:trPr>
          <w:cantSplit/>
        </w:trPr>
        <w:tc>
          <w:tcPr>
            <w:tcW w:w="385" w:type="pct"/>
            <w:vAlign w:val="center"/>
          </w:tcPr>
          <w:p w14:paraId="52B42CEA" w14:textId="43CD3487"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9</w:t>
            </w:r>
          </w:p>
        </w:tc>
        <w:tc>
          <w:tcPr>
            <w:tcW w:w="2717" w:type="pct"/>
            <w:vAlign w:val="center"/>
          </w:tcPr>
          <w:p w14:paraId="652BE80B" w14:textId="30000206"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enfants de moins de 5 ans ?</w:t>
            </w:r>
          </w:p>
        </w:tc>
        <w:tc>
          <w:tcPr>
            <w:tcW w:w="1095" w:type="pct"/>
            <w:vAlign w:val="center"/>
          </w:tcPr>
          <w:p w14:paraId="6071E26F"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p w14:paraId="0C08A082" w14:textId="77777777" w:rsidR="003B248F" w:rsidRPr="00971CD0" w:rsidRDefault="003B248F" w:rsidP="00971CD0">
            <w:pPr>
              <w:rPr>
                <w:rFonts w:ascii="Arial" w:hAnsi="Arial" w:cs="Arial"/>
                <w:sz w:val="18"/>
                <w:szCs w:val="18"/>
                <w:lang w:val="fr-FR"/>
              </w:rPr>
            </w:pPr>
          </w:p>
        </w:tc>
        <w:tc>
          <w:tcPr>
            <w:tcW w:w="803" w:type="pct"/>
            <w:vAlign w:val="center"/>
          </w:tcPr>
          <w:p w14:paraId="42024915" w14:textId="77777777" w:rsidR="003B248F" w:rsidRPr="00971CD0" w:rsidRDefault="003B248F" w:rsidP="00971CD0">
            <w:pPr>
              <w:rPr>
                <w:rFonts w:ascii="Arial" w:hAnsi="Arial" w:cs="Arial"/>
                <w:sz w:val="18"/>
                <w:szCs w:val="18"/>
                <w:lang w:val="fr-FR"/>
              </w:rPr>
            </w:pPr>
          </w:p>
        </w:tc>
      </w:tr>
      <w:tr w:rsidR="003B248F" w:rsidRPr="00145CE2" w14:paraId="49074CA5" w14:textId="77777777" w:rsidTr="005C10D2">
        <w:trPr>
          <w:cantSplit/>
        </w:trPr>
        <w:tc>
          <w:tcPr>
            <w:tcW w:w="385" w:type="pct"/>
            <w:vAlign w:val="center"/>
          </w:tcPr>
          <w:p w14:paraId="4B6A3667" w14:textId="0942C0DB" w:rsidR="003B248F" w:rsidRPr="00971CD0" w:rsidRDefault="00526FF9" w:rsidP="00971CD0">
            <w:pPr>
              <w:rPr>
                <w:rFonts w:ascii="Arial" w:hAnsi="Arial" w:cs="Arial"/>
                <w:sz w:val="18"/>
                <w:szCs w:val="18"/>
                <w:lang w:val="fr-FR"/>
              </w:rPr>
            </w:pPr>
            <w:r w:rsidRPr="00971CD0">
              <w:rPr>
                <w:rFonts w:ascii="Arial" w:hAnsi="Arial" w:cs="Arial"/>
                <w:sz w:val="18"/>
                <w:szCs w:val="18"/>
                <w:lang w:val="fr-FR"/>
              </w:rPr>
              <w:t>D3.</w:t>
            </w:r>
            <w:r w:rsidR="005C10D2" w:rsidRPr="00971CD0">
              <w:rPr>
                <w:rFonts w:ascii="Arial" w:hAnsi="Arial" w:cs="Arial"/>
                <w:sz w:val="18"/>
                <w:szCs w:val="18"/>
                <w:lang w:val="fr-FR"/>
              </w:rPr>
              <w:t>10</w:t>
            </w:r>
          </w:p>
        </w:tc>
        <w:tc>
          <w:tcPr>
            <w:tcW w:w="2717" w:type="pct"/>
            <w:vAlign w:val="center"/>
          </w:tcPr>
          <w:p w14:paraId="44B5E60F" w14:textId="35B79FCB" w:rsidR="003B248F" w:rsidRPr="00971CD0" w:rsidRDefault="002624BD" w:rsidP="00971CD0">
            <w:pPr>
              <w:rPr>
                <w:rFonts w:ascii="Arial" w:hAnsi="Arial" w:cs="Arial"/>
                <w:sz w:val="18"/>
                <w:szCs w:val="18"/>
                <w:lang w:val="fr-FR"/>
              </w:rPr>
            </w:pPr>
            <w:r w:rsidRPr="00971CD0">
              <w:rPr>
                <w:rFonts w:ascii="Arial" w:hAnsi="Arial" w:cs="Arial"/>
                <w:sz w:val="18"/>
                <w:szCs w:val="18"/>
                <w:lang w:val="fr-FR"/>
              </w:rPr>
              <w:t xml:space="preserve">En moyenne, </w:t>
            </w:r>
            <w:r w:rsidR="003B248F" w:rsidRPr="00971CD0">
              <w:rPr>
                <w:rFonts w:ascii="Arial" w:hAnsi="Arial" w:cs="Arial"/>
                <w:sz w:val="18"/>
                <w:szCs w:val="18"/>
                <w:lang w:val="fr-FR"/>
              </w:rPr>
              <w:t>Combien de repas, y compris le petit-déjeuner, ont été pris par jour dans le ménage au cours des 7 derniers jours par les membres du ménage de plus de 5 ans ?</w:t>
            </w:r>
          </w:p>
        </w:tc>
        <w:tc>
          <w:tcPr>
            <w:tcW w:w="1095" w:type="pct"/>
            <w:vAlign w:val="center"/>
          </w:tcPr>
          <w:p w14:paraId="1147A2B9" w14:textId="77777777" w:rsidR="003B248F" w:rsidRPr="00971CD0" w:rsidRDefault="003B248F" w:rsidP="00971CD0">
            <w:pPr>
              <w:rPr>
                <w:rFonts w:ascii="Arial" w:hAnsi="Arial" w:cs="Arial"/>
                <w:sz w:val="18"/>
                <w:szCs w:val="18"/>
                <w:lang w:val="fr-FR"/>
              </w:rPr>
            </w:pPr>
            <w:r w:rsidRPr="00971CD0">
              <w:rPr>
                <w:rFonts w:ascii="Arial" w:hAnsi="Arial" w:cs="Arial"/>
                <w:sz w:val="18"/>
                <w:szCs w:val="18"/>
                <w:lang w:val="fr-FR"/>
              </w:rPr>
              <w:t>Nombre</w:t>
            </w:r>
          </w:p>
        </w:tc>
        <w:tc>
          <w:tcPr>
            <w:tcW w:w="803" w:type="pct"/>
            <w:vAlign w:val="center"/>
          </w:tcPr>
          <w:p w14:paraId="043A3B73" w14:textId="77777777" w:rsidR="003B248F" w:rsidRPr="00971CD0" w:rsidRDefault="003B248F" w:rsidP="00971CD0">
            <w:pPr>
              <w:rPr>
                <w:rFonts w:ascii="Arial" w:hAnsi="Arial" w:cs="Arial"/>
                <w:sz w:val="18"/>
                <w:szCs w:val="18"/>
                <w:lang w:val="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57346A" w14:paraId="450F300F" w14:textId="77777777" w:rsidTr="002B72AE">
        <w:trPr>
          <w:trHeight w:val="250"/>
        </w:trPr>
        <w:tc>
          <w:tcPr>
            <w:tcW w:w="5000" w:type="pct"/>
            <w:gridSpan w:val="7"/>
          </w:tcPr>
          <w:p w14:paraId="004A7FA3" w14:textId="0A91A611" w:rsidR="00951136" w:rsidRPr="00971CD0" w:rsidRDefault="00755D2C" w:rsidP="00971CD0">
            <w:pPr>
              <w:rPr>
                <w:rFonts w:ascii="Arial" w:hAnsi="Arial" w:cs="Arial"/>
                <w:sz w:val="18"/>
                <w:szCs w:val="18"/>
                <w:lang w:val="fr-FR"/>
              </w:rPr>
            </w:pPr>
            <w:r w:rsidRPr="00971CD0">
              <w:rPr>
                <w:rFonts w:ascii="Arial" w:hAnsi="Arial" w:cs="Arial"/>
                <w:sz w:val="18"/>
                <w:szCs w:val="18"/>
                <w:lang w:val="fr-FR"/>
              </w:rPr>
              <w:t xml:space="preserve">Sur une échelle de </w:t>
            </w:r>
            <w:r w:rsidR="00951136" w:rsidRPr="00971CD0">
              <w:rPr>
                <w:rFonts w:ascii="Arial" w:hAnsi="Arial" w:cs="Arial"/>
                <w:sz w:val="18"/>
                <w:szCs w:val="18"/>
                <w:lang w:val="fr-FR"/>
              </w:rPr>
              <w:t>1</w:t>
            </w:r>
            <w:r w:rsidRPr="00971CD0">
              <w:rPr>
                <w:rFonts w:ascii="Arial" w:hAnsi="Arial" w:cs="Arial"/>
                <w:sz w:val="18"/>
                <w:szCs w:val="18"/>
                <w:lang w:val="fr-FR"/>
              </w:rPr>
              <w:t xml:space="preserve"> (pas du tout confiance) a</w:t>
            </w:r>
            <w:r w:rsidR="00951136" w:rsidRPr="00971CD0">
              <w:rPr>
                <w:rFonts w:ascii="Arial" w:hAnsi="Arial" w:cs="Arial"/>
                <w:sz w:val="18"/>
                <w:szCs w:val="18"/>
                <w:lang w:val="fr-FR"/>
              </w:rPr>
              <w:t xml:space="preserve"> 5</w:t>
            </w:r>
            <w:r w:rsidRPr="00971CD0">
              <w:rPr>
                <w:rFonts w:ascii="Arial" w:hAnsi="Arial" w:cs="Arial"/>
                <w:sz w:val="18"/>
                <w:szCs w:val="18"/>
                <w:lang w:val="fr-FR"/>
              </w:rPr>
              <w:t xml:space="preserve"> (confiance totale)</w:t>
            </w:r>
            <w:r w:rsidR="00951136" w:rsidRPr="00971CD0">
              <w:rPr>
                <w:rFonts w:ascii="Arial" w:hAnsi="Arial" w:cs="Arial"/>
                <w:sz w:val="18"/>
                <w:szCs w:val="18"/>
                <w:lang w:val="fr-FR"/>
              </w:rPr>
              <w:t xml:space="preserve">: </w:t>
            </w:r>
            <w:r w:rsidRPr="00971CD0">
              <w:rPr>
                <w:rFonts w:ascii="Arial" w:hAnsi="Arial" w:cs="Arial"/>
                <w:sz w:val="18"/>
                <w:szCs w:val="18"/>
                <w:lang w:val="fr-FR"/>
              </w:rPr>
              <w:t>Que</w:t>
            </w:r>
            <w:r w:rsidR="00B36BAB" w:rsidRPr="00971CD0">
              <w:rPr>
                <w:rFonts w:ascii="Arial" w:hAnsi="Arial" w:cs="Arial"/>
                <w:sz w:val="18"/>
                <w:szCs w:val="18"/>
                <w:lang w:val="fr-FR"/>
              </w:rPr>
              <w:t>l</w:t>
            </w:r>
            <w:r w:rsidRPr="00971CD0">
              <w:rPr>
                <w:rFonts w:ascii="Arial" w:hAnsi="Arial" w:cs="Arial"/>
                <w:sz w:val="18"/>
                <w:szCs w:val="18"/>
                <w:lang w:val="fr-FR"/>
              </w:rPr>
              <w:t xml:space="preserve"> niveau de confiance estimez-vous que vous avez </w:t>
            </w:r>
            <w:r w:rsidR="00D750DA" w:rsidRPr="00971CD0">
              <w:rPr>
                <w:rFonts w:ascii="Arial" w:hAnsi="Arial" w:cs="Arial"/>
                <w:sz w:val="18"/>
                <w:szCs w:val="18"/>
                <w:lang w:val="fr-FR"/>
              </w:rPr>
              <w:t xml:space="preserve">pour les gens suivants. Pas Example, </w:t>
            </w:r>
            <w:r w:rsidR="00B36BAB" w:rsidRPr="00971CD0">
              <w:rPr>
                <w:rFonts w:ascii="Arial" w:hAnsi="Arial" w:cs="Arial"/>
                <w:sz w:val="18"/>
                <w:szCs w:val="18"/>
                <w:lang w:val="fr-FR"/>
              </w:rPr>
              <w:t xml:space="preserve">si nous voudrions vous transmettre de l’argent par leur </w:t>
            </w:r>
            <w:r w:rsidR="00BA5C37" w:rsidRPr="00971CD0">
              <w:rPr>
                <w:rFonts w:ascii="Arial" w:hAnsi="Arial" w:cs="Arial"/>
                <w:sz w:val="18"/>
                <w:szCs w:val="18"/>
                <w:lang w:val="fr-FR"/>
              </w:rPr>
              <w:t>bais</w:t>
            </w:r>
            <w:r w:rsidR="00D750DA" w:rsidRPr="00971CD0">
              <w:rPr>
                <w:rFonts w:ascii="Arial" w:hAnsi="Arial" w:cs="Arial"/>
                <w:sz w:val="18"/>
                <w:szCs w:val="18"/>
                <w:lang w:val="fr-FR"/>
              </w:rPr>
              <w:t>, seriez-vous confiant que vous recevrez votre transfert</w:t>
            </w:r>
            <w:r w:rsidRPr="00971CD0">
              <w:rPr>
                <w:rFonts w:ascii="Arial" w:hAnsi="Arial" w:cs="Arial"/>
                <w:sz w:val="18"/>
                <w:szCs w:val="18"/>
                <w:lang w:val="fr-FR"/>
              </w:rPr>
              <w:t>?</w:t>
            </w:r>
            <w:r w:rsidR="00951136" w:rsidRPr="00971CD0">
              <w:rPr>
                <w:rFonts w:ascii="Arial" w:hAnsi="Arial" w:cs="Arial"/>
                <w:sz w:val="18"/>
                <w:szCs w:val="18"/>
                <w:lang w:val="fr-FR"/>
              </w:rPr>
              <w:t xml:space="preserve"> </w:t>
            </w:r>
          </w:p>
        </w:tc>
      </w:tr>
      <w:tr w:rsidR="00B36BAB" w:rsidRPr="00B36BAB" w14:paraId="415B8B92" w14:textId="77777777" w:rsidTr="00971CD0">
        <w:trPr>
          <w:trHeight w:val="260"/>
        </w:trPr>
        <w:tc>
          <w:tcPr>
            <w:tcW w:w="281" w:type="pct"/>
          </w:tcPr>
          <w:p w14:paraId="6C0C019D" w14:textId="135F9991"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.1</w:t>
            </w:r>
          </w:p>
          <w:p w14:paraId="72B390DB" w14:textId="770DEB62" w:rsidR="00672CBB" w:rsidRPr="00971CD0" w:rsidRDefault="00672CBB" w:rsidP="00971CD0">
            <w:pPr>
              <w:rPr>
                <w:rFonts w:ascii="Arial" w:hAnsi="Arial" w:cs="Arial"/>
                <w:sz w:val="18"/>
                <w:szCs w:val="18"/>
                <w:lang w:val="fr-FR"/>
              </w:rPr>
            </w:pPr>
          </w:p>
        </w:tc>
        <w:tc>
          <w:tcPr>
            <w:tcW w:w="1177" w:type="pct"/>
          </w:tcPr>
          <w:p w14:paraId="6DC90EE0" w14:textId="0EDC08ED"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Votre</w:t>
            </w:r>
            <w:r w:rsidR="00B36BAB" w:rsidRPr="00971CD0">
              <w:rPr>
                <w:rFonts w:ascii="Arial" w:hAnsi="Arial" w:cs="Arial"/>
                <w:sz w:val="18"/>
                <w:szCs w:val="18"/>
                <w:lang w:val="fr-FR"/>
              </w:rPr>
              <w:t xml:space="preserve"> famille élargie</w:t>
            </w:r>
          </w:p>
        </w:tc>
        <w:tc>
          <w:tcPr>
            <w:tcW w:w="636" w:type="pct"/>
          </w:tcPr>
          <w:p w14:paraId="554CA82D" w14:textId="75BB9651"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78DCA97A" w14:textId="617F4CF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45E9313" w14:textId="71E0D50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B3D0D26" w14:textId="2AFE2EE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02E756B" w14:textId="401DACD3"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B36BAB" w:rsidRPr="00B36BAB" w14:paraId="1446C581" w14:textId="77777777" w:rsidTr="00971CD0">
        <w:trPr>
          <w:trHeight w:val="98"/>
        </w:trPr>
        <w:tc>
          <w:tcPr>
            <w:tcW w:w="281" w:type="pct"/>
          </w:tcPr>
          <w:p w14:paraId="610819C1" w14:textId="1B33759A" w:rsidR="00B36BAB" w:rsidRPr="00971CD0" w:rsidRDefault="00306427" w:rsidP="00971CD0">
            <w:pPr>
              <w:rPr>
                <w:rFonts w:ascii="Arial" w:hAnsi="Arial" w:cs="Arial"/>
                <w:sz w:val="18"/>
                <w:szCs w:val="18"/>
                <w:lang w:val="fr-FR"/>
              </w:rPr>
            </w:pPr>
            <w:r w:rsidRPr="00971CD0">
              <w:rPr>
                <w:rFonts w:ascii="Arial" w:hAnsi="Arial" w:cs="Arial"/>
                <w:sz w:val="18"/>
                <w:szCs w:val="18"/>
                <w:lang w:val="fr-FR"/>
              </w:rPr>
              <w:t>E</w:t>
            </w:r>
            <w:r w:rsidR="00672CBB" w:rsidRPr="00971CD0">
              <w:rPr>
                <w:rFonts w:ascii="Arial" w:hAnsi="Arial" w:cs="Arial"/>
                <w:sz w:val="18"/>
                <w:szCs w:val="18"/>
                <w:lang w:val="fr-FR"/>
              </w:rPr>
              <w:t>.2</w:t>
            </w:r>
          </w:p>
          <w:p w14:paraId="70064A0F" w14:textId="23DFF008" w:rsidR="00672CBB" w:rsidRPr="00971CD0" w:rsidRDefault="00672CBB" w:rsidP="00971CD0">
            <w:pPr>
              <w:rPr>
                <w:rFonts w:ascii="Arial" w:hAnsi="Arial" w:cs="Arial"/>
                <w:sz w:val="18"/>
                <w:szCs w:val="18"/>
                <w:lang w:val="fr-FR"/>
              </w:rPr>
            </w:pPr>
          </w:p>
        </w:tc>
        <w:tc>
          <w:tcPr>
            <w:tcW w:w="1177" w:type="pct"/>
          </w:tcPr>
          <w:p w14:paraId="3C54227A" w14:textId="0B051347" w:rsidR="00B36BAB" w:rsidRPr="00971CD0" w:rsidRDefault="00D750DA" w:rsidP="00971CD0">
            <w:pPr>
              <w:rPr>
                <w:rFonts w:ascii="Arial" w:hAnsi="Arial" w:cs="Arial"/>
                <w:sz w:val="18"/>
                <w:szCs w:val="18"/>
                <w:lang w:val="fr-FR"/>
              </w:rPr>
            </w:pPr>
            <w:r w:rsidRPr="00971CD0">
              <w:rPr>
                <w:rFonts w:ascii="Arial" w:hAnsi="Arial" w:cs="Arial"/>
                <w:sz w:val="18"/>
                <w:szCs w:val="18"/>
                <w:lang w:val="fr-FR"/>
              </w:rPr>
              <w:t>Vos</w:t>
            </w:r>
            <w:r w:rsidR="00B36BAB" w:rsidRPr="00971CD0">
              <w:rPr>
                <w:rFonts w:ascii="Arial" w:hAnsi="Arial" w:cs="Arial"/>
                <w:sz w:val="18"/>
                <w:szCs w:val="18"/>
                <w:lang w:val="fr-FR"/>
              </w:rPr>
              <w:t xml:space="preserve"> voisins immédiats </w:t>
            </w:r>
          </w:p>
        </w:tc>
        <w:tc>
          <w:tcPr>
            <w:tcW w:w="636" w:type="pct"/>
          </w:tcPr>
          <w:p w14:paraId="02BB7412" w14:textId="384699F5"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609088" w14:textId="4A9BBC0A"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4F95A1E0" w14:textId="64868EA4"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3A6FF181" w14:textId="408C416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390C79D" w14:textId="0E75701F" w:rsidR="00B36BAB" w:rsidRPr="00971CD0" w:rsidRDefault="00B36BAB"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CC11B9" w:rsidRPr="00B36BAB" w14:paraId="4E95EF78" w14:textId="77777777" w:rsidTr="00CC11B9">
        <w:trPr>
          <w:trHeight w:val="1803"/>
        </w:trPr>
        <w:tc>
          <w:tcPr>
            <w:tcW w:w="281" w:type="pct"/>
          </w:tcPr>
          <w:p w14:paraId="66E793C7" w14:textId="2033457A" w:rsidR="00CC11B9" w:rsidRPr="00971CD0" w:rsidRDefault="00CC11B9" w:rsidP="00971CD0">
            <w:pPr>
              <w:rPr>
                <w:rFonts w:ascii="Arial" w:hAnsi="Arial" w:cs="Arial"/>
                <w:sz w:val="18"/>
                <w:szCs w:val="18"/>
                <w:lang w:val="fr-FR"/>
              </w:rPr>
            </w:pPr>
            <w:r w:rsidRPr="00971CD0">
              <w:rPr>
                <w:rFonts w:ascii="Arial" w:hAnsi="Arial" w:cs="Arial"/>
                <w:sz w:val="18"/>
                <w:szCs w:val="18"/>
                <w:lang w:val="fr-FR"/>
              </w:rPr>
              <w:t>E.3</w:t>
            </w:r>
          </w:p>
        </w:tc>
        <w:tc>
          <w:tcPr>
            <w:tcW w:w="1177" w:type="pct"/>
          </w:tcPr>
          <w:p w14:paraId="681D00A6" w14:textId="517B06BD" w:rsidR="00CC11B9" w:rsidRPr="006B02B1" w:rsidRDefault="00CC11B9" w:rsidP="00971CD0">
            <w:pPr>
              <w:rPr>
                <w:rFonts w:ascii="Arial" w:hAnsi="Arial" w:cs="Arial"/>
                <w:sz w:val="18"/>
                <w:szCs w:val="18"/>
                <w:highlight w:val="yellow"/>
                <w:lang w:val="fr-FR"/>
              </w:rPr>
            </w:pPr>
            <w:r w:rsidRPr="006B02B1">
              <w:rPr>
                <w:rFonts w:ascii="Arial" w:hAnsi="Arial" w:cs="Arial"/>
                <w:sz w:val="18"/>
                <w:szCs w:val="18"/>
                <w:highlight w:val="yellow"/>
                <w:lang w:val="fr-FR"/>
              </w:rPr>
              <w:t>Les membres de votre équipe d’entretien (si traitement = 1)</w:t>
            </w:r>
          </w:p>
          <w:p w14:paraId="5D1D177A" w14:textId="0FADE18F" w:rsidR="00CC11B9" w:rsidRPr="006B02B1" w:rsidRDefault="00CC11B9" w:rsidP="00971CD0">
            <w:pPr>
              <w:rPr>
                <w:rFonts w:ascii="Arial" w:hAnsi="Arial" w:cs="Arial"/>
                <w:sz w:val="18"/>
                <w:szCs w:val="18"/>
                <w:highlight w:val="yellow"/>
                <w:lang w:val="fr-FR"/>
              </w:rPr>
            </w:pPr>
            <w:r w:rsidRPr="006B02B1">
              <w:rPr>
                <w:rFonts w:ascii="Arial" w:hAnsi="Arial" w:cs="Arial"/>
                <w:sz w:val="18"/>
                <w:szCs w:val="18"/>
                <w:highlight w:val="yellow"/>
                <w:lang w:val="fr-FR"/>
              </w:rPr>
              <w:t>Specifiquement pour chaque membre connu, on demande le niveau de confiance</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t>Enqueteur: ICi, on demande au participant sa confiance aux members reconnus de son groupe d’entretien</w:t>
            </w:r>
            <w:r w:rsidR="009C012A" w:rsidRPr="006B02B1">
              <w:rPr>
                <w:rFonts w:ascii="Arial" w:hAnsi="Arial" w:cs="Arial"/>
                <w:sz w:val="18"/>
                <w:szCs w:val="18"/>
                <w:highlight w:val="yellow"/>
                <w:lang w:val="fr-FR"/>
              </w:rPr>
              <w:br/>
            </w:r>
            <w:r w:rsidR="009C012A" w:rsidRPr="006B02B1">
              <w:rPr>
                <w:rFonts w:ascii="Arial" w:hAnsi="Arial" w:cs="Arial"/>
                <w:sz w:val="18"/>
                <w:szCs w:val="18"/>
                <w:highlight w:val="yellow"/>
                <w:lang w:val="fr-FR"/>
              </w:rPr>
              <w:br/>
            </w:r>
          </w:p>
        </w:tc>
        <w:tc>
          <w:tcPr>
            <w:tcW w:w="636" w:type="pct"/>
            <w:vAlign w:val="center"/>
          </w:tcPr>
          <w:p w14:paraId="401A8986" w14:textId="095B2A89"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Aucune confiance </w:t>
            </w:r>
            <w:r w:rsidRPr="006B02B1">
              <w:rPr>
                <w:rFonts w:ascii="Arial" w:hAnsi="Arial" w:cs="Arial"/>
                <w:sz w:val="18"/>
                <w:szCs w:val="18"/>
                <w:highlight w:val="yellow"/>
                <w:lang w:val="fr-FR"/>
              </w:rPr>
              <w:t></w:t>
            </w:r>
          </w:p>
        </w:tc>
        <w:tc>
          <w:tcPr>
            <w:tcW w:w="667" w:type="pct"/>
            <w:vAlign w:val="center"/>
          </w:tcPr>
          <w:p w14:paraId="551AAA3A" w14:textId="097B7921"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Peu de confiance </w:t>
            </w:r>
            <w:r w:rsidRPr="006B02B1">
              <w:rPr>
                <w:rFonts w:ascii="Arial" w:hAnsi="Arial" w:cs="Arial"/>
                <w:sz w:val="18"/>
                <w:szCs w:val="18"/>
                <w:highlight w:val="yellow"/>
                <w:lang w:val="fr-FR"/>
              </w:rPr>
              <w:t></w:t>
            </w:r>
          </w:p>
        </w:tc>
        <w:tc>
          <w:tcPr>
            <w:tcW w:w="746" w:type="pct"/>
            <w:vAlign w:val="center"/>
          </w:tcPr>
          <w:p w14:paraId="7B015705" w14:textId="60E292AB"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moyenne </w:t>
            </w:r>
            <w:r w:rsidRPr="006B02B1">
              <w:rPr>
                <w:rFonts w:ascii="Arial" w:hAnsi="Arial" w:cs="Arial"/>
                <w:sz w:val="18"/>
                <w:szCs w:val="18"/>
                <w:highlight w:val="yellow"/>
                <w:lang w:val="fr-FR"/>
              </w:rPr>
              <w:t></w:t>
            </w:r>
          </w:p>
        </w:tc>
        <w:tc>
          <w:tcPr>
            <w:tcW w:w="706" w:type="pct"/>
            <w:vAlign w:val="center"/>
          </w:tcPr>
          <w:p w14:paraId="7D7466DB" w14:textId="6F21A65A"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Assez de confiance </w:t>
            </w:r>
            <w:r w:rsidRPr="006B02B1">
              <w:rPr>
                <w:rFonts w:ascii="Arial" w:hAnsi="Arial" w:cs="Arial"/>
                <w:sz w:val="18"/>
                <w:szCs w:val="18"/>
                <w:highlight w:val="yellow"/>
                <w:lang w:val="fr-FR"/>
              </w:rPr>
              <w:t></w:t>
            </w:r>
          </w:p>
        </w:tc>
        <w:tc>
          <w:tcPr>
            <w:tcW w:w="787" w:type="pct"/>
            <w:vAlign w:val="center"/>
          </w:tcPr>
          <w:p w14:paraId="759ACC20" w14:textId="78F7AAAD" w:rsidR="00CC11B9" w:rsidRPr="006B02B1" w:rsidRDefault="00CC11B9" w:rsidP="00CC11B9">
            <w:pPr>
              <w:jc w:val="center"/>
              <w:rPr>
                <w:rFonts w:ascii="Arial" w:hAnsi="Arial" w:cs="Arial"/>
                <w:sz w:val="18"/>
                <w:szCs w:val="18"/>
                <w:highlight w:val="yellow"/>
                <w:lang w:val="fr-FR"/>
              </w:rPr>
            </w:pPr>
            <w:r w:rsidRPr="006B02B1">
              <w:rPr>
                <w:rFonts w:ascii="Arial" w:hAnsi="Arial" w:cs="Arial"/>
                <w:sz w:val="18"/>
                <w:szCs w:val="18"/>
                <w:highlight w:val="yellow"/>
                <w:lang w:val="fr-FR"/>
              </w:rPr>
              <w:t xml:space="preserve">Confiance totale </w:t>
            </w:r>
            <w:r w:rsidRPr="006B02B1">
              <w:rPr>
                <w:rFonts w:ascii="Arial" w:hAnsi="Arial" w:cs="Arial"/>
                <w:sz w:val="18"/>
                <w:szCs w:val="18"/>
                <w:highlight w:val="yellow"/>
                <w:lang w:val="fr-FR"/>
              </w:rPr>
              <w:t></w:t>
            </w:r>
          </w:p>
        </w:tc>
      </w:tr>
      <w:tr w:rsidR="00971CD0" w:rsidRPr="00B36BAB" w14:paraId="0E2AE83B" w14:textId="77777777" w:rsidTr="00971CD0">
        <w:trPr>
          <w:trHeight w:val="314"/>
        </w:trPr>
        <w:tc>
          <w:tcPr>
            <w:tcW w:w="281" w:type="pct"/>
          </w:tcPr>
          <w:p w14:paraId="7A1395E4" w14:textId="47CA225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E.4</w:t>
            </w:r>
          </w:p>
        </w:tc>
        <w:tc>
          <w:tcPr>
            <w:tcW w:w="1177" w:type="pct"/>
          </w:tcPr>
          <w:p w14:paraId="5C6A363A" w14:textId="646EF1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Les gens de votre village </w:t>
            </w:r>
          </w:p>
        </w:tc>
        <w:tc>
          <w:tcPr>
            <w:tcW w:w="636" w:type="pct"/>
          </w:tcPr>
          <w:p w14:paraId="71AF2636" w14:textId="481B990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759C8F8" w14:textId="075E592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A7FCCE6" w14:textId="0A3B80E2"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3E48899" w14:textId="5B3587A7"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158FE91" w14:textId="71E8CAF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DA9D671" w14:textId="77777777" w:rsidTr="00971CD0">
        <w:trPr>
          <w:trHeight w:val="97"/>
        </w:trPr>
        <w:tc>
          <w:tcPr>
            <w:tcW w:w="281" w:type="pct"/>
          </w:tcPr>
          <w:p w14:paraId="1F1BD3F6" w14:textId="0A07E27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E.5</w:t>
            </w:r>
          </w:p>
        </w:tc>
        <w:tc>
          <w:tcPr>
            <w:tcW w:w="1177" w:type="pct"/>
          </w:tcPr>
          <w:p w14:paraId="099F4482" w14:textId="6240A0B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chef de votre village </w:t>
            </w:r>
          </w:p>
        </w:tc>
        <w:tc>
          <w:tcPr>
            <w:tcW w:w="636" w:type="pct"/>
          </w:tcPr>
          <w:p w14:paraId="3E13F549" w14:textId="0F909690"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1EB5C4FE" w14:textId="6E5E48B3"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3E530516" w14:textId="5A53578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11F6FB68" w14:textId="411C1A7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B177329" w14:textId="5E175C5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2AB3B6" w14:textId="77777777" w:rsidTr="00971CD0">
        <w:trPr>
          <w:trHeight w:val="97"/>
        </w:trPr>
        <w:tc>
          <w:tcPr>
            <w:tcW w:w="281" w:type="pct"/>
          </w:tcPr>
          <w:p w14:paraId="09AF45E4" w14:textId="684872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E.6</w:t>
            </w:r>
          </w:p>
        </w:tc>
        <w:tc>
          <w:tcPr>
            <w:tcW w:w="1177" w:type="pct"/>
          </w:tcPr>
          <w:p w14:paraId="2418E604" w14:textId="1537F02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de votre CGF</w:t>
            </w:r>
          </w:p>
        </w:tc>
        <w:tc>
          <w:tcPr>
            <w:tcW w:w="636" w:type="pct"/>
          </w:tcPr>
          <w:p w14:paraId="6A3CE50B" w14:textId="413F1B8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3D2BBCAD" w14:textId="2D10B9C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51F1FEFB" w14:textId="75B4D58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4BCFBD9F" w14:textId="3571412A"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7BAA5FD0" w14:textId="54DDB1E9"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7BD4F64A" w14:textId="77777777" w:rsidTr="00971CD0">
        <w:trPr>
          <w:trHeight w:val="97"/>
        </w:trPr>
        <w:tc>
          <w:tcPr>
            <w:tcW w:w="281" w:type="pct"/>
          </w:tcPr>
          <w:p w14:paraId="0C83E3EC" w14:textId="47A3740C"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E.7</w:t>
            </w:r>
          </w:p>
        </w:tc>
        <w:tc>
          <w:tcPr>
            <w:tcW w:w="1177" w:type="pct"/>
          </w:tcPr>
          <w:p w14:paraId="3ACB8896" w14:textId="650BEF4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responsables du PIF</w:t>
            </w:r>
          </w:p>
        </w:tc>
        <w:tc>
          <w:tcPr>
            <w:tcW w:w="636" w:type="pct"/>
          </w:tcPr>
          <w:p w14:paraId="2D43B0A5" w14:textId="77777777" w:rsidR="00971CD0" w:rsidRPr="00971CD0" w:rsidRDefault="00971CD0" w:rsidP="00971CD0">
            <w:pPr>
              <w:rPr>
                <w:rFonts w:ascii="Arial" w:hAnsi="Arial" w:cs="Arial"/>
                <w:sz w:val="18"/>
                <w:szCs w:val="18"/>
                <w:lang w:val="fr-FR"/>
              </w:rPr>
            </w:pPr>
          </w:p>
        </w:tc>
        <w:tc>
          <w:tcPr>
            <w:tcW w:w="667" w:type="pct"/>
          </w:tcPr>
          <w:p w14:paraId="18DC6EBA" w14:textId="77777777" w:rsidR="00971CD0" w:rsidRPr="00971CD0" w:rsidRDefault="00971CD0" w:rsidP="00971CD0">
            <w:pPr>
              <w:rPr>
                <w:rFonts w:ascii="Arial" w:hAnsi="Arial" w:cs="Arial"/>
                <w:sz w:val="18"/>
                <w:szCs w:val="18"/>
                <w:lang w:val="fr-FR"/>
              </w:rPr>
            </w:pPr>
          </w:p>
        </w:tc>
        <w:tc>
          <w:tcPr>
            <w:tcW w:w="746" w:type="pct"/>
          </w:tcPr>
          <w:p w14:paraId="5B90A5AB" w14:textId="77777777" w:rsidR="00971CD0" w:rsidRPr="00971CD0" w:rsidRDefault="00971CD0" w:rsidP="00971CD0">
            <w:pPr>
              <w:rPr>
                <w:rFonts w:ascii="Arial" w:hAnsi="Arial" w:cs="Arial"/>
                <w:sz w:val="18"/>
                <w:szCs w:val="18"/>
                <w:lang w:val="fr-FR"/>
              </w:rPr>
            </w:pPr>
          </w:p>
        </w:tc>
        <w:tc>
          <w:tcPr>
            <w:tcW w:w="706" w:type="pct"/>
          </w:tcPr>
          <w:p w14:paraId="573071A1" w14:textId="77777777" w:rsidR="00971CD0" w:rsidRPr="00971CD0" w:rsidRDefault="00971CD0" w:rsidP="00971CD0">
            <w:pPr>
              <w:rPr>
                <w:rFonts w:ascii="Arial" w:hAnsi="Arial" w:cs="Arial"/>
                <w:sz w:val="18"/>
                <w:szCs w:val="18"/>
                <w:lang w:val="fr-FR"/>
              </w:rPr>
            </w:pPr>
          </w:p>
        </w:tc>
        <w:tc>
          <w:tcPr>
            <w:tcW w:w="787" w:type="pct"/>
          </w:tcPr>
          <w:p w14:paraId="78840587" w14:textId="77777777" w:rsidR="00971CD0" w:rsidRPr="00971CD0" w:rsidRDefault="00971CD0" w:rsidP="00971CD0">
            <w:pPr>
              <w:rPr>
                <w:rFonts w:ascii="Arial" w:hAnsi="Arial" w:cs="Arial"/>
                <w:sz w:val="18"/>
                <w:szCs w:val="18"/>
                <w:lang w:val="fr-FR"/>
              </w:rPr>
            </w:pPr>
          </w:p>
        </w:tc>
      </w:tr>
      <w:tr w:rsidR="00971CD0" w:rsidRPr="00B36BAB" w14:paraId="59E1D3F6" w14:textId="77777777" w:rsidTr="00971CD0">
        <w:trPr>
          <w:trHeight w:val="98"/>
        </w:trPr>
        <w:tc>
          <w:tcPr>
            <w:tcW w:w="281" w:type="pct"/>
          </w:tcPr>
          <w:p w14:paraId="57949221" w14:textId="3DA77C2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E.8</w:t>
            </w:r>
          </w:p>
        </w:tc>
        <w:tc>
          <w:tcPr>
            <w:tcW w:w="1177" w:type="pct"/>
          </w:tcPr>
          <w:p w14:paraId="79B6D719" w14:textId="1D39B9C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Le gouvernement </w:t>
            </w:r>
          </w:p>
        </w:tc>
        <w:tc>
          <w:tcPr>
            <w:tcW w:w="636" w:type="pct"/>
          </w:tcPr>
          <w:p w14:paraId="7666D57C" w14:textId="727C0F1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218FC8B" w14:textId="32621C6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739D3C21" w14:textId="0CAA2B54"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7218C3CF" w14:textId="5C98E9A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3B1CC5EC" w14:textId="38A6D8F8"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r w:rsidR="00971CD0" w:rsidRPr="00B36BAB" w14:paraId="521635ED" w14:textId="77777777" w:rsidTr="00971CD0">
        <w:trPr>
          <w:trHeight w:val="98"/>
        </w:trPr>
        <w:tc>
          <w:tcPr>
            <w:tcW w:w="281" w:type="pct"/>
          </w:tcPr>
          <w:p w14:paraId="478D6D6B" w14:textId="3B1E14EF"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E.9</w:t>
            </w:r>
          </w:p>
        </w:tc>
        <w:tc>
          <w:tcPr>
            <w:tcW w:w="1177" w:type="pct"/>
          </w:tcPr>
          <w:p w14:paraId="17AB6EAD" w14:textId="55E7EE66"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Les étrangers</w:t>
            </w:r>
          </w:p>
        </w:tc>
        <w:tc>
          <w:tcPr>
            <w:tcW w:w="636" w:type="pct"/>
          </w:tcPr>
          <w:p w14:paraId="26C19D4B" w14:textId="362075B5"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Aucune confiance </w:t>
            </w:r>
            <w:r w:rsidRPr="00971CD0">
              <w:rPr>
                <w:rFonts w:ascii="Arial" w:hAnsi="Arial" w:cs="Arial"/>
                <w:sz w:val="18"/>
                <w:szCs w:val="18"/>
                <w:lang w:val="fr-FR"/>
              </w:rPr>
              <w:t xml:space="preserve"> </w:t>
            </w:r>
          </w:p>
        </w:tc>
        <w:tc>
          <w:tcPr>
            <w:tcW w:w="667" w:type="pct"/>
          </w:tcPr>
          <w:p w14:paraId="6CBC13CB" w14:textId="28E3663D"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Peu de confiance </w:t>
            </w:r>
            <w:r w:rsidRPr="00971CD0">
              <w:rPr>
                <w:rFonts w:ascii="Arial" w:hAnsi="Arial" w:cs="Arial"/>
                <w:sz w:val="18"/>
                <w:szCs w:val="18"/>
                <w:lang w:val="fr-FR"/>
              </w:rPr>
              <w:t xml:space="preserve"> </w:t>
            </w:r>
          </w:p>
        </w:tc>
        <w:tc>
          <w:tcPr>
            <w:tcW w:w="746" w:type="pct"/>
          </w:tcPr>
          <w:p w14:paraId="065052E1" w14:textId="4789A7DE"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moyenne </w:t>
            </w:r>
            <w:r w:rsidRPr="00971CD0">
              <w:rPr>
                <w:rFonts w:ascii="Arial" w:hAnsi="Arial" w:cs="Arial"/>
                <w:sz w:val="18"/>
                <w:szCs w:val="18"/>
                <w:lang w:val="fr-FR"/>
              </w:rPr>
              <w:t xml:space="preserve"> </w:t>
            </w:r>
          </w:p>
        </w:tc>
        <w:tc>
          <w:tcPr>
            <w:tcW w:w="706" w:type="pct"/>
          </w:tcPr>
          <w:p w14:paraId="5288263A" w14:textId="39967C5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Assez de confiance </w:t>
            </w:r>
            <w:r w:rsidRPr="00971CD0">
              <w:rPr>
                <w:rFonts w:ascii="Arial" w:hAnsi="Arial" w:cs="Arial"/>
                <w:sz w:val="18"/>
                <w:szCs w:val="18"/>
                <w:lang w:val="fr-FR"/>
              </w:rPr>
              <w:t xml:space="preserve"> </w:t>
            </w:r>
          </w:p>
        </w:tc>
        <w:tc>
          <w:tcPr>
            <w:tcW w:w="787" w:type="pct"/>
          </w:tcPr>
          <w:p w14:paraId="4C2F6A84" w14:textId="3693751B" w:rsidR="00971CD0" w:rsidRPr="00971CD0" w:rsidRDefault="00971CD0" w:rsidP="00971CD0">
            <w:pPr>
              <w:rPr>
                <w:rFonts w:ascii="Arial" w:hAnsi="Arial" w:cs="Arial"/>
                <w:sz w:val="18"/>
                <w:szCs w:val="18"/>
                <w:lang w:val="fr-FR"/>
              </w:rPr>
            </w:pPr>
            <w:r w:rsidRPr="00971CD0">
              <w:rPr>
                <w:rFonts w:ascii="Arial" w:hAnsi="Arial" w:cs="Arial"/>
                <w:sz w:val="18"/>
                <w:szCs w:val="18"/>
                <w:lang w:val="fr-FR"/>
              </w:rPr>
              <w:t xml:space="preserve">Confiance totale </w:t>
            </w:r>
            <w:r w:rsidRPr="00971CD0">
              <w:rPr>
                <w:rFonts w:ascii="Arial" w:hAnsi="Arial" w:cs="Arial"/>
                <w:sz w:val="18"/>
                <w:szCs w:val="18"/>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F7B126A" w:rsidR="00FB205D" w:rsidRPr="00844171" w:rsidRDefault="00FB205D" w:rsidP="00FB205D">
      <w:pPr>
        <w:pStyle w:val="ListParagraph"/>
        <w:numPr>
          <w:ilvl w:val="0"/>
          <w:numId w:val="1"/>
        </w:numPr>
        <w:rPr>
          <w:rFonts w:ascii="Arial" w:hAnsi="Arial" w:cs="Arial"/>
          <w:sz w:val="18"/>
          <w:szCs w:val="18"/>
          <w:u w:val="single"/>
        </w:rPr>
      </w:pPr>
      <w:r w:rsidRPr="00844171">
        <w:rPr>
          <w:rFonts w:ascii="Arial" w:hAnsi="Arial" w:cs="Arial"/>
          <w:sz w:val="18"/>
          <w:szCs w:val="18"/>
          <w:u w:val="single"/>
        </w:rPr>
        <w:t>Pe</w:t>
      </w:r>
      <w:r w:rsidR="0052693A" w:rsidRPr="00844171">
        <w:rPr>
          <w:rFonts w:ascii="Arial" w:hAnsi="Arial" w:cs="Arial"/>
          <w:sz w:val="18"/>
          <w:szCs w:val="18"/>
          <w:u w:val="single"/>
        </w:rPr>
        <w:t>rception de</w:t>
      </w:r>
      <w:r w:rsidR="001B22EE" w:rsidRPr="00844171">
        <w:rPr>
          <w:rFonts w:ascii="Arial" w:hAnsi="Arial" w:cs="Arial"/>
          <w:sz w:val="18"/>
          <w:szCs w:val="18"/>
          <w:u w:val="single"/>
        </w:rPr>
        <w:t xml:space="preserve"> la valeur</w:t>
      </w:r>
      <w:r w:rsidR="0052693A" w:rsidRPr="00844171">
        <w:rPr>
          <w:rFonts w:ascii="Arial" w:hAnsi="Arial" w:cs="Arial"/>
          <w:sz w:val="18"/>
          <w:szCs w:val="18"/>
          <w:u w:val="single"/>
        </w:rPr>
        <w:t xml:space="preserve"> </w:t>
      </w:r>
      <w:r w:rsidR="004669D8" w:rsidRPr="00844171">
        <w:rPr>
          <w:rFonts w:ascii="Arial" w:hAnsi="Arial" w:cs="Arial"/>
          <w:sz w:val="18"/>
          <w:szCs w:val="18"/>
          <w:u w:val="single"/>
        </w:rPr>
        <w:t>environnementale</w:t>
      </w:r>
      <w:r w:rsidR="00920AC2" w:rsidRPr="00844171">
        <w:rPr>
          <w:rFonts w:ascii="Arial" w:hAnsi="Arial" w:cs="Arial"/>
          <w:sz w:val="18"/>
          <w:szCs w:val="18"/>
          <w:u w:val="single"/>
        </w:rPr>
        <w:t xml:space="preserve"> et préférences</w:t>
      </w:r>
    </w:p>
    <w:p w14:paraId="5B940EDA" w14:textId="4E22F7ED" w:rsidR="00FB205D" w:rsidRPr="00844171" w:rsidRDefault="00FB205D" w:rsidP="00150DEE">
      <w:pPr>
        <w:rPr>
          <w:rFonts w:ascii="Arial" w:hAnsi="Arial" w:cs="Arial"/>
          <w:sz w:val="18"/>
          <w:szCs w:val="18"/>
          <w:lang w:val="fr-FR"/>
        </w:rPr>
      </w:pPr>
    </w:p>
    <w:p w14:paraId="2E8E236E" w14:textId="63E9804A" w:rsidR="0052693A" w:rsidRPr="00844171" w:rsidRDefault="008B66D0" w:rsidP="00150DEE">
      <w:pPr>
        <w:rPr>
          <w:rFonts w:ascii="Arial" w:hAnsi="Arial" w:cs="Arial"/>
          <w:sz w:val="18"/>
          <w:szCs w:val="18"/>
          <w:lang w:val="fr-FR"/>
        </w:rPr>
      </w:pPr>
      <w:commentRangeStart w:id="103"/>
      <w:r w:rsidRPr="00844171">
        <w:rPr>
          <w:rFonts w:ascii="Arial" w:hAnsi="Arial" w:cs="Arial"/>
          <w:sz w:val="18"/>
          <w:szCs w:val="18"/>
          <w:lang w:val="fr-FR"/>
        </w:rPr>
        <w:t>Pour chacune des affirmations suivantes, v</w:t>
      </w:r>
      <w:r w:rsidR="00C20DEC" w:rsidRPr="00844171">
        <w:rPr>
          <w:rFonts w:ascii="Arial" w:hAnsi="Arial" w:cs="Arial"/>
          <w:sz w:val="18"/>
          <w:szCs w:val="18"/>
          <w:lang w:val="fr-FR"/>
        </w:rPr>
        <w:t xml:space="preserve">euillez indiquer </w:t>
      </w:r>
      <w:r w:rsidRPr="00844171">
        <w:rPr>
          <w:rFonts w:ascii="Arial" w:hAnsi="Arial" w:cs="Arial"/>
          <w:sz w:val="18"/>
          <w:szCs w:val="18"/>
          <w:lang w:val="fr-FR"/>
        </w:rPr>
        <w:t>à quel point vous êtes d’accord</w:t>
      </w:r>
      <w:commentRangeEnd w:id="103"/>
      <w:r w:rsidR="0033084B">
        <w:rPr>
          <w:rStyle w:val="CommentReference"/>
          <w:rFonts w:eastAsia="Times New Roman"/>
          <w:lang w:val="fr-FR" w:eastAsia="fr-FR"/>
        </w:rPr>
        <w:commentReference w:id="103"/>
      </w:r>
    </w:p>
    <w:p w14:paraId="44A0EED5" w14:textId="77777777" w:rsidR="00BC6FE5" w:rsidRPr="00844171"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57346A" w14:paraId="0697EF79" w14:textId="77777777" w:rsidTr="0011453F">
        <w:tc>
          <w:tcPr>
            <w:tcW w:w="260" w:type="pct"/>
          </w:tcPr>
          <w:p w14:paraId="3D909A6E" w14:textId="77777777" w:rsidR="00BC6FE5" w:rsidRPr="00844171" w:rsidRDefault="00BC6FE5" w:rsidP="00BC6FE5">
            <w:pPr>
              <w:pStyle w:val="ListParagraph"/>
              <w:ind w:left="0"/>
              <w:rPr>
                <w:rFonts w:ascii="Arial" w:hAnsi="Arial" w:cs="Arial"/>
                <w:sz w:val="18"/>
                <w:szCs w:val="18"/>
              </w:rPr>
            </w:pPr>
          </w:p>
        </w:tc>
        <w:tc>
          <w:tcPr>
            <w:tcW w:w="3046" w:type="pct"/>
          </w:tcPr>
          <w:p w14:paraId="7EAEF1FF" w14:textId="65926DF1" w:rsidR="00BC6FE5" w:rsidRPr="00844171" w:rsidRDefault="00BC6FE5" w:rsidP="00BC6FE5">
            <w:pPr>
              <w:pStyle w:val="ListParagraph"/>
              <w:ind w:left="0"/>
              <w:rPr>
                <w:rFonts w:ascii="Arial" w:hAnsi="Arial" w:cs="Arial"/>
                <w:sz w:val="18"/>
                <w:szCs w:val="18"/>
              </w:rPr>
            </w:pPr>
          </w:p>
        </w:tc>
        <w:tc>
          <w:tcPr>
            <w:tcW w:w="1694" w:type="pct"/>
          </w:tcPr>
          <w:p w14:paraId="1886CDF5" w14:textId="77777777" w:rsidR="00BC6FE5" w:rsidRPr="00844171" w:rsidRDefault="00BC6FE5" w:rsidP="00BC6FE5">
            <w:pPr>
              <w:pStyle w:val="ListParagraph"/>
              <w:ind w:left="0"/>
              <w:rPr>
                <w:rFonts w:ascii="Arial" w:hAnsi="Arial" w:cs="Arial"/>
                <w:sz w:val="18"/>
                <w:szCs w:val="18"/>
              </w:rPr>
            </w:pPr>
          </w:p>
        </w:tc>
      </w:tr>
      <w:tr w:rsidR="0011453F" w:rsidRPr="00070CC2" w14:paraId="72EFE571" w14:textId="77777777" w:rsidTr="0011453F">
        <w:tc>
          <w:tcPr>
            <w:tcW w:w="260" w:type="pct"/>
          </w:tcPr>
          <w:p w14:paraId="4E672CBD" w14:textId="59F3FFAA" w:rsidR="0011453F" w:rsidRPr="00844171" w:rsidRDefault="000657C1" w:rsidP="0011453F">
            <w:pPr>
              <w:pStyle w:val="ListParagraph"/>
              <w:ind w:left="0"/>
              <w:rPr>
                <w:rFonts w:ascii="Arial" w:hAnsi="Arial" w:cs="Arial"/>
                <w:sz w:val="18"/>
                <w:szCs w:val="18"/>
              </w:rPr>
            </w:pPr>
            <w:r w:rsidRPr="00844171">
              <w:rPr>
                <w:rFonts w:ascii="Arial" w:hAnsi="Arial" w:cs="Arial"/>
                <w:sz w:val="18"/>
                <w:szCs w:val="18"/>
              </w:rPr>
              <w:t>F</w:t>
            </w:r>
          </w:p>
        </w:tc>
        <w:tc>
          <w:tcPr>
            <w:tcW w:w="3046" w:type="pct"/>
          </w:tcPr>
          <w:p w14:paraId="10157531" w14:textId="344407FB"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pression de ma communauté sur la forêt est beaucoup plus forte que la capacité de la forêt.</w:t>
            </w:r>
          </w:p>
          <w:p w14:paraId="30F2FFB3" w14:textId="77777777" w:rsidR="0011453F" w:rsidRPr="00844171" w:rsidRDefault="0011453F" w:rsidP="00971CD0">
            <w:pPr>
              <w:rPr>
                <w:rFonts w:ascii="Arial" w:hAnsi="Arial" w:cs="Arial"/>
                <w:sz w:val="18"/>
                <w:szCs w:val="18"/>
                <w:lang w:val="fr-FR"/>
              </w:rPr>
            </w:pPr>
          </w:p>
          <w:p w14:paraId="223D969E" w14:textId="754855D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Les membres de ma communauté doivent se sentir libre de faire ce qu’ils veulent dans la forêt, même si ceci pourrait conduire à la destruction totale de la forêt. </w:t>
            </w:r>
          </w:p>
          <w:p w14:paraId="31353F95" w14:textId="77777777" w:rsidR="0011453F" w:rsidRPr="00844171" w:rsidRDefault="0011453F" w:rsidP="00971CD0">
            <w:pPr>
              <w:rPr>
                <w:rFonts w:ascii="Arial" w:hAnsi="Arial" w:cs="Arial"/>
                <w:sz w:val="18"/>
                <w:szCs w:val="18"/>
                <w:lang w:val="fr-FR"/>
              </w:rPr>
            </w:pPr>
          </w:p>
          <w:p w14:paraId="2FC7FF9F" w14:textId="068A134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ont souvent tendance à abuser de la nature</w:t>
            </w:r>
          </w:p>
          <w:p w14:paraId="74C10FE6" w14:textId="77777777" w:rsidR="0011453F" w:rsidRPr="00844171" w:rsidRDefault="0011453F" w:rsidP="00971CD0">
            <w:pPr>
              <w:rPr>
                <w:rFonts w:ascii="Arial" w:hAnsi="Arial" w:cs="Arial"/>
                <w:sz w:val="18"/>
                <w:szCs w:val="18"/>
                <w:lang w:val="fr-FR"/>
              </w:rPr>
            </w:pPr>
          </w:p>
          <w:p w14:paraId="26A63089" w14:textId="2A740EB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La Terre a plein de ressources naturelles. Nous devons juste savoir comment les exploiter.</w:t>
            </w:r>
          </w:p>
          <w:p w14:paraId="519D46EF" w14:textId="77777777" w:rsidR="0011453F" w:rsidRPr="00844171" w:rsidRDefault="0011453F" w:rsidP="00971CD0">
            <w:pPr>
              <w:rPr>
                <w:rFonts w:ascii="Arial" w:hAnsi="Arial" w:cs="Arial"/>
                <w:sz w:val="18"/>
                <w:szCs w:val="18"/>
                <w:lang w:val="fr-FR"/>
              </w:rPr>
            </w:pPr>
          </w:p>
          <w:p w14:paraId="50A0ACF8" w14:textId="070A4470"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membres de ma communauté surexploitent la foret</w:t>
            </w:r>
          </w:p>
          <w:p w14:paraId="2CDC13C7" w14:textId="77777777" w:rsidR="0011453F" w:rsidRPr="00844171" w:rsidRDefault="0011453F" w:rsidP="00971CD0">
            <w:pPr>
              <w:rPr>
                <w:rFonts w:ascii="Arial" w:hAnsi="Arial" w:cs="Arial"/>
                <w:sz w:val="18"/>
                <w:szCs w:val="18"/>
                <w:lang w:val="fr-FR"/>
              </w:rPr>
            </w:pPr>
          </w:p>
          <w:p w14:paraId="3F187E96" w14:textId="6873A2D2"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 xml:space="preserve">Notre foret est très riche et ne peut jamais être complètement détruite quels que soient nos activités (feux de brousse, pâturage, agriculture, ramassage de bois, etc.) </w:t>
            </w:r>
          </w:p>
          <w:p w14:paraId="64E7E454" w14:textId="6873A2D2" w:rsidR="0011453F" w:rsidRPr="00844171" w:rsidRDefault="0011453F" w:rsidP="00971CD0">
            <w:pPr>
              <w:rPr>
                <w:rFonts w:ascii="Arial" w:hAnsi="Arial" w:cs="Arial"/>
                <w:sz w:val="18"/>
                <w:szCs w:val="18"/>
                <w:lang w:val="fr-FR"/>
              </w:rPr>
            </w:pPr>
          </w:p>
          <w:p w14:paraId="5F301F0B" w14:textId="5423CD53" w:rsidR="008B66D0" w:rsidRPr="00844171" w:rsidRDefault="008B66D0" w:rsidP="00971CD0">
            <w:pPr>
              <w:rPr>
                <w:rFonts w:ascii="Arial" w:hAnsi="Arial" w:cs="Arial"/>
                <w:sz w:val="18"/>
                <w:szCs w:val="18"/>
                <w:lang w:val="fr-FR"/>
              </w:rPr>
            </w:pPr>
            <w:r w:rsidRPr="00844171">
              <w:rPr>
                <w:rFonts w:ascii="Arial" w:hAnsi="Arial" w:cs="Arial"/>
                <w:sz w:val="18"/>
                <w:szCs w:val="18"/>
                <w:lang w:val="fr-FR"/>
              </w:rPr>
              <w:t>L’équilibre de la nature est très délicat et peut être très facilement perturbé</w:t>
            </w:r>
          </w:p>
          <w:p w14:paraId="26EC6D98" w14:textId="77777777" w:rsidR="008B66D0" w:rsidRPr="00844171" w:rsidRDefault="008B66D0" w:rsidP="00971CD0">
            <w:pPr>
              <w:rPr>
                <w:rFonts w:ascii="Arial" w:hAnsi="Arial" w:cs="Arial"/>
                <w:sz w:val="18"/>
                <w:szCs w:val="18"/>
                <w:lang w:val="fr-FR"/>
              </w:rPr>
            </w:pPr>
          </w:p>
          <w:p w14:paraId="29BD07D3" w14:textId="1040BC5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changements climatiques ne sont pas si importants que ça. Les gens exagèrent quand ils nous parlent de changement climatique.</w:t>
            </w:r>
          </w:p>
          <w:p w14:paraId="03769E5E" w14:textId="77777777" w:rsidR="0011453F" w:rsidRPr="00844171" w:rsidRDefault="0011453F" w:rsidP="00971CD0">
            <w:pPr>
              <w:rPr>
                <w:rFonts w:ascii="Arial" w:hAnsi="Arial" w:cs="Arial"/>
                <w:sz w:val="18"/>
                <w:szCs w:val="18"/>
                <w:lang w:val="fr-FR"/>
              </w:rPr>
            </w:pPr>
          </w:p>
          <w:p w14:paraId="2039CF9F" w14:textId="1786EEDD"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Les hommes finiront par comprendre comment gérer la forêt de façon durable</w:t>
            </w:r>
          </w:p>
          <w:p w14:paraId="4DC2C6A7" w14:textId="77777777" w:rsidR="0011453F" w:rsidRPr="00844171" w:rsidRDefault="0011453F" w:rsidP="00971CD0">
            <w:pPr>
              <w:rPr>
                <w:rFonts w:ascii="Arial" w:hAnsi="Arial" w:cs="Arial"/>
                <w:sz w:val="18"/>
                <w:szCs w:val="18"/>
                <w:lang w:val="fr-FR"/>
              </w:rPr>
            </w:pPr>
          </w:p>
          <w:p w14:paraId="64DEC52D" w14:textId="77777777"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Si nous nous ne changeons pas de comportement envers notre foret, et nos espaces verts, les effets néfastes des changements climatiques continuerons de nous menacer.</w:t>
            </w:r>
          </w:p>
          <w:p w14:paraId="0DCAA2AB" w14:textId="513F34F3"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br/>
            </w:r>
          </w:p>
        </w:tc>
        <w:tc>
          <w:tcPr>
            <w:tcW w:w="1694" w:type="pct"/>
          </w:tcPr>
          <w:p w14:paraId="5CD0D99E" w14:textId="16D2853A"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1=je ne suis pas du tout d’accord</w:t>
            </w:r>
          </w:p>
          <w:p w14:paraId="3CE8646F" w14:textId="00DF33C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2=je ne suis d’accord</w:t>
            </w:r>
          </w:p>
          <w:p w14:paraId="6CA67BF2" w14:textId="10D9082C"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3=je suis d’accord</w:t>
            </w:r>
          </w:p>
          <w:p w14:paraId="31CF25F5" w14:textId="6C4DF87F" w:rsidR="0011453F" w:rsidRPr="00844171" w:rsidRDefault="0011453F" w:rsidP="00971CD0">
            <w:pPr>
              <w:rPr>
                <w:rFonts w:ascii="Arial" w:hAnsi="Arial" w:cs="Arial"/>
                <w:sz w:val="18"/>
                <w:szCs w:val="18"/>
                <w:lang w:val="fr-FR"/>
              </w:rPr>
            </w:pPr>
            <w:r w:rsidRPr="00844171">
              <w:rPr>
                <w:rFonts w:ascii="Arial" w:hAnsi="Arial" w:cs="Arial"/>
                <w:sz w:val="18"/>
                <w:szCs w:val="18"/>
                <w:lang w:val="fr-FR"/>
              </w:rPr>
              <w:t>4=je suis absolument d’accord</w:t>
            </w:r>
          </w:p>
        </w:tc>
      </w:tr>
    </w:tbl>
    <w:p w14:paraId="7FCA062F" w14:textId="540E2104" w:rsidR="00BC6FE5" w:rsidRPr="00070CC2" w:rsidRDefault="00BC6FE5" w:rsidP="00BC6FE5">
      <w:pPr>
        <w:pStyle w:val="ListParagraph"/>
        <w:rPr>
          <w:rFonts w:ascii="Arial" w:hAnsi="Arial" w:cs="Arial"/>
          <w:sz w:val="18"/>
          <w:szCs w:val="18"/>
          <w:highlight w:val="yellow"/>
        </w:rPr>
      </w:pPr>
    </w:p>
    <w:p w14:paraId="57B49106" w14:textId="77777777" w:rsidR="00D76E40" w:rsidRPr="00070CC2" w:rsidRDefault="00D76E40" w:rsidP="00BC6FE5">
      <w:pPr>
        <w:pStyle w:val="ListParagraph"/>
        <w:rPr>
          <w:rFonts w:ascii="Arial" w:hAnsi="Arial" w:cs="Arial"/>
          <w:sz w:val="18"/>
          <w:szCs w:val="18"/>
          <w:highlight w:val="yellow"/>
        </w:rPr>
      </w:pPr>
    </w:p>
    <w:p w14:paraId="1B6F9AC8" w14:textId="2391BA4F" w:rsidR="004204A3" w:rsidRPr="00070CC2" w:rsidRDefault="004204A3" w:rsidP="00BC6FE5">
      <w:pPr>
        <w:pStyle w:val="ListParagraph"/>
        <w:rPr>
          <w:rFonts w:ascii="Arial" w:hAnsi="Arial" w:cs="Arial"/>
          <w:sz w:val="18"/>
          <w:szCs w:val="18"/>
          <w:highlight w:val="yellow"/>
        </w:rPr>
      </w:pPr>
    </w:p>
    <w:p w14:paraId="28A51F66" w14:textId="61B25675" w:rsidR="004204A3" w:rsidRPr="00844171" w:rsidRDefault="004204A3" w:rsidP="00BC6FE5">
      <w:pPr>
        <w:pStyle w:val="ListParagraph"/>
        <w:rPr>
          <w:rFonts w:ascii="Arial" w:hAnsi="Arial" w:cs="Arial"/>
          <w:sz w:val="18"/>
          <w:szCs w:val="18"/>
        </w:rPr>
      </w:pPr>
    </w:p>
    <w:p w14:paraId="7B4DD6C8" w14:textId="01F200C6" w:rsidR="004204A3" w:rsidRPr="00844171" w:rsidRDefault="004204A3" w:rsidP="004204A3">
      <w:pPr>
        <w:pStyle w:val="ListParagraph"/>
        <w:numPr>
          <w:ilvl w:val="0"/>
          <w:numId w:val="1"/>
        </w:numPr>
        <w:rPr>
          <w:rFonts w:ascii="Arial" w:hAnsi="Arial" w:cs="Arial"/>
          <w:sz w:val="18"/>
          <w:szCs w:val="18"/>
          <w:u w:val="single"/>
        </w:rPr>
      </w:pPr>
      <w:r w:rsidRPr="00844171">
        <w:rPr>
          <w:rFonts w:ascii="Arial" w:hAnsi="Arial" w:cs="Arial"/>
          <w:sz w:val="18"/>
          <w:szCs w:val="18"/>
          <w:u w:val="single"/>
        </w:rPr>
        <w:t>Préférences par rapport au risque</w:t>
      </w:r>
    </w:p>
    <w:p w14:paraId="76B4B648" w14:textId="77777777" w:rsidR="004204A3" w:rsidRPr="00844171" w:rsidRDefault="004204A3" w:rsidP="00BC6FE5">
      <w:pPr>
        <w:pStyle w:val="ListParagraph"/>
        <w:rPr>
          <w:rFonts w:ascii="Arial" w:hAnsi="Arial" w:cs="Arial"/>
          <w:sz w:val="18"/>
          <w:szCs w:val="18"/>
        </w:rPr>
      </w:pPr>
    </w:p>
    <w:tbl>
      <w:tblPr>
        <w:tblStyle w:val="TableGrid"/>
        <w:tblW w:w="5000" w:type="pct"/>
        <w:tblLook w:val="04A0" w:firstRow="1" w:lastRow="0" w:firstColumn="1" w:lastColumn="0" w:noHBand="0" w:noVBand="1"/>
      </w:tblPr>
      <w:tblGrid>
        <w:gridCol w:w="507"/>
        <w:gridCol w:w="5503"/>
        <w:gridCol w:w="3052"/>
      </w:tblGrid>
      <w:tr w:rsidR="00DC7A4C" w:rsidRPr="0057346A" w14:paraId="142A9016" w14:textId="77777777" w:rsidTr="006B1326">
        <w:trPr>
          <w:trHeight w:val="940"/>
        </w:trPr>
        <w:tc>
          <w:tcPr>
            <w:tcW w:w="260" w:type="pct"/>
          </w:tcPr>
          <w:p w14:paraId="30F4AF85" w14:textId="69D9223C"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G.1</w:t>
            </w:r>
          </w:p>
        </w:tc>
        <w:tc>
          <w:tcPr>
            <w:tcW w:w="3046" w:type="pct"/>
          </w:tcPr>
          <w:p w14:paraId="35FE44AE" w14:textId="72E42B80"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En général, a quel dégrée êtes-vous prêt à prendre des risques concernant votre production agricole pour de meilleures chances d’augmenter votre revenu ? </w:t>
            </w:r>
          </w:p>
        </w:tc>
        <w:tc>
          <w:tcPr>
            <w:tcW w:w="1694" w:type="pct"/>
          </w:tcPr>
          <w:p w14:paraId="014D9EBF" w14:textId="359AA059"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1=</w:t>
            </w:r>
            <w:r w:rsidR="00070CC2" w:rsidRPr="00844171">
              <w:rPr>
                <w:rFonts w:ascii="Arial" w:hAnsi="Arial" w:cs="Arial"/>
                <w:sz w:val="18"/>
                <w:szCs w:val="18"/>
                <w:lang w:val="fr-FR"/>
              </w:rPr>
              <w:t xml:space="preserve">Zéro risque : </w:t>
            </w:r>
            <w:r w:rsidRPr="00844171">
              <w:rPr>
                <w:rFonts w:ascii="Arial" w:hAnsi="Arial" w:cs="Arial"/>
                <w:sz w:val="18"/>
                <w:szCs w:val="18"/>
                <w:lang w:val="fr-FR"/>
              </w:rPr>
              <w:t>Pas du tout</w:t>
            </w:r>
            <w:r w:rsidR="00070CC2" w:rsidRPr="00844171">
              <w:rPr>
                <w:rFonts w:ascii="Arial" w:hAnsi="Arial" w:cs="Arial"/>
                <w:sz w:val="18"/>
                <w:szCs w:val="18"/>
                <w:lang w:val="fr-FR"/>
              </w:rPr>
              <w:t>, je ne prends presque jamais prendre de risques</w:t>
            </w:r>
          </w:p>
          <w:p w14:paraId="72EBDF01" w14:textId="43392BC6" w:rsidR="00070CC2" w:rsidRPr="00844171" w:rsidRDefault="00070CC2" w:rsidP="00971CD0">
            <w:pPr>
              <w:rPr>
                <w:rFonts w:ascii="Arial" w:hAnsi="Arial" w:cs="Arial"/>
                <w:sz w:val="18"/>
                <w:szCs w:val="18"/>
                <w:lang w:val="fr-FR"/>
              </w:rPr>
            </w:pPr>
            <w:r w:rsidRPr="00844171">
              <w:rPr>
                <w:rFonts w:ascii="Arial" w:hAnsi="Arial" w:cs="Arial"/>
                <w:sz w:val="18"/>
                <w:szCs w:val="18"/>
                <w:lang w:val="fr-FR"/>
              </w:rPr>
              <w:t xml:space="preserve">2=Risque minimal : Pas trop, j’essaie de mon mieux pour éviter les options risquées </w:t>
            </w:r>
          </w:p>
          <w:p w14:paraId="19A07B32" w14:textId="3BED82CF"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 xml:space="preserve">risque modéré : </w:t>
            </w:r>
            <w:r w:rsidRPr="00844171">
              <w:rPr>
                <w:rFonts w:ascii="Arial" w:hAnsi="Arial" w:cs="Arial"/>
                <w:sz w:val="18"/>
                <w:szCs w:val="18"/>
                <w:lang w:val="fr-FR"/>
              </w:rPr>
              <w:t>J’aime tenter ma chance quelques fois</w:t>
            </w:r>
          </w:p>
          <w:p w14:paraId="769D85FF" w14:textId="09F5F39C"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4=</w:t>
            </w:r>
            <w:r w:rsidR="00070CC2" w:rsidRPr="00844171">
              <w:rPr>
                <w:rFonts w:ascii="Arial" w:hAnsi="Arial" w:cs="Arial"/>
                <w:sz w:val="18"/>
                <w:szCs w:val="18"/>
                <w:lang w:val="fr-FR"/>
              </w:rPr>
              <w:t xml:space="preserve">Aime le risque : qui ne risque rien n’a rien, </w:t>
            </w:r>
            <w:r w:rsidRPr="00844171">
              <w:rPr>
                <w:rFonts w:ascii="Arial" w:hAnsi="Arial" w:cs="Arial"/>
                <w:sz w:val="18"/>
                <w:szCs w:val="18"/>
                <w:lang w:val="fr-FR"/>
              </w:rPr>
              <w:t>je suis toujours prêt à prendre des risques</w:t>
            </w:r>
          </w:p>
        </w:tc>
      </w:tr>
      <w:tr w:rsidR="00DC7A4C" w:rsidRPr="00844171" w14:paraId="0B5FC0E7" w14:textId="77777777" w:rsidTr="006B1326">
        <w:trPr>
          <w:trHeight w:val="940"/>
        </w:trPr>
        <w:tc>
          <w:tcPr>
            <w:tcW w:w="260" w:type="pct"/>
          </w:tcPr>
          <w:p w14:paraId="327882D5" w14:textId="7B0C8130" w:rsidR="00DC7A4C" w:rsidRPr="00844171" w:rsidRDefault="000657C1" w:rsidP="00971CD0">
            <w:pPr>
              <w:rPr>
                <w:rFonts w:ascii="Arial" w:hAnsi="Arial" w:cs="Arial"/>
                <w:sz w:val="18"/>
                <w:szCs w:val="18"/>
                <w:lang w:val="fr-FR"/>
              </w:rPr>
            </w:pPr>
            <w:r w:rsidRPr="00844171">
              <w:rPr>
                <w:rFonts w:ascii="Arial" w:hAnsi="Arial" w:cs="Arial"/>
                <w:sz w:val="18"/>
                <w:szCs w:val="18"/>
                <w:lang w:val="fr-FR"/>
              </w:rPr>
              <w:t>G.2</w:t>
            </w:r>
          </w:p>
        </w:tc>
        <w:tc>
          <w:tcPr>
            <w:tcW w:w="3046" w:type="pct"/>
          </w:tcPr>
          <w:p w14:paraId="543FF387" w14:textId="1023FCF1" w:rsidR="00DC7A4C" w:rsidRPr="00844171" w:rsidRDefault="00DC7A4C" w:rsidP="00971CD0">
            <w:pPr>
              <w:rPr>
                <w:rFonts w:ascii="Arial" w:hAnsi="Arial" w:cs="Arial"/>
                <w:sz w:val="18"/>
                <w:szCs w:val="18"/>
                <w:lang w:val="fr-FR"/>
              </w:rPr>
            </w:pPr>
            <w:r w:rsidRPr="00844171">
              <w:rPr>
                <w:rFonts w:ascii="Arial" w:hAnsi="Arial" w:cs="Arial"/>
                <w:sz w:val="18"/>
                <w:szCs w:val="18"/>
                <w:lang w:val="fr-FR"/>
              </w:rPr>
              <w:t xml:space="preserve">Supposez que vous avez l’option de </w:t>
            </w:r>
            <w:r w:rsidR="00E90E82" w:rsidRPr="00844171">
              <w:rPr>
                <w:rFonts w:ascii="Arial" w:hAnsi="Arial" w:cs="Arial"/>
                <w:sz w:val="18"/>
                <w:szCs w:val="18"/>
                <w:lang w:val="fr-FR"/>
              </w:rPr>
              <w:t>payer</w:t>
            </w:r>
            <w:r w:rsidRPr="00844171">
              <w:rPr>
                <w:rFonts w:ascii="Arial" w:hAnsi="Arial" w:cs="Arial"/>
                <w:sz w:val="18"/>
                <w:szCs w:val="18"/>
                <w:lang w:val="fr-FR"/>
              </w:rPr>
              <w:t xml:space="preserve"> 2000FCFA </w:t>
            </w:r>
            <w:r w:rsidR="00E90E82" w:rsidRPr="00844171">
              <w:rPr>
                <w:rFonts w:ascii="Arial" w:hAnsi="Arial" w:cs="Arial"/>
                <w:sz w:val="18"/>
                <w:szCs w:val="18"/>
                <w:lang w:val="fr-FR"/>
              </w:rPr>
              <w:t>aujourd’hui et de recevoir 3000FCFA le mois prochain. Seriez-vous prêt à le faire ?</w:t>
            </w:r>
          </w:p>
        </w:tc>
        <w:tc>
          <w:tcPr>
            <w:tcW w:w="1694" w:type="pct"/>
          </w:tcPr>
          <w:p w14:paraId="20F2D4B1" w14:textId="7FAB9641"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1=Jamais</w:t>
            </w:r>
          </w:p>
          <w:p w14:paraId="1ED65575" w14:textId="195E5587"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2=je ne crois pas</w:t>
            </w:r>
          </w:p>
          <w:p w14:paraId="1F99241A" w14:textId="36C2D913" w:rsidR="00E90E82" w:rsidRPr="00844171" w:rsidRDefault="00E90E82" w:rsidP="00971CD0">
            <w:pPr>
              <w:rPr>
                <w:rFonts w:ascii="Arial" w:hAnsi="Arial" w:cs="Arial"/>
                <w:sz w:val="18"/>
                <w:szCs w:val="18"/>
                <w:lang w:val="fr-FR"/>
              </w:rPr>
            </w:pPr>
            <w:r w:rsidRPr="00844171">
              <w:rPr>
                <w:rFonts w:ascii="Arial" w:hAnsi="Arial" w:cs="Arial"/>
                <w:sz w:val="18"/>
                <w:szCs w:val="18"/>
                <w:lang w:val="fr-FR"/>
              </w:rPr>
              <w:t>3=</w:t>
            </w:r>
            <w:r w:rsidR="00070CC2" w:rsidRPr="00844171">
              <w:rPr>
                <w:rFonts w:ascii="Arial" w:hAnsi="Arial" w:cs="Arial"/>
                <w:sz w:val="18"/>
                <w:szCs w:val="18"/>
                <w:lang w:val="fr-FR"/>
              </w:rPr>
              <w:t>peut</w:t>
            </w:r>
            <w:r w:rsidRPr="00844171">
              <w:rPr>
                <w:rFonts w:ascii="Arial" w:hAnsi="Arial" w:cs="Arial"/>
                <w:sz w:val="18"/>
                <w:szCs w:val="18"/>
                <w:lang w:val="fr-FR"/>
              </w:rPr>
              <w:t xml:space="preserve"> être</w:t>
            </w:r>
          </w:p>
          <w:p w14:paraId="346E6D31" w14:textId="5E5AD740" w:rsidR="00DC7A4C" w:rsidRPr="00844171" w:rsidRDefault="00E90E82" w:rsidP="00971CD0">
            <w:pPr>
              <w:rPr>
                <w:rFonts w:ascii="Arial" w:hAnsi="Arial" w:cs="Arial"/>
                <w:sz w:val="18"/>
                <w:szCs w:val="18"/>
                <w:lang w:val="fr-FR"/>
              </w:rPr>
            </w:pPr>
            <w:r w:rsidRPr="00844171">
              <w:rPr>
                <w:rFonts w:ascii="Arial" w:hAnsi="Arial" w:cs="Arial"/>
                <w:sz w:val="18"/>
                <w:szCs w:val="18"/>
                <w:lang w:val="fr-FR"/>
              </w:rPr>
              <w:t>4=je le ferai certainement</w:t>
            </w:r>
          </w:p>
        </w:tc>
      </w:tr>
      <w:tr w:rsidR="006B1326" w:rsidRPr="005709C0" w14:paraId="432DD0B6" w14:textId="77777777" w:rsidTr="006B1326">
        <w:trPr>
          <w:trHeight w:val="940"/>
        </w:trPr>
        <w:tc>
          <w:tcPr>
            <w:tcW w:w="260" w:type="pct"/>
          </w:tcPr>
          <w:p w14:paraId="7A533303" w14:textId="1E53D5A3" w:rsidR="006B1326" w:rsidRPr="00844171" w:rsidRDefault="000657C1" w:rsidP="00971CD0">
            <w:pPr>
              <w:rPr>
                <w:rFonts w:ascii="Arial" w:hAnsi="Arial" w:cs="Arial"/>
                <w:sz w:val="18"/>
                <w:szCs w:val="18"/>
                <w:lang w:val="fr-FR"/>
              </w:rPr>
            </w:pPr>
            <w:r w:rsidRPr="00844171">
              <w:rPr>
                <w:rFonts w:ascii="Arial" w:hAnsi="Arial" w:cs="Arial"/>
                <w:sz w:val="18"/>
                <w:szCs w:val="18"/>
                <w:lang w:val="fr-FR"/>
              </w:rPr>
              <w:t>G.3</w:t>
            </w:r>
          </w:p>
        </w:tc>
        <w:tc>
          <w:tcPr>
            <w:tcW w:w="3046" w:type="pct"/>
          </w:tcPr>
          <w:p w14:paraId="64D8E190" w14:textId="7AB33DDC"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 xml:space="preserve">Supposez qu’on vous propose de jouer le jeu suivant. Nous allons lancer une pièce d’argent. Si ca retombe sur pile, vous recevrez 3000FCFA. Si ça retombe sur face, vous allez devoir payer 2000FCFA. Seriez-vous prêt à jouer ? </w:t>
            </w:r>
          </w:p>
        </w:tc>
        <w:tc>
          <w:tcPr>
            <w:tcW w:w="1694" w:type="pct"/>
          </w:tcPr>
          <w:p w14:paraId="49592A91"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1=Jamais</w:t>
            </w:r>
          </w:p>
          <w:p w14:paraId="7CC2CA13"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2=je ne crois pas</w:t>
            </w:r>
          </w:p>
          <w:p w14:paraId="57CF2D18" w14:textId="77777777"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3=peu être</w:t>
            </w:r>
          </w:p>
          <w:p w14:paraId="6F524BAB" w14:textId="4201C4AA" w:rsidR="006B1326" w:rsidRPr="00844171" w:rsidRDefault="006B1326" w:rsidP="00971CD0">
            <w:pPr>
              <w:rPr>
                <w:rFonts w:ascii="Arial" w:hAnsi="Arial" w:cs="Arial"/>
                <w:sz w:val="18"/>
                <w:szCs w:val="18"/>
                <w:lang w:val="fr-FR"/>
              </w:rPr>
            </w:pPr>
            <w:r w:rsidRPr="00844171">
              <w:rPr>
                <w:rFonts w:ascii="Arial" w:hAnsi="Arial" w:cs="Arial"/>
                <w:sz w:val="18"/>
                <w:szCs w:val="18"/>
                <w:lang w:val="fr-FR"/>
              </w:rPr>
              <w:t>4=je le ferai certainement</w:t>
            </w:r>
          </w:p>
        </w:tc>
      </w:tr>
    </w:tbl>
    <w:p w14:paraId="7C105E29" w14:textId="758D2A64" w:rsidR="00D76E40" w:rsidRDefault="00D76E40" w:rsidP="005709C0">
      <w:pPr>
        <w:rPr>
          <w:rFonts w:ascii="Arial" w:hAnsi="Arial" w:cs="Arial"/>
          <w:sz w:val="18"/>
          <w:szCs w:val="18"/>
        </w:rPr>
      </w:pPr>
    </w:p>
    <w:p w14:paraId="458BEE2F" w14:textId="243D6182" w:rsidR="00F14899" w:rsidRDefault="00F14899" w:rsidP="005709C0">
      <w:pPr>
        <w:rPr>
          <w:rFonts w:ascii="Arial" w:hAnsi="Arial" w:cs="Arial"/>
          <w:sz w:val="18"/>
          <w:szCs w:val="18"/>
        </w:rPr>
      </w:pPr>
    </w:p>
    <w:p w14:paraId="61D2894C" w14:textId="77777777" w:rsidR="00F14899" w:rsidRDefault="00F14899" w:rsidP="005709C0">
      <w:pPr>
        <w:rPr>
          <w:rFonts w:ascii="Arial" w:hAnsi="Arial" w:cs="Arial"/>
          <w:sz w:val="18"/>
          <w:szCs w:val="18"/>
        </w:rPr>
      </w:pPr>
    </w:p>
    <w:p w14:paraId="38EE4813" w14:textId="77777777" w:rsidR="00AE320F" w:rsidRPr="003D7CA4" w:rsidRDefault="00AE320F" w:rsidP="00AE320F">
      <w:pPr>
        <w:rPr>
          <w:rFonts w:ascii="Arial" w:hAnsi="Arial" w:cs="Arial"/>
          <w:sz w:val="18"/>
          <w:szCs w:val="18"/>
          <w:u w:val="single"/>
          <w:lang w:val="fr-FR"/>
        </w:rPr>
      </w:pPr>
      <w:r w:rsidRPr="003D7CA4">
        <w:rPr>
          <w:rFonts w:ascii="Arial" w:hAnsi="Arial" w:cs="Arial"/>
          <w:sz w:val="18"/>
          <w:szCs w:val="18"/>
          <w:u w:val="single"/>
          <w:lang w:val="fr-FR"/>
        </w:rPr>
        <w:t>Coordonnées GPS du lieu d</w:t>
      </w:r>
      <w:r>
        <w:rPr>
          <w:rFonts w:ascii="Arial" w:hAnsi="Arial" w:cs="Arial"/>
          <w:sz w:val="18"/>
          <w:szCs w:val="18"/>
          <w:u w:val="single"/>
          <w:lang w:val="fr-FR"/>
        </w:rPr>
        <w:t>e l’enquête</w:t>
      </w:r>
    </w:p>
    <w:p w14:paraId="6E75A113" w14:textId="284FDCC4" w:rsidR="00AE320F" w:rsidRPr="004D3E4F" w:rsidRDefault="00AE320F" w:rsidP="005709C0">
      <w:pPr>
        <w:rPr>
          <w:rFonts w:ascii="Arial" w:hAnsi="Arial" w:cs="Arial"/>
          <w:sz w:val="18"/>
          <w:szCs w:val="18"/>
          <w:lang w:val="fr-FR"/>
        </w:rPr>
      </w:pPr>
    </w:p>
    <w:p w14:paraId="790AD51B" w14:textId="2F9E5A5B" w:rsidR="00AE320F" w:rsidRPr="004D3E4F" w:rsidRDefault="00AE320F" w:rsidP="005709C0">
      <w:pPr>
        <w:rPr>
          <w:rFonts w:ascii="Arial" w:hAnsi="Arial" w:cs="Arial"/>
          <w:sz w:val="18"/>
          <w:szCs w:val="18"/>
          <w:lang w:val="fr-FR"/>
        </w:rPr>
      </w:pPr>
    </w:p>
    <w:p w14:paraId="51791C32" w14:textId="77777777" w:rsidR="00AE320F" w:rsidRPr="006B02B1" w:rsidRDefault="00AE320F" w:rsidP="00AE320F">
      <w:pPr>
        <w:rPr>
          <w:rFonts w:ascii="Arial" w:hAnsi="Arial" w:cs="Arial"/>
          <w:sz w:val="18"/>
          <w:szCs w:val="18"/>
          <w:highlight w:val="yellow"/>
          <w:u w:val="single"/>
          <w:lang w:val="fr-FR"/>
        </w:rPr>
      </w:pPr>
      <w:r w:rsidRPr="006B02B1">
        <w:rPr>
          <w:rFonts w:ascii="Arial" w:hAnsi="Arial" w:cs="Arial"/>
          <w:sz w:val="18"/>
          <w:szCs w:val="18"/>
          <w:highlight w:val="yellow"/>
          <w:u w:val="single"/>
          <w:lang w:val="fr-FR"/>
        </w:rPr>
        <w:t xml:space="preserve">Lieu de l’enquête </w:t>
      </w:r>
    </w:p>
    <w:p w14:paraId="2E3B85F4" w14:textId="77777777" w:rsidR="00AE320F" w:rsidRPr="006B02B1" w:rsidRDefault="00AE320F" w:rsidP="00AE320F">
      <w:pPr>
        <w:rPr>
          <w:rFonts w:ascii="Arial" w:hAnsi="Arial" w:cs="Arial"/>
          <w:sz w:val="18"/>
          <w:szCs w:val="18"/>
          <w:highlight w:val="yellow"/>
          <w:u w:val="single"/>
          <w:lang w:val="fr-FR"/>
        </w:rPr>
      </w:pPr>
    </w:p>
    <w:p w14:paraId="3C8EA8A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la maison du participant</w:t>
      </w:r>
    </w:p>
    <w:p w14:paraId="47E9AFD1"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le champ du participant</w:t>
      </w:r>
    </w:p>
    <w:p w14:paraId="6B0ABCE4"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marché du village</w:t>
      </w:r>
    </w:p>
    <w:p w14:paraId="15FD5A1C"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 centre régional</w:t>
      </w:r>
    </w:p>
    <w:p w14:paraId="3376B193"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Dans la foret</w:t>
      </w:r>
    </w:p>
    <w:p w14:paraId="6B87203A" w14:textId="77777777" w:rsidR="00AE320F" w:rsidRPr="006B02B1" w:rsidRDefault="00AE320F" w:rsidP="00AE320F">
      <w:pPr>
        <w:pStyle w:val="ListParagraph"/>
        <w:numPr>
          <w:ilvl w:val="0"/>
          <w:numId w:val="26"/>
        </w:numPr>
        <w:rPr>
          <w:rFonts w:ascii="Arial" w:hAnsi="Arial" w:cs="Arial"/>
          <w:sz w:val="18"/>
          <w:szCs w:val="18"/>
          <w:highlight w:val="yellow"/>
          <w:u w:val="single"/>
        </w:rPr>
      </w:pPr>
      <w:r w:rsidRPr="006B02B1">
        <w:rPr>
          <w:rFonts w:ascii="Arial" w:hAnsi="Arial" w:cs="Arial"/>
          <w:sz w:val="18"/>
          <w:szCs w:val="18"/>
          <w:highlight w:val="yellow"/>
          <w:u w:val="single"/>
        </w:rPr>
        <w:t>Autre (précisez)</w:t>
      </w:r>
    </w:p>
    <w:p w14:paraId="68FD1E1D" w14:textId="7297A921" w:rsidR="00AE320F" w:rsidRPr="006B02B1" w:rsidRDefault="00AE320F" w:rsidP="005709C0">
      <w:pPr>
        <w:rPr>
          <w:rFonts w:ascii="Arial" w:hAnsi="Arial" w:cs="Arial"/>
          <w:sz w:val="18"/>
          <w:szCs w:val="18"/>
          <w:highlight w:val="yellow"/>
        </w:rPr>
      </w:pPr>
    </w:p>
    <w:p w14:paraId="520A2D41" w14:textId="77777777" w:rsidR="00EB7B70" w:rsidRPr="006B02B1" w:rsidRDefault="00EB7B70" w:rsidP="005709C0">
      <w:pPr>
        <w:rPr>
          <w:rFonts w:ascii="Arial" w:hAnsi="Arial" w:cs="Arial"/>
          <w:sz w:val="18"/>
          <w:szCs w:val="18"/>
          <w:highlight w:val="yellow"/>
        </w:rPr>
      </w:pPr>
    </w:p>
    <w:p w14:paraId="3F4044E9" w14:textId="284AA0DE" w:rsidR="00EB7B70" w:rsidRPr="006B02B1" w:rsidRDefault="00EB7B70" w:rsidP="005709C0">
      <w:pPr>
        <w:rPr>
          <w:rFonts w:ascii="Arial" w:hAnsi="Arial" w:cs="Arial"/>
          <w:sz w:val="18"/>
          <w:szCs w:val="18"/>
          <w:highlight w:val="yellow"/>
          <w:u w:val="single"/>
        </w:rPr>
      </w:pPr>
      <w:r w:rsidRPr="006B02B1">
        <w:rPr>
          <w:rFonts w:ascii="Arial" w:hAnsi="Arial" w:cs="Arial"/>
          <w:sz w:val="18"/>
          <w:szCs w:val="18"/>
          <w:highlight w:val="yellow"/>
          <w:u w:val="single"/>
        </w:rPr>
        <w:t>Status de l’enquete</w:t>
      </w:r>
    </w:p>
    <w:p w14:paraId="74D34965" w14:textId="298FCEBC" w:rsidR="00EB7B70"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Complete</w:t>
      </w:r>
    </w:p>
    <w:p w14:paraId="0CFABF5E" w14:textId="24D20598"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Démarrée mais Incomplète</w:t>
      </w:r>
    </w:p>
    <w:p w14:paraId="3281C349" w14:textId="6D41F762" w:rsidR="004D727C" w:rsidRPr="006B02B1" w:rsidRDefault="004D727C" w:rsidP="008A4361">
      <w:pPr>
        <w:pStyle w:val="ListParagraph"/>
        <w:numPr>
          <w:ilvl w:val="0"/>
          <w:numId w:val="28"/>
        </w:numPr>
        <w:rPr>
          <w:rFonts w:ascii="Arial" w:hAnsi="Arial" w:cs="Arial"/>
          <w:sz w:val="18"/>
          <w:szCs w:val="18"/>
          <w:highlight w:val="yellow"/>
        </w:rPr>
      </w:pPr>
      <w:r w:rsidRPr="006B02B1">
        <w:rPr>
          <w:rFonts w:ascii="Arial" w:hAnsi="Arial" w:cs="Arial"/>
          <w:sz w:val="18"/>
          <w:szCs w:val="18"/>
          <w:highlight w:val="yellow"/>
        </w:rPr>
        <w:t>Non démarrée</w:t>
      </w:r>
    </w:p>
    <w:p w14:paraId="0CE4E846" w14:textId="77777777" w:rsidR="004D727C" w:rsidRPr="006B02B1" w:rsidRDefault="004D727C" w:rsidP="005709C0">
      <w:pPr>
        <w:rPr>
          <w:rFonts w:ascii="Arial" w:hAnsi="Arial" w:cs="Arial"/>
          <w:sz w:val="18"/>
          <w:szCs w:val="18"/>
          <w:highlight w:val="yellow"/>
        </w:rPr>
      </w:pPr>
    </w:p>
    <w:p w14:paraId="0B76FEC1" w14:textId="5BC0C225" w:rsidR="00EB7B70" w:rsidRPr="004D727C" w:rsidRDefault="004D727C" w:rsidP="005709C0">
      <w:pPr>
        <w:rPr>
          <w:rFonts w:ascii="Arial" w:hAnsi="Arial" w:cs="Arial"/>
          <w:sz w:val="18"/>
          <w:szCs w:val="18"/>
          <w:u w:val="single"/>
        </w:rPr>
      </w:pPr>
      <w:r w:rsidRPr="006B02B1">
        <w:rPr>
          <w:rFonts w:ascii="Arial" w:hAnsi="Arial" w:cs="Arial"/>
          <w:sz w:val="18"/>
          <w:szCs w:val="18"/>
          <w:highlight w:val="yellow"/>
          <w:u w:val="single"/>
        </w:rPr>
        <w:t>Justification</w:t>
      </w:r>
    </w:p>
    <w:p w14:paraId="26CB2E6D" w14:textId="77777777" w:rsidR="004D727C" w:rsidRDefault="004D727C" w:rsidP="005709C0">
      <w:pPr>
        <w:rPr>
          <w:rFonts w:ascii="Arial" w:hAnsi="Arial" w:cs="Arial"/>
          <w:sz w:val="18"/>
          <w:szCs w:val="18"/>
        </w:rPr>
      </w:pPr>
    </w:p>
    <w:p w14:paraId="5064E0B1" w14:textId="57A90D7B" w:rsidR="00EB7B70" w:rsidRPr="00EB7B70" w:rsidRDefault="00EB7B70" w:rsidP="005709C0">
      <w:pPr>
        <w:rPr>
          <w:rFonts w:ascii="Arial" w:hAnsi="Arial" w:cs="Arial"/>
          <w:sz w:val="18"/>
          <w:szCs w:val="18"/>
          <w:u w:val="single"/>
        </w:rPr>
      </w:pPr>
      <w:r w:rsidRPr="00EB7B70">
        <w:rPr>
          <w:rFonts w:ascii="Arial" w:hAnsi="Arial" w:cs="Arial"/>
          <w:sz w:val="18"/>
          <w:szCs w:val="18"/>
          <w:u w:val="single"/>
        </w:rPr>
        <w:t>Commentaire</w:t>
      </w:r>
    </w:p>
    <w:p w14:paraId="18C82B83" w14:textId="523A01A0" w:rsidR="00EB7B70" w:rsidRDefault="00EB7B70" w:rsidP="005709C0">
      <w:pPr>
        <w:rPr>
          <w:rFonts w:ascii="Arial" w:hAnsi="Arial" w:cs="Arial"/>
          <w:sz w:val="18"/>
          <w:szCs w:val="18"/>
        </w:rPr>
      </w:pPr>
    </w:p>
    <w:p w14:paraId="165D4A71" w14:textId="6F17E822" w:rsidR="00EB7B70" w:rsidRPr="005709C0" w:rsidRDefault="00EB7B70" w:rsidP="00EB7B70">
      <w:pPr>
        <w:jc w:val="center"/>
        <w:rPr>
          <w:rFonts w:ascii="Arial" w:hAnsi="Arial" w:cs="Arial"/>
          <w:sz w:val="18"/>
          <w:szCs w:val="18"/>
        </w:rPr>
      </w:pPr>
      <w:r>
        <w:rPr>
          <w:rFonts w:ascii="Arial" w:hAnsi="Arial" w:cs="Arial"/>
          <w:sz w:val="18"/>
          <w:szCs w:val="18"/>
        </w:rPr>
        <w:t>FIN</w:t>
      </w:r>
    </w:p>
    <w:sectPr w:rsidR="00EB7B70" w:rsidRPr="005709C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erge adjognon" w:date="2018-10-19T07:59:00Z" w:initials="sa">
    <w:p w14:paraId="0DD80F1E" w14:textId="77777777" w:rsidR="00581092" w:rsidRDefault="00E211F3">
      <w:pPr>
        <w:pStyle w:val="CommentText"/>
      </w:pPr>
      <w:r>
        <w:rPr>
          <w:rStyle w:val="CommentReference"/>
        </w:rPr>
        <w:annotationRef/>
      </w:r>
      <w:r>
        <w:t xml:space="preserve">S’assurer que les enquêteurs comprennent exactement ce que c’est que type de traitement et ce qu’est </w:t>
      </w:r>
      <w:r w:rsidR="00581092">
        <w:t>le statut de traitement. Il faut y dedier une section entiere et utiliser les photos des parcelles qu’ont avait imprimer pour clarifier tout doutes…</w:t>
      </w:r>
    </w:p>
    <w:p w14:paraId="669E3FDA" w14:textId="408AB223" w:rsidR="00E211F3" w:rsidRDefault="00581092">
      <w:pPr>
        <w:pStyle w:val="CommentText"/>
      </w:pPr>
      <w:r>
        <w:t xml:space="preserve">Les enqueteurs eux memes doivent bien comprendre cette section entierement </w:t>
      </w:r>
    </w:p>
  </w:comment>
  <w:comment w:id="18" w:author="serge adjognon" w:date="2018-10-19T07:52:00Z" w:initials="sa">
    <w:p w14:paraId="7ED9A017" w14:textId="487C60E6" w:rsidR="00E211F3" w:rsidRDefault="00E211F3">
      <w:pPr>
        <w:pStyle w:val="CommentText"/>
      </w:pPr>
      <w:r>
        <w:rPr>
          <w:rStyle w:val="CommentReference"/>
        </w:rPr>
        <w:annotationRef/>
      </w:r>
      <w:r>
        <w:t>Ceci signifie que les enqueteurs doivent garder sur eux un exemplaire de contract. Important de s’en assurer avant de laisser les équipes partir sur le terrain</w:t>
      </w:r>
    </w:p>
  </w:comment>
  <w:comment w:id="24" w:author="serge adjognon" w:date="2018-10-19T08:02:00Z" w:initials="sa">
    <w:p w14:paraId="23E0CE2B" w14:textId="5FE42884" w:rsidR="00581092" w:rsidRDefault="00581092">
      <w:pPr>
        <w:pStyle w:val="CommentText"/>
      </w:pPr>
      <w:r>
        <w:rPr>
          <w:rStyle w:val="CommentReference"/>
        </w:rPr>
        <w:annotationRef/>
      </w:r>
      <w:r>
        <w:t>il faut une estimation … c’est important de préciser au répondant que ce n’est pas son revenu total mais le revenu tire de cette activité principale</w:t>
      </w:r>
    </w:p>
  </w:comment>
  <w:comment w:id="25" w:author="serge adjognon" w:date="2018-10-19T08:04:00Z" w:initials="sa">
    <w:p w14:paraId="4EF339AD" w14:textId="41270ED1" w:rsidR="00581092" w:rsidRDefault="00581092">
      <w:pPr>
        <w:pStyle w:val="CommentText"/>
      </w:pPr>
      <w:r>
        <w:rPr>
          <w:rStyle w:val="CommentReference"/>
        </w:rPr>
        <w:annotationRef/>
      </w:r>
      <w:r>
        <w:t xml:space="preserve">Cette question semble simple mais elle est très délicate. Nous voulons savoir </w:t>
      </w:r>
      <w:r w:rsidR="001C50D4">
        <w:t xml:space="preserve">approximativement </w:t>
      </w:r>
      <w:r>
        <w:t>la part que représente ce revenu principal dans le revenu total du menage. Il faut donc que chaque enqueteur garde 10 cailloux de meme taille et remettent au repondant et lui demandent de repartir entre son occupation principale et le reste.</w:t>
      </w:r>
      <w:r w:rsidR="001C50D4">
        <w:t xml:space="preserve"> La reponse a reporter ici, est simplement le nombre de cailloux alloue a l’activite. Ell doit etre entre 1 et 10.  Zero ne doit pas etre possible par definition.</w:t>
      </w:r>
    </w:p>
  </w:comment>
  <w:comment w:id="36" w:author="serge adjognon" w:date="2018-10-19T08:14:00Z" w:initials="sa">
    <w:p w14:paraId="161EBA28" w14:textId="5911CC17" w:rsidR="001C50D4" w:rsidRDefault="001C50D4">
      <w:pPr>
        <w:pStyle w:val="CommentText"/>
      </w:pPr>
      <w:r>
        <w:rPr>
          <w:rStyle w:val="CommentReference"/>
        </w:rPr>
        <w:annotationRef/>
      </w:r>
      <w:r>
        <w:t>Ici, le repondant devra indiquer les differentes depenses pour lesquelles l’argent est utilise. Pour chaque depense, le repondant devra donner a peu pres le montant alloue a cette depense.</w:t>
      </w:r>
    </w:p>
  </w:comment>
  <w:comment w:id="37" w:author="serge adjognon" w:date="2018-10-19T08:16:00Z" w:initials="sa">
    <w:p w14:paraId="1ACF6919" w14:textId="723E461F" w:rsidR="001C50D4" w:rsidRDefault="001C50D4">
      <w:pPr>
        <w:pStyle w:val="CommentText"/>
      </w:pPr>
      <w:r>
        <w:rPr>
          <w:rStyle w:val="CommentReference"/>
        </w:rPr>
        <w:annotationRef/>
      </w:r>
      <w:r>
        <w:t>Le repondant devra indiquer combien il lui reste. Cette valeur additionnee avec les usages ne peut etre superieure au montant recu</w:t>
      </w:r>
    </w:p>
  </w:comment>
  <w:comment w:id="40" w:author="serge adjognon" w:date="2018-10-19T08:18:00Z" w:initials="sa">
    <w:p w14:paraId="19D69656" w14:textId="1334C687" w:rsidR="00F124E2" w:rsidRDefault="00F124E2">
      <w:pPr>
        <w:pStyle w:val="CommentText"/>
      </w:pPr>
      <w:r>
        <w:rPr>
          <w:rStyle w:val="CommentReference"/>
        </w:rPr>
        <w:annotationRef/>
      </w:r>
      <w:r>
        <w:t xml:space="preserve">Les autres noms vont s’afficher. Et l’enqueteur devra simplement </w:t>
      </w:r>
      <w:r w:rsidR="00A44A43">
        <w:t>cocher chaque nom</w:t>
      </w:r>
      <w:r>
        <w:t xml:space="preserve"> que le repondant a cite. Pas besoin de se rappeler excatement du nom a la lettre pres. </w:t>
      </w:r>
    </w:p>
  </w:comment>
  <w:comment w:id="97" w:author="serge adjognon" w:date="2018-10-19T08:28:00Z" w:initials="sa">
    <w:p w14:paraId="4C8922BC" w14:textId="42A8430E" w:rsidR="00A44A43" w:rsidRDefault="00A44A43">
      <w:pPr>
        <w:pStyle w:val="CommentText"/>
      </w:pPr>
      <w:r>
        <w:rPr>
          <w:rStyle w:val="CommentReference"/>
        </w:rPr>
        <w:annotationRef/>
      </w:r>
      <w:r>
        <w:t>Essayer d’avoir la meilleure estimation possible</w:t>
      </w:r>
    </w:p>
  </w:comment>
  <w:comment w:id="102" w:author="serge adjognon" w:date="2018-10-19T08:28:00Z" w:initials="sa">
    <w:p w14:paraId="4C21590F" w14:textId="6314231B" w:rsidR="00A44A43" w:rsidRDefault="00A44A43">
      <w:pPr>
        <w:pStyle w:val="CommentText"/>
      </w:pPr>
      <w:r>
        <w:rPr>
          <w:rStyle w:val="CommentReference"/>
        </w:rPr>
        <w:annotationRef/>
      </w:r>
      <w:r>
        <w:t xml:space="preserve">Donner le temps au répondant pour estimer ceci. Cette question demande </w:t>
      </w:r>
      <w:r w:rsidR="0033084B">
        <w:t>à</w:t>
      </w:r>
      <w:r>
        <w:t xml:space="preserve"> </w:t>
      </w:r>
      <w:r w:rsidR="004A6AF3">
        <w:t>considérer</w:t>
      </w:r>
      <w:r>
        <w:t xml:space="preserve"> la production récoltée ou espérée de chacun des champs cultives par le </w:t>
      </w:r>
      <w:r w:rsidR="0033084B">
        <w:t>ménage durant cette saison agricole</w:t>
      </w:r>
      <w:r>
        <w:t xml:space="preserve">, et </w:t>
      </w:r>
      <w:r w:rsidR="0033084B">
        <w:t>estimer la valeur totale s’il devrait le vendre sur le marché, même si le paysan ne vend pas sa production.</w:t>
      </w:r>
    </w:p>
  </w:comment>
  <w:comment w:id="103" w:author="serge adjognon" w:date="2018-10-19T08:48:00Z" w:initials="sa">
    <w:p w14:paraId="1693A68A" w14:textId="4DAA1799" w:rsidR="0033084B" w:rsidRDefault="0033084B">
      <w:pPr>
        <w:pStyle w:val="CommentText"/>
      </w:pPr>
      <w:r>
        <w:rPr>
          <w:rStyle w:val="CommentReference"/>
        </w:rPr>
        <w:annotationRef/>
      </w:r>
      <w:r>
        <w:t>Les questions ici pourraient sembler confuse. Ne pas s’inquiéter</w:t>
      </w:r>
      <w:bookmarkStart w:id="104" w:name="_GoBack"/>
      <w:bookmarkEnd w:id="104"/>
      <w:r>
        <w:t>. Les poser de la façon la plus simple possible et recueillir la réponse du répondant.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9E3FDA" w15:done="0"/>
  <w15:commentEx w15:paraId="7ED9A017" w15:done="0"/>
  <w15:commentEx w15:paraId="23E0CE2B" w15:done="0"/>
  <w15:commentEx w15:paraId="4EF339AD" w15:done="0"/>
  <w15:commentEx w15:paraId="161EBA28" w15:done="0"/>
  <w15:commentEx w15:paraId="1ACF6919" w15:done="0"/>
  <w15:commentEx w15:paraId="19D69656" w15:done="0"/>
  <w15:commentEx w15:paraId="4C8922BC" w15:done="0"/>
  <w15:commentEx w15:paraId="4C21590F" w15:done="0"/>
  <w15:commentEx w15:paraId="1693A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9E3FDA" w16cid:durableId="1F740D44"/>
  <w16cid:commentId w16cid:paraId="7ED9A017" w16cid:durableId="1F740BD2"/>
  <w16cid:commentId w16cid:paraId="23E0CE2B" w16cid:durableId="1F740E17"/>
  <w16cid:commentId w16cid:paraId="4EF339AD" w16cid:durableId="1F740E85"/>
  <w16cid:commentId w16cid:paraId="161EBA28" w16cid:durableId="1F741102"/>
  <w16cid:commentId w16cid:paraId="1ACF6919" w16cid:durableId="1F74115C"/>
  <w16cid:commentId w16cid:paraId="19D69656" w16cid:durableId="1F7411CB"/>
  <w16cid:commentId w16cid:paraId="4C8922BC" w16cid:durableId="1F741423"/>
  <w16cid:commentId w16cid:paraId="4C21590F" w16cid:durableId="1F74144B"/>
  <w16cid:commentId w16cid:paraId="1693A68A" w16cid:durableId="1F7418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5B27" w14:textId="77777777" w:rsidR="00F66EAB" w:rsidRDefault="00F66EAB" w:rsidP="00B21786">
      <w:r>
        <w:separator/>
      </w:r>
    </w:p>
  </w:endnote>
  <w:endnote w:type="continuationSeparator" w:id="0">
    <w:p w14:paraId="055B0168" w14:textId="77777777" w:rsidR="00F66EAB" w:rsidRDefault="00F66EAB"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E211F3" w:rsidRDefault="00E211F3">
        <w:pPr>
          <w:pStyle w:val="Footer"/>
          <w:jc w:val="right"/>
        </w:pPr>
        <w:r>
          <w:fldChar w:fldCharType="begin"/>
        </w:r>
        <w:r>
          <w:instrText>PAGE   \* MERGEFORMAT</w:instrText>
        </w:r>
        <w:r>
          <w:fldChar w:fldCharType="separate"/>
        </w:r>
        <w:r w:rsidRPr="0057346A">
          <w:rPr>
            <w:noProof/>
            <w:lang w:val="fr-FR"/>
          </w:rPr>
          <w:t>17</w:t>
        </w:r>
        <w:r>
          <w:fldChar w:fldCharType="end"/>
        </w:r>
      </w:p>
    </w:sdtContent>
  </w:sdt>
  <w:p w14:paraId="56F5C895" w14:textId="77777777" w:rsidR="00E211F3" w:rsidRDefault="00E21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A57A" w14:textId="77777777" w:rsidR="00F66EAB" w:rsidRDefault="00F66EAB" w:rsidP="00B21786">
      <w:r>
        <w:separator/>
      </w:r>
    </w:p>
  </w:footnote>
  <w:footnote w:type="continuationSeparator" w:id="0">
    <w:p w14:paraId="33B3ABFB" w14:textId="77777777" w:rsidR="00F66EAB" w:rsidRDefault="00F66EAB"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E211F3" w:rsidRPr="00D4778A" w:rsidRDefault="00E211F3">
    <w:pPr>
      <w:pStyle w:val="Header"/>
      <w:rPr>
        <w:lang w:val="fr-FR"/>
      </w:rPr>
    </w:pPr>
    <w:r w:rsidRPr="00D4778A">
      <w:rPr>
        <w:lang w:val="fr-FR"/>
      </w:rPr>
      <w:t xml:space="preserve">Endline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457C58"/>
    <w:multiLevelType w:val="hybridMultilevel"/>
    <w:tmpl w:val="CA06F2A2"/>
    <w:lvl w:ilvl="0" w:tplc="21BCB61C">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1E86253A"/>
    <w:multiLevelType w:val="hybridMultilevel"/>
    <w:tmpl w:val="A0F66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471A24"/>
    <w:multiLevelType w:val="hybridMultilevel"/>
    <w:tmpl w:val="8BCA4AAA"/>
    <w:lvl w:ilvl="0" w:tplc="ED44E5E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8" w15:restartNumberingAfterBreak="0">
    <w:nsid w:val="25F2607F"/>
    <w:multiLevelType w:val="hybridMultilevel"/>
    <w:tmpl w:val="E5DE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D828B2"/>
    <w:multiLevelType w:val="hybridMultilevel"/>
    <w:tmpl w:val="161C7C12"/>
    <w:lvl w:ilvl="0" w:tplc="FA90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297714"/>
    <w:multiLevelType w:val="hybridMultilevel"/>
    <w:tmpl w:val="CA7C8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4"/>
  </w:num>
  <w:num w:numId="4">
    <w:abstractNumId w:val="25"/>
  </w:num>
  <w:num w:numId="5">
    <w:abstractNumId w:val="9"/>
  </w:num>
  <w:num w:numId="6">
    <w:abstractNumId w:val="15"/>
  </w:num>
  <w:num w:numId="7">
    <w:abstractNumId w:val="21"/>
  </w:num>
  <w:num w:numId="8">
    <w:abstractNumId w:val="17"/>
  </w:num>
  <w:num w:numId="9">
    <w:abstractNumId w:val="11"/>
  </w:num>
  <w:num w:numId="10">
    <w:abstractNumId w:val="1"/>
  </w:num>
  <w:num w:numId="11">
    <w:abstractNumId w:val="27"/>
  </w:num>
  <w:num w:numId="12">
    <w:abstractNumId w:val="14"/>
  </w:num>
  <w:num w:numId="13">
    <w:abstractNumId w:val="10"/>
  </w:num>
  <w:num w:numId="14">
    <w:abstractNumId w:val="23"/>
  </w:num>
  <w:num w:numId="15">
    <w:abstractNumId w:val="0"/>
  </w:num>
  <w:num w:numId="16">
    <w:abstractNumId w:val="19"/>
  </w:num>
  <w:num w:numId="17">
    <w:abstractNumId w:val="4"/>
  </w:num>
  <w:num w:numId="18">
    <w:abstractNumId w:val="20"/>
  </w:num>
  <w:num w:numId="19">
    <w:abstractNumId w:val="18"/>
  </w:num>
  <w:num w:numId="20">
    <w:abstractNumId w:val="13"/>
  </w:num>
  <w:num w:numId="21">
    <w:abstractNumId w:val="26"/>
  </w:num>
  <w:num w:numId="22">
    <w:abstractNumId w:val="16"/>
  </w:num>
  <w:num w:numId="23">
    <w:abstractNumId w:val="22"/>
  </w:num>
  <w:num w:numId="24">
    <w:abstractNumId w:val="6"/>
  </w:num>
  <w:num w:numId="25">
    <w:abstractNumId w:val="8"/>
  </w:num>
  <w:num w:numId="26">
    <w:abstractNumId w:val="7"/>
  </w:num>
  <w:num w:numId="27">
    <w:abstractNumId w:val="12"/>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adjognon">
    <w15:presenceInfo w15:providerId="Windows Live" w15:userId="1239412f4c3f7be0"/>
  </w15:person>
  <w15:person w15:author="ICRAF">
    <w15:presenceInfo w15:providerId="None" w15:userId="ICR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17D0"/>
    <w:rsid w:val="000129EF"/>
    <w:rsid w:val="00014B6B"/>
    <w:rsid w:val="0001741E"/>
    <w:rsid w:val="000176DE"/>
    <w:rsid w:val="00020893"/>
    <w:rsid w:val="00021687"/>
    <w:rsid w:val="00026CB1"/>
    <w:rsid w:val="000305AA"/>
    <w:rsid w:val="0004041D"/>
    <w:rsid w:val="000408DD"/>
    <w:rsid w:val="0004439E"/>
    <w:rsid w:val="00044FF9"/>
    <w:rsid w:val="00061405"/>
    <w:rsid w:val="00062F32"/>
    <w:rsid w:val="00062F93"/>
    <w:rsid w:val="000657C1"/>
    <w:rsid w:val="000669F3"/>
    <w:rsid w:val="00070CC2"/>
    <w:rsid w:val="00073163"/>
    <w:rsid w:val="000966BB"/>
    <w:rsid w:val="000A2FA9"/>
    <w:rsid w:val="000A7B71"/>
    <w:rsid w:val="000B7CEE"/>
    <w:rsid w:val="000D4BB4"/>
    <w:rsid w:val="000E143A"/>
    <w:rsid w:val="000F4A46"/>
    <w:rsid w:val="00100E62"/>
    <w:rsid w:val="00102BFD"/>
    <w:rsid w:val="0011023D"/>
    <w:rsid w:val="0011453F"/>
    <w:rsid w:val="001223B2"/>
    <w:rsid w:val="0012426F"/>
    <w:rsid w:val="0013252A"/>
    <w:rsid w:val="00143926"/>
    <w:rsid w:val="00150DEE"/>
    <w:rsid w:val="00161C47"/>
    <w:rsid w:val="00170EDB"/>
    <w:rsid w:val="00175D82"/>
    <w:rsid w:val="00175E3C"/>
    <w:rsid w:val="00177D6C"/>
    <w:rsid w:val="00180892"/>
    <w:rsid w:val="00182305"/>
    <w:rsid w:val="001A4C70"/>
    <w:rsid w:val="001B0B15"/>
    <w:rsid w:val="001B22EE"/>
    <w:rsid w:val="001C01B2"/>
    <w:rsid w:val="001C50D4"/>
    <w:rsid w:val="001C75A3"/>
    <w:rsid w:val="001D1F82"/>
    <w:rsid w:val="001E1BEC"/>
    <w:rsid w:val="00201D82"/>
    <w:rsid w:val="00204F62"/>
    <w:rsid w:val="00205F85"/>
    <w:rsid w:val="00207CA1"/>
    <w:rsid w:val="00210FB4"/>
    <w:rsid w:val="00211ED8"/>
    <w:rsid w:val="00214D84"/>
    <w:rsid w:val="0023115B"/>
    <w:rsid w:val="00244DD7"/>
    <w:rsid w:val="00251EE0"/>
    <w:rsid w:val="002552ED"/>
    <w:rsid w:val="002624BD"/>
    <w:rsid w:val="00273F01"/>
    <w:rsid w:val="0027584E"/>
    <w:rsid w:val="002762DC"/>
    <w:rsid w:val="0029550D"/>
    <w:rsid w:val="002B6606"/>
    <w:rsid w:val="002B69F7"/>
    <w:rsid w:val="002B72AE"/>
    <w:rsid w:val="002C267E"/>
    <w:rsid w:val="002C4ACA"/>
    <w:rsid w:val="002D0C6A"/>
    <w:rsid w:val="002D7998"/>
    <w:rsid w:val="002E46F3"/>
    <w:rsid w:val="002F2A9C"/>
    <w:rsid w:val="002F654A"/>
    <w:rsid w:val="002F7938"/>
    <w:rsid w:val="00303DFF"/>
    <w:rsid w:val="00306427"/>
    <w:rsid w:val="0030765A"/>
    <w:rsid w:val="0031009C"/>
    <w:rsid w:val="003106C6"/>
    <w:rsid w:val="0033084B"/>
    <w:rsid w:val="00330A79"/>
    <w:rsid w:val="00331CE2"/>
    <w:rsid w:val="00333600"/>
    <w:rsid w:val="00340116"/>
    <w:rsid w:val="003430D7"/>
    <w:rsid w:val="00347EA9"/>
    <w:rsid w:val="003502D7"/>
    <w:rsid w:val="003512FC"/>
    <w:rsid w:val="00362F4C"/>
    <w:rsid w:val="003700E6"/>
    <w:rsid w:val="003769F7"/>
    <w:rsid w:val="00380278"/>
    <w:rsid w:val="003824DA"/>
    <w:rsid w:val="00384EB9"/>
    <w:rsid w:val="00387FEE"/>
    <w:rsid w:val="003979CF"/>
    <w:rsid w:val="003A4076"/>
    <w:rsid w:val="003A6E70"/>
    <w:rsid w:val="003B067B"/>
    <w:rsid w:val="003B248F"/>
    <w:rsid w:val="003C2AF1"/>
    <w:rsid w:val="003C7C05"/>
    <w:rsid w:val="003D6C26"/>
    <w:rsid w:val="003D7CA4"/>
    <w:rsid w:val="003F4DA6"/>
    <w:rsid w:val="0040148A"/>
    <w:rsid w:val="0040291D"/>
    <w:rsid w:val="004065C5"/>
    <w:rsid w:val="004172AC"/>
    <w:rsid w:val="004204A3"/>
    <w:rsid w:val="004237E5"/>
    <w:rsid w:val="00435DA4"/>
    <w:rsid w:val="00445515"/>
    <w:rsid w:val="004669D8"/>
    <w:rsid w:val="004670FF"/>
    <w:rsid w:val="004700D4"/>
    <w:rsid w:val="00471ECE"/>
    <w:rsid w:val="00472000"/>
    <w:rsid w:val="00473C7B"/>
    <w:rsid w:val="0047454E"/>
    <w:rsid w:val="00486ABC"/>
    <w:rsid w:val="00487A8A"/>
    <w:rsid w:val="00491601"/>
    <w:rsid w:val="00492C13"/>
    <w:rsid w:val="004A3B39"/>
    <w:rsid w:val="004A6AF3"/>
    <w:rsid w:val="004C030B"/>
    <w:rsid w:val="004D0E6E"/>
    <w:rsid w:val="004D23B0"/>
    <w:rsid w:val="004D3E4F"/>
    <w:rsid w:val="004D727C"/>
    <w:rsid w:val="004F07AC"/>
    <w:rsid w:val="004F694E"/>
    <w:rsid w:val="00505901"/>
    <w:rsid w:val="00510B6A"/>
    <w:rsid w:val="0051281E"/>
    <w:rsid w:val="00517A15"/>
    <w:rsid w:val="00525742"/>
    <w:rsid w:val="0052693A"/>
    <w:rsid w:val="00526FF9"/>
    <w:rsid w:val="00536E62"/>
    <w:rsid w:val="0055231B"/>
    <w:rsid w:val="005545F9"/>
    <w:rsid w:val="005550F5"/>
    <w:rsid w:val="00562C28"/>
    <w:rsid w:val="0056395C"/>
    <w:rsid w:val="005709C0"/>
    <w:rsid w:val="00572D7B"/>
    <w:rsid w:val="0057346A"/>
    <w:rsid w:val="00575983"/>
    <w:rsid w:val="0057636D"/>
    <w:rsid w:val="00581092"/>
    <w:rsid w:val="005921D0"/>
    <w:rsid w:val="005969D8"/>
    <w:rsid w:val="005A06E1"/>
    <w:rsid w:val="005A18AD"/>
    <w:rsid w:val="005B753C"/>
    <w:rsid w:val="005B7AED"/>
    <w:rsid w:val="005C0F74"/>
    <w:rsid w:val="005C10D2"/>
    <w:rsid w:val="005C7874"/>
    <w:rsid w:val="005D644D"/>
    <w:rsid w:val="005D6FF2"/>
    <w:rsid w:val="005D7B91"/>
    <w:rsid w:val="005E1622"/>
    <w:rsid w:val="00602126"/>
    <w:rsid w:val="00602E25"/>
    <w:rsid w:val="00604919"/>
    <w:rsid w:val="0060633F"/>
    <w:rsid w:val="00615C07"/>
    <w:rsid w:val="00631D5A"/>
    <w:rsid w:val="00645D1E"/>
    <w:rsid w:val="006525F4"/>
    <w:rsid w:val="00660247"/>
    <w:rsid w:val="006658ED"/>
    <w:rsid w:val="00665BCE"/>
    <w:rsid w:val="006709B3"/>
    <w:rsid w:val="00671271"/>
    <w:rsid w:val="00672CBB"/>
    <w:rsid w:val="006733D3"/>
    <w:rsid w:val="0069417C"/>
    <w:rsid w:val="00695AB7"/>
    <w:rsid w:val="006B02B1"/>
    <w:rsid w:val="006B1326"/>
    <w:rsid w:val="006B1F87"/>
    <w:rsid w:val="006B1FB4"/>
    <w:rsid w:val="006C0927"/>
    <w:rsid w:val="006D588B"/>
    <w:rsid w:val="006E0B73"/>
    <w:rsid w:val="006E4B34"/>
    <w:rsid w:val="006E5DA3"/>
    <w:rsid w:val="006E72FE"/>
    <w:rsid w:val="007002ED"/>
    <w:rsid w:val="00704E1C"/>
    <w:rsid w:val="007064FF"/>
    <w:rsid w:val="00711D35"/>
    <w:rsid w:val="00720CD2"/>
    <w:rsid w:val="007210C8"/>
    <w:rsid w:val="00731871"/>
    <w:rsid w:val="00744EAD"/>
    <w:rsid w:val="00755D2C"/>
    <w:rsid w:val="0076199C"/>
    <w:rsid w:val="007719BE"/>
    <w:rsid w:val="007916F1"/>
    <w:rsid w:val="0079791E"/>
    <w:rsid w:val="00797D7A"/>
    <w:rsid w:val="007A11BF"/>
    <w:rsid w:val="007A5585"/>
    <w:rsid w:val="007B1BD7"/>
    <w:rsid w:val="007B4BE0"/>
    <w:rsid w:val="007B6225"/>
    <w:rsid w:val="007C0F4D"/>
    <w:rsid w:val="007C2A34"/>
    <w:rsid w:val="007D2821"/>
    <w:rsid w:val="007E21E5"/>
    <w:rsid w:val="007E7252"/>
    <w:rsid w:val="007E7A8F"/>
    <w:rsid w:val="007F1328"/>
    <w:rsid w:val="008020F6"/>
    <w:rsid w:val="0080326C"/>
    <w:rsid w:val="00804962"/>
    <w:rsid w:val="00814449"/>
    <w:rsid w:val="008220C7"/>
    <w:rsid w:val="0083185A"/>
    <w:rsid w:val="00833648"/>
    <w:rsid w:val="00835579"/>
    <w:rsid w:val="00841BFE"/>
    <w:rsid w:val="00844171"/>
    <w:rsid w:val="008518B1"/>
    <w:rsid w:val="00852E2E"/>
    <w:rsid w:val="00854E85"/>
    <w:rsid w:val="008635A6"/>
    <w:rsid w:val="00870C90"/>
    <w:rsid w:val="00880AEB"/>
    <w:rsid w:val="008822F1"/>
    <w:rsid w:val="00884D06"/>
    <w:rsid w:val="00890376"/>
    <w:rsid w:val="00892A32"/>
    <w:rsid w:val="00897F62"/>
    <w:rsid w:val="008A2AEA"/>
    <w:rsid w:val="008A4361"/>
    <w:rsid w:val="008B66D0"/>
    <w:rsid w:val="008C0D8E"/>
    <w:rsid w:val="008D6D09"/>
    <w:rsid w:val="009047D2"/>
    <w:rsid w:val="00910E6F"/>
    <w:rsid w:val="00917646"/>
    <w:rsid w:val="00920AC2"/>
    <w:rsid w:val="009378BF"/>
    <w:rsid w:val="00951136"/>
    <w:rsid w:val="00964C37"/>
    <w:rsid w:val="00971CD0"/>
    <w:rsid w:val="009814DA"/>
    <w:rsid w:val="009854E0"/>
    <w:rsid w:val="00995348"/>
    <w:rsid w:val="00996264"/>
    <w:rsid w:val="009A6BA0"/>
    <w:rsid w:val="009C012A"/>
    <w:rsid w:val="009C62C5"/>
    <w:rsid w:val="009C739B"/>
    <w:rsid w:val="009C7D31"/>
    <w:rsid w:val="009D247F"/>
    <w:rsid w:val="009D3609"/>
    <w:rsid w:val="009E22F1"/>
    <w:rsid w:val="009E2E67"/>
    <w:rsid w:val="009E4450"/>
    <w:rsid w:val="00A20080"/>
    <w:rsid w:val="00A2232E"/>
    <w:rsid w:val="00A27D4C"/>
    <w:rsid w:val="00A34E22"/>
    <w:rsid w:val="00A44A43"/>
    <w:rsid w:val="00A8181C"/>
    <w:rsid w:val="00A905E1"/>
    <w:rsid w:val="00AA528F"/>
    <w:rsid w:val="00AB2522"/>
    <w:rsid w:val="00AC362C"/>
    <w:rsid w:val="00AC519A"/>
    <w:rsid w:val="00AE320F"/>
    <w:rsid w:val="00AF15B5"/>
    <w:rsid w:val="00B21786"/>
    <w:rsid w:val="00B367D5"/>
    <w:rsid w:val="00B36BAB"/>
    <w:rsid w:val="00B43636"/>
    <w:rsid w:val="00B47D14"/>
    <w:rsid w:val="00B50B11"/>
    <w:rsid w:val="00B51427"/>
    <w:rsid w:val="00B57E1B"/>
    <w:rsid w:val="00B57FCE"/>
    <w:rsid w:val="00B636E4"/>
    <w:rsid w:val="00B669A3"/>
    <w:rsid w:val="00B7058F"/>
    <w:rsid w:val="00B82ECC"/>
    <w:rsid w:val="00B84A4C"/>
    <w:rsid w:val="00B90A85"/>
    <w:rsid w:val="00BA0B69"/>
    <w:rsid w:val="00BA380C"/>
    <w:rsid w:val="00BA4FE9"/>
    <w:rsid w:val="00BA5C37"/>
    <w:rsid w:val="00BA7CD0"/>
    <w:rsid w:val="00BC6FE5"/>
    <w:rsid w:val="00BD10B9"/>
    <w:rsid w:val="00BD1EC8"/>
    <w:rsid w:val="00BD6DFC"/>
    <w:rsid w:val="00BD78B7"/>
    <w:rsid w:val="00BE1F30"/>
    <w:rsid w:val="00BE7E38"/>
    <w:rsid w:val="00BF3991"/>
    <w:rsid w:val="00BF5EBD"/>
    <w:rsid w:val="00C06270"/>
    <w:rsid w:val="00C064DF"/>
    <w:rsid w:val="00C1522B"/>
    <w:rsid w:val="00C17369"/>
    <w:rsid w:val="00C20DEC"/>
    <w:rsid w:val="00C2473D"/>
    <w:rsid w:val="00C2776E"/>
    <w:rsid w:val="00C33DA8"/>
    <w:rsid w:val="00C45D64"/>
    <w:rsid w:val="00C50E38"/>
    <w:rsid w:val="00C57B95"/>
    <w:rsid w:val="00C654A9"/>
    <w:rsid w:val="00C707B2"/>
    <w:rsid w:val="00C770C5"/>
    <w:rsid w:val="00CA00BD"/>
    <w:rsid w:val="00CA1959"/>
    <w:rsid w:val="00CA2876"/>
    <w:rsid w:val="00CA4C42"/>
    <w:rsid w:val="00CC11B9"/>
    <w:rsid w:val="00CE4D24"/>
    <w:rsid w:val="00CE528B"/>
    <w:rsid w:val="00CE6E3E"/>
    <w:rsid w:val="00CF2F7B"/>
    <w:rsid w:val="00CF2FE4"/>
    <w:rsid w:val="00D3298C"/>
    <w:rsid w:val="00D3452C"/>
    <w:rsid w:val="00D358DA"/>
    <w:rsid w:val="00D379C7"/>
    <w:rsid w:val="00D429E3"/>
    <w:rsid w:val="00D452B9"/>
    <w:rsid w:val="00D4778A"/>
    <w:rsid w:val="00D50D8F"/>
    <w:rsid w:val="00D538D2"/>
    <w:rsid w:val="00D61628"/>
    <w:rsid w:val="00D62C88"/>
    <w:rsid w:val="00D65BCA"/>
    <w:rsid w:val="00D750DA"/>
    <w:rsid w:val="00D76E40"/>
    <w:rsid w:val="00D86EED"/>
    <w:rsid w:val="00DA6CCF"/>
    <w:rsid w:val="00DB06FB"/>
    <w:rsid w:val="00DB277C"/>
    <w:rsid w:val="00DB3376"/>
    <w:rsid w:val="00DB7F97"/>
    <w:rsid w:val="00DC7A4C"/>
    <w:rsid w:val="00DD06B3"/>
    <w:rsid w:val="00DD0E32"/>
    <w:rsid w:val="00DD4CA9"/>
    <w:rsid w:val="00DD76BC"/>
    <w:rsid w:val="00DE784B"/>
    <w:rsid w:val="00DF5B93"/>
    <w:rsid w:val="00E165A6"/>
    <w:rsid w:val="00E211F3"/>
    <w:rsid w:val="00E2178F"/>
    <w:rsid w:val="00E4472A"/>
    <w:rsid w:val="00E52322"/>
    <w:rsid w:val="00E60D4C"/>
    <w:rsid w:val="00E60DCA"/>
    <w:rsid w:val="00E6646F"/>
    <w:rsid w:val="00E756E5"/>
    <w:rsid w:val="00E85BA8"/>
    <w:rsid w:val="00E90E82"/>
    <w:rsid w:val="00EA4C8C"/>
    <w:rsid w:val="00EB11CA"/>
    <w:rsid w:val="00EB7B70"/>
    <w:rsid w:val="00EC5862"/>
    <w:rsid w:val="00ED237D"/>
    <w:rsid w:val="00ED31AA"/>
    <w:rsid w:val="00F047B4"/>
    <w:rsid w:val="00F05146"/>
    <w:rsid w:val="00F124E2"/>
    <w:rsid w:val="00F13B10"/>
    <w:rsid w:val="00F14899"/>
    <w:rsid w:val="00F211E0"/>
    <w:rsid w:val="00F2316E"/>
    <w:rsid w:val="00F26C60"/>
    <w:rsid w:val="00F44DEC"/>
    <w:rsid w:val="00F66EAB"/>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555">
      <w:bodyDiv w:val="1"/>
      <w:marLeft w:val="0"/>
      <w:marRight w:val="0"/>
      <w:marTop w:val="0"/>
      <w:marBottom w:val="0"/>
      <w:divBdr>
        <w:top w:val="none" w:sz="0" w:space="0" w:color="auto"/>
        <w:left w:val="none" w:sz="0" w:space="0" w:color="auto"/>
        <w:bottom w:val="none" w:sz="0" w:space="0" w:color="auto"/>
        <w:right w:val="none" w:sz="0" w:space="0" w:color="auto"/>
      </w:divBdr>
    </w:div>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155921560">
      <w:bodyDiv w:val="1"/>
      <w:marLeft w:val="0"/>
      <w:marRight w:val="0"/>
      <w:marTop w:val="0"/>
      <w:marBottom w:val="0"/>
      <w:divBdr>
        <w:top w:val="none" w:sz="0" w:space="0" w:color="auto"/>
        <w:left w:val="none" w:sz="0" w:space="0" w:color="auto"/>
        <w:bottom w:val="none" w:sz="0" w:space="0" w:color="auto"/>
        <w:right w:val="none" w:sz="0" w:space="0" w:color="auto"/>
      </w:divBdr>
      <w:divsChild>
        <w:div w:id="1606427319">
          <w:marLeft w:val="0"/>
          <w:marRight w:val="0"/>
          <w:marTop w:val="0"/>
          <w:marBottom w:val="0"/>
          <w:divBdr>
            <w:top w:val="none" w:sz="0" w:space="0" w:color="auto"/>
            <w:left w:val="none" w:sz="0" w:space="0" w:color="auto"/>
            <w:bottom w:val="none" w:sz="0" w:space="0" w:color="auto"/>
            <w:right w:val="none" w:sz="0" w:space="0" w:color="auto"/>
          </w:divBdr>
        </w:div>
        <w:div w:id="1365474814">
          <w:marLeft w:val="0"/>
          <w:marRight w:val="0"/>
          <w:marTop w:val="0"/>
          <w:marBottom w:val="0"/>
          <w:divBdr>
            <w:top w:val="none" w:sz="0" w:space="0" w:color="auto"/>
            <w:left w:val="none" w:sz="0" w:space="0" w:color="auto"/>
            <w:bottom w:val="none" w:sz="0" w:space="0" w:color="auto"/>
            <w:right w:val="none" w:sz="0" w:space="0" w:color="auto"/>
          </w:divBdr>
        </w:div>
        <w:div w:id="477958340">
          <w:marLeft w:val="0"/>
          <w:marRight w:val="0"/>
          <w:marTop w:val="0"/>
          <w:marBottom w:val="0"/>
          <w:divBdr>
            <w:top w:val="none" w:sz="0" w:space="0" w:color="auto"/>
            <w:left w:val="none" w:sz="0" w:space="0" w:color="auto"/>
            <w:bottom w:val="none" w:sz="0" w:space="0" w:color="auto"/>
            <w:right w:val="none" w:sz="0" w:space="0" w:color="auto"/>
          </w:divBdr>
        </w:div>
        <w:div w:id="1174567568">
          <w:marLeft w:val="0"/>
          <w:marRight w:val="0"/>
          <w:marTop w:val="0"/>
          <w:marBottom w:val="0"/>
          <w:divBdr>
            <w:top w:val="none" w:sz="0" w:space="0" w:color="auto"/>
            <w:left w:val="none" w:sz="0" w:space="0" w:color="auto"/>
            <w:bottom w:val="none" w:sz="0" w:space="0" w:color="auto"/>
            <w:right w:val="none" w:sz="0" w:space="0" w:color="auto"/>
          </w:divBdr>
        </w:div>
        <w:div w:id="338044599">
          <w:marLeft w:val="0"/>
          <w:marRight w:val="0"/>
          <w:marTop w:val="0"/>
          <w:marBottom w:val="0"/>
          <w:divBdr>
            <w:top w:val="none" w:sz="0" w:space="0" w:color="auto"/>
            <w:left w:val="none" w:sz="0" w:space="0" w:color="auto"/>
            <w:bottom w:val="none" w:sz="0" w:space="0" w:color="auto"/>
            <w:right w:val="none" w:sz="0" w:space="0" w:color="auto"/>
          </w:divBdr>
        </w:div>
        <w:div w:id="1076824265">
          <w:marLeft w:val="0"/>
          <w:marRight w:val="0"/>
          <w:marTop w:val="0"/>
          <w:marBottom w:val="0"/>
          <w:divBdr>
            <w:top w:val="none" w:sz="0" w:space="0" w:color="auto"/>
            <w:left w:val="none" w:sz="0" w:space="0" w:color="auto"/>
            <w:bottom w:val="none" w:sz="0" w:space="0" w:color="auto"/>
            <w:right w:val="none" w:sz="0" w:space="0" w:color="auto"/>
          </w:divBdr>
        </w:div>
        <w:div w:id="84351902">
          <w:marLeft w:val="0"/>
          <w:marRight w:val="0"/>
          <w:marTop w:val="0"/>
          <w:marBottom w:val="0"/>
          <w:divBdr>
            <w:top w:val="none" w:sz="0" w:space="0" w:color="auto"/>
            <w:left w:val="none" w:sz="0" w:space="0" w:color="auto"/>
            <w:bottom w:val="none" w:sz="0" w:space="0" w:color="auto"/>
            <w:right w:val="none" w:sz="0" w:space="0" w:color="auto"/>
          </w:divBdr>
        </w:div>
        <w:div w:id="513956783">
          <w:marLeft w:val="0"/>
          <w:marRight w:val="0"/>
          <w:marTop w:val="0"/>
          <w:marBottom w:val="0"/>
          <w:divBdr>
            <w:top w:val="none" w:sz="0" w:space="0" w:color="auto"/>
            <w:left w:val="none" w:sz="0" w:space="0" w:color="auto"/>
            <w:bottom w:val="none" w:sz="0" w:space="0" w:color="auto"/>
            <w:right w:val="none" w:sz="0" w:space="0" w:color="auto"/>
          </w:divBdr>
        </w:div>
        <w:div w:id="1505702066">
          <w:marLeft w:val="0"/>
          <w:marRight w:val="0"/>
          <w:marTop w:val="0"/>
          <w:marBottom w:val="0"/>
          <w:divBdr>
            <w:top w:val="none" w:sz="0" w:space="0" w:color="auto"/>
            <w:left w:val="none" w:sz="0" w:space="0" w:color="auto"/>
            <w:bottom w:val="none" w:sz="0" w:space="0" w:color="auto"/>
            <w:right w:val="none" w:sz="0" w:space="0" w:color="auto"/>
          </w:divBdr>
        </w:div>
        <w:div w:id="956378443">
          <w:marLeft w:val="0"/>
          <w:marRight w:val="0"/>
          <w:marTop w:val="0"/>
          <w:marBottom w:val="0"/>
          <w:divBdr>
            <w:top w:val="none" w:sz="0" w:space="0" w:color="auto"/>
            <w:left w:val="none" w:sz="0" w:space="0" w:color="auto"/>
            <w:bottom w:val="none" w:sz="0" w:space="0" w:color="auto"/>
            <w:right w:val="none" w:sz="0" w:space="0" w:color="auto"/>
          </w:divBdr>
        </w:div>
        <w:div w:id="949581009">
          <w:marLeft w:val="0"/>
          <w:marRight w:val="0"/>
          <w:marTop w:val="0"/>
          <w:marBottom w:val="0"/>
          <w:divBdr>
            <w:top w:val="none" w:sz="0" w:space="0" w:color="auto"/>
            <w:left w:val="none" w:sz="0" w:space="0" w:color="auto"/>
            <w:bottom w:val="none" w:sz="0" w:space="0" w:color="auto"/>
            <w:right w:val="none" w:sz="0" w:space="0" w:color="auto"/>
          </w:divBdr>
        </w:div>
        <w:div w:id="410005810">
          <w:marLeft w:val="0"/>
          <w:marRight w:val="0"/>
          <w:marTop w:val="0"/>
          <w:marBottom w:val="0"/>
          <w:divBdr>
            <w:top w:val="none" w:sz="0" w:space="0" w:color="auto"/>
            <w:left w:val="none" w:sz="0" w:space="0" w:color="auto"/>
            <w:bottom w:val="none" w:sz="0" w:space="0" w:color="auto"/>
            <w:right w:val="none" w:sz="0" w:space="0" w:color="auto"/>
          </w:divBdr>
        </w:div>
        <w:div w:id="1793327567">
          <w:marLeft w:val="0"/>
          <w:marRight w:val="0"/>
          <w:marTop w:val="0"/>
          <w:marBottom w:val="0"/>
          <w:divBdr>
            <w:top w:val="none" w:sz="0" w:space="0" w:color="auto"/>
            <w:left w:val="none" w:sz="0" w:space="0" w:color="auto"/>
            <w:bottom w:val="none" w:sz="0" w:space="0" w:color="auto"/>
            <w:right w:val="none" w:sz="0" w:space="0" w:color="auto"/>
          </w:divBdr>
        </w:div>
        <w:div w:id="1853644872">
          <w:marLeft w:val="0"/>
          <w:marRight w:val="0"/>
          <w:marTop w:val="0"/>
          <w:marBottom w:val="0"/>
          <w:divBdr>
            <w:top w:val="none" w:sz="0" w:space="0" w:color="auto"/>
            <w:left w:val="none" w:sz="0" w:space="0" w:color="auto"/>
            <w:bottom w:val="none" w:sz="0" w:space="0" w:color="auto"/>
            <w:right w:val="none" w:sz="0" w:space="0" w:color="auto"/>
          </w:divBdr>
        </w:div>
        <w:div w:id="1487624605">
          <w:marLeft w:val="0"/>
          <w:marRight w:val="0"/>
          <w:marTop w:val="0"/>
          <w:marBottom w:val="0"/>
          <w:divBdr>
            <w:top w:val="none" w:sz="0" w:space="0" w:color="auto"/>
            <w:left w:val="none" w:sz="0" w:space="0" w:color="auto"/>
            <w:bottom w:val="none" w:sz="0" w:space="0" w:color="auto"/>
            <w:right w:val="none" w:sz="0" w:space="0" w:color="auto"/>
          </w:divBdr>
        </w:div>
      </w:divsChild>
    </w:div>
    <w:div w:id="446850554">
      <w:bodyDiv w:val="1"/>
      <w:marLeft w:val="0"/>
      <w:marRight w:val="0"/>
      <w:marTop w:val="0"/>
      <w:marBottom w:val="0"/>
      <w:divBdr>
        <w:top w:val="none" w:sz="0" w:space="0" w:color="auto"/>
        <w:left w:val="none" w:sz="0" w:space="0" w:color="auto"/>
        <w:bottom w:val="none" w:sz="0" w:space="0" w:color="auto"/>
        <w:right w:val="none" w:sz="0" w:space="0" w:color="auto"/>
      </w:divBdr>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646513082">
      <w:bodyDiv w:val="1"/>
      <w:marLeft w:val="0"/>
      <w:marRight w:val="0"/>
      <w:marTop w:val="0"/>
      <w:marBottom w:val="0"/>
      <w:divBdr>
        <w:top w:val="none" w:sz="0" w:space="0" w:color="auto"/>
        <w:left w:val="none" w:sz="0" w:space="0" w:color="auto"/>
        <w:bottom w:val="none" w:sz="0" w:space="0" w:color="auto"/>
        <w:right w:val="none" w:sz="0" w:space="0" w:color="auto"/>
      </w:divBdr>
    </w:div>
    <w:div w:id="659968278">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765418118">
      <w:bodyDiv w:val="1"/>
      <w:marLeft w:val="0"/>
      <w:marRight w:val="0"/>
      <w:marTop w:val="0"/>
      <w:marBottom w:val="0"/>
      <w:divBdr>
        <w:top w:val="none" w:sz="0" w:space="0" w:color="auto"/>
        <w:left w:val="none" w:sz="0" w:space="0" w:color="auto"/>
        <w:bottom w:val="none" w:sz="0" w:space="0" w:color="auto"/>
        <w:right w:val="none" w:sz="0" w:space="0" w:color="auto"/>
      </w:divBdr>
    </w:div>
    <w:div w:id="818889050">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120607264">
      <w:bodyDiv w:val="1"/>
      <w:marLeft w:val="0"/>
      <w:marRight w:val="0"/>
      <w:marTop w:val="0"/>
      <w:marBottom w:val="0"/>
      <w:divBdr>
        <w:top w:val="none" w:sz="0" w:space="0" w:color="auto"/>
        <w:left w:val="none" w:sz="0" w:space="0" w:color="auto"/>
        <w:bottom w:val="none" w:sz="0" w:space="0" w:color="auto"/>
        <w:right w:val="none" w:sz="0" w:space="0" w:color="auto"/>
      </w:divBdr>
    </w:div>
    <w:div w:id="1255166772">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04185545">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490514772">
      <w:bodyDiv w:val="1"/>
      <w:marLeft w:val="0"/>
      <w:marRight w:val="0"/>
      <w:marTop w:val="0"/>
      <w:marBottom w:val="0"/>
      <w:divBdr>
        <w:top w:val="none" w:sz="0" w:space="0" w:color="auto"/>
        <w:left w:val="none" w:sz="0" w:space="0" w:color="auto"/>
        <w:bottom w:val="none" w:sz="0" w:space="0" w:color="auto"/>
        <w:right w:val="none" w:sz="0" w:space="0" w:color="auto"/>
      </w:divBdr>
    </w:div>
    <w:div w:id="1517309561">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620066607">
      <w:bodyDiv w:val="1"/>
      <w:marLeft w:val="0"/>
      <w:marRight w:val="0"/>
      <w:marTop w:val="0"/>
      <w:marBottom w:val="0"/>
      <w:divBdr>
        <w:top w:val="none" w:sz="0" w:space="0" w:color="auto"/>
        <w:left w:val="none" w:sz="0" w:space="0" w:color="auto"/>
        <w:bottom w:val="none" w:sz="0" w:space="0" w:color="auto"/>
        <w:right w:val="none" w:sz="0" w:space="0" w:color="auto"/>
      </w:divBdr>
    </w:div>
    <w:div w:id="166481821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0654850">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042851771">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415569">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623B3F-B5C1-CF44-9728-C3E2C6BE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4136</Words>
  <Characters>23581</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serge adjognon</cp:lastModifiedBy>
  <cp:revision>3</cp:revision>
  <dcterms:created xsi:type="dcterms:W3CDTF">2018-10-19T12:17:00Z</dcterms:created>
  <dcterms:modified xsi:type="dcterms:W3CDTF">2018-10-19T12:49:00Z</dcterms:modified>
</cp:coreProperties>
</file>