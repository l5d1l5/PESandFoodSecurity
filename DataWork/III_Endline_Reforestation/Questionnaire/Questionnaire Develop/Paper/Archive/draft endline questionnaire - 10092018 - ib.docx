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67F5E3A2" w14:textId="2F29563B" w:rsidR="006E72FE" w:rsidRDefault="006E72FE" w:rsidP="00F13B10">
      <w:pPr>
        <w:rPr>
          <w:rFonts w:ascii="Arial" w:hAnsi="Arial" w:cs="Arial"/>
          <w:sz w:val="18"/>
          <w:szCs w:val="18"/>
          <w:lang w:val="fr-FR"/>
        </w:rPr>
      </w:pPr>
    </w:p>
    <w:p w14:paraId="21AE6E5D" w14:textId="4A1F0FD3" w:rsidR="003D7CA4" w:rsidRPr="00143926" w:rsidRDefault="003D7CA4" w:rsidP="003D7CA4">
      <w:pPr>
        <w:rPr>
          <w:rFonts w:ascii="Arial" w:hAnsi="Arial" w:cs="Arial"/>
          <w:sz w:val="18"/>
          <w:szCs w:val="18"/>
          <w:u w:val="single"/>
          <w:lang w:val="fr-FR"/>
        </w:rPr>
      </w:pPr>
      <w:r w:rsidRPr="00143926">
        <w:rPr>
          <w:rFonts w:ascii="Arial" w:hAnsi="Arial" w:cs="Arial"/>
          <w:sz w:val="18"/>
          <w:szCs w:val="18"/>
          <w:u w:val="single"/>
          <w:lang w:val="fr-FR"/>
        </w:rPr>
        <w:t>Date de l’enquete</w:t>
      </w:r>
    </w:p>
    <w:p w14:paraId="319DF06A" w14:textId="0E4766CA" w:rsidR="002F654A" w:rsidRDefault="002F654A" w:rsidP="003D7CA4">
      <w:pPr>
        <w:rPr>
          <w:rFonts w:ascii="Arial" w:hAnsi="Arial" w:cs="Arial"/>
          <w:sz w:val="18"/>
          <w:szCs w:val="18"/>
          <w:u w:val="single"/>
          <w:lang w:val="fr-FR"/>
        </w:rPr>
      </w:pPr>
    </w:p>
    <w:p w14:paraId="0E2C84AB" w14:textId="18B8D7BB" w:rsidR="00C2776E" w:rsidRPr="002F654A" w:rsidRDefault="00C2776E" w:rsidP="003D7CA4">
      <w:pPr>
        <w:rPr>
          <w:rFonts w:ascii="Arial" w:hAnsi="Arial" w:cs="Arial"/>
          <w:sz w:val="18"/>
          <w:szCs w:val="18"/>
          <w:u w:val="single"/>
          <w:lang w:val="fr-FR"/>
        </w:rPr>
      </w:pPr>
      <w:r w:rsidRPr="002F654A">
        <w:rPr>
          <w:rFonts w:ascii="Arial" w:hAnsi="Arial" w:cs="Arial"/>
          <w:sz w:val="18"/>
          <w:szCs w:val="18"/>
          <w:u w:val="single"/>
          <w:lang w:val="fr-FR"/>
        </w:rPr>
        <w:t xml:space="preserve">Heure de </w:t>
      </w:r>
      <w:r w:rsidR="00143926" w:rsidRPr="002F654A">
        <w:rPr>
          <w:rFonts w:ascii="Arial" w:hAnsi="Arial" w:cs="Arial"/>
          <w:sz w:val="18"/>
          <w:szCs w:val="18"/>
          <w:u w:val="single"/>
          <w:lang w:val="fr-FR"/>
        </w:rPr>
        <w:t>début</w:t>
      </w:r>
      <w:r w:rsidRPr="002F654A">
        <w:rPr>
          <w:rFonts w:ascii="Arial" w:hAnsi="Arial" w:cs="Arial"/>
          <w:sz w:val="18"/>
          <w:szCs w:val="18"/>
          <w:u w:val="single"/>
          <w:lang w:val="fr-FR"/>
        </w:rPr>
        <w:t xml:space="preserve"> de l’</w:t>
      </w:r>
      <w:r w:rsidR="00143926" w:rsidRPr="002F654A">
        <w:rPr>
          <w:rFonts w:ascii="Arial" w:hAnsi="Arial" w:cs="Arial"/>
          <w:sz w:val="18"/>
          <w:szCs w:val="18"/>
          <w:u w:val="single"/>
          <w:lang w:val="fr-FR"/>
        </w:rPr>
        <w:t>enquête</w:t>
      </w:r>
    </w:p>
    <w:p w14:paraId="2676F2C6" w14:textId="77777777" w:rsidR="00C2776E" w:rsidRDefault="00C2776E" w:rsidP="003D7CA4">
      <w:pPr>
        <w:rPr>
          <w:rFonts w:ascii="Arial" w:hAnsi="Arial" w:cs="Arial"/>
          <w:sz w:val="18"/>
          <w:szCs w:val="18"/>
          <w:u w:val="single"/>
          <w:lang w:val="fr-FR"/>
        </w:rPr>
      </w:pPr>
    </w:p>
    <w:p w14:paraId="4BD5038F" w14:textId="77777777" w:rsidR="00D50D8F" w:rsidRDefault="00D50D8F" w:rsidP="00F13B10">
      <w:pPr>
        <w:rPr>
          <w:rFonts w:ascii="Arial" w:hAnsi="Arial" w:cs="Arial"/>
          <w:sz w:val="18"/>
          <w:szCs w:val="18"/>
          <w:lang w:val="fr-FR"/>
        </w:rPr>
      </w:pPr>
      <w:r>
        <w:rPr>
          <w:rFonts w:ascii="Arial" w:hAnsi="Arial" w:cs="Arial"/>
          <w:sz w:val="18"/>
          <w:szCs w:val="18"/>
          <w:lang w:val="fr-FR"/>
        </w:rPr>
        <w:t>Note : Enqueter, veuillez utiliser les codes suivants en cas le participant :</w:t>
      </w:r>
    </w:p>
    <w:p w14:paraId="2EB14D60" w14:textId="77777777" w:rsidR="00D50D8F" w:rsidRDefault="00D50D8F" w:rsidP="00F13B10">
      <w:pPr>
        <w:rPr>
          <w:rFonts w:ascii="Arial" w:hAnsi="Arial" w:cs="Arial"/>
          <w:sz w:val="18"/>
          <w:szCs w:val="18"/>
          <w:lang w:val="fr-FR"/>
        </w:rPr>
      </w:pPr>
      <w:r>
        <w:rPr>
          <w:rFonts w:ascii="Arial" w:hAnsi="Arial" w:cs="Arial"/>
          <w:sz w:val="18"/>
          <w:szCs w:val="18"/>
          <w:lang w:val="fr-FR"/>
        </w:rPr>
        <w:t>Ne sais pas : -999</w:t>
      </w:r>
    </w:p>
    <w:p w14:paraId="2A94ECFF" w14:textId="76611DC9" w:rsidR="00C2776E" w:rsidRDefault="00D50D8F" w:rsidP="00F13B10">
      <w:pPr>
        <w:rPr>
          <w:rFonts w:ascii="Arial" w:hAnsi="Arial" w:cs="Arial"/>
          <w:sz w:val="18"/>
          <w:szCs w:val="18"/>
          <w:lang w:val="fr-FR"/>
        </w:rPr>
      </w:pPr>
      <w:r>
        <w:rPr>
          <w:rFonts w:ascii="Arial" w:hAnsi="Arial" w:cs="Arial"/>
          <w:sz w:val="18"/>
          <w:szCs w:val="18"/>
          <w:lang w:val="fr-FR"/>
        </w:rPr>
        <w:t xml:space="preserve">Refuse à repondre = -888 </w:t>
      </w:r>
    </w:p>
    <w:p w14:paraId="06C09E43" w14:textId="268415BB" w:rsidR="00D50D8F" w:rsidRDefault="00D50D8F" w:rsidP="00F13B10">
      <w:pPr>
        <w:rPr>
          <w:rFonts w:ascii="Arial" w:hAnsi="Arial" w:cs="Arial"/>
          <w:sz w:val="18"/>
          <w:szCs w:val="18"/>
          <w:lang w:val="fr-FR"/>
        </w:rPr>
      </w:pPr>
    </w:p>
    <w:p w14:paraId="344272E9" w14:textId="77A2957C" w:rsidR="00D50D8F" w:rsidRPr="00D50D8F" w:rsidRDefault="00D50D8F" w:rsidP="00D50D8F">
      <w:pPr>
        <w:pStyle w:val="ListParagraph"/>
        <w:numPr>
          <w:ilvl w:val="0"/>
          <w:numId w:val="1"/>
        </w:numPr>
        <w:rPr>
          <w:rFonts w:ascii="Arial" w:hAnsi="Arial" w:cs="Arial"/>
          <w:sz w:val="18"/>
          <w:szCs w:val="18"/>
        </w:rPr>
      </w:pPr>
      <w:r w:rsidRPr="00D50D8F">
        <w:rPr>
          <w:rFonts w:ascii="Arial" w:hAnsi="Arial" w:cs="Arial"/>
          <w:sz w:val="18"/>
          <w:szCs w:val="18"/>
          <w:u w:val="single"/>
        </w:rPr>
        <w:t>Caractéristiques socio-démographique du participant</w:t>
      </w:r>
    </w:p>
    <w:p w14:paraId="5A1196D9" w14:textId="77777777" w:rsidR="003D7CA4" w:rsidRPr="007F1328" w:rsidRDefault="003D7CA4" w:rsidP="00F13B10">
      <w:pPr>
        <w:rPr>
          <w:rFonts w:ascii="Arial" w:hAnsi="Arial" w:cs="Arial"/>
          <w:sz w:val="18"/>
          <w:szCs w:val="18"/>
          <w:lang w:val="fr-FR"/>
        </w:rPr>
      </w:pPr>
    </w:p>
    <w:p w14:paraId="5F2A9930" w14:textId="3A86393B" w:rsidR="006E72FE" w:rsidRPr="007F1328" w:rsidRDefault="009814DA" w:rsidP="00F13B10">
      <w:pPr>
        <w:rPr>
          <w:rFonts w:ascii="Arial" w:hAnsi="Arial" w:cs="Arial"/>
          <w:sz w:val="18"/>
          <w:szCs w:val="18"/>
          <w:lang w:val="fr-FR"/>
        </w:rPr>
      </w:pPr>
      <w:r>
        <w:rPr>
          <w:rFonts w:ascii="Arial" w:hAnsi="Arial" w:cs="Arial"/>
          <w:sz w:val="18"/>
          <w:szCs w:val="18"/>
          <w:lang w:val="fr-FR"/>
        </w:rPr>
        <w:t xml:space="preserve"> </w:t>
      </w:r>
    </w:p>
    <w:p w14:paraId="0043B064" w14:textId="5BF23827" w:rsidR="00F13B10" w:rsidRPr="00D50D8F" w:rsidRDefault="00F13B10" w:rsidP="00D50D8F">
      <w:pPr>
        <w:rPr>
          <w:rFonts w:ascii="Arial" w:hAnsi="Arial" w:cs="Arial"/>
          <w:sz w:val="18"/>
          <w:szCs w:val="18"/>
          <w:u w:val="single"/>
        </w:rPr>
      </w:pPr>
    </w:p>
    <w:tbl>
      <w:tblPr>
        <w:tblpPr w:leftFromText="141" w:rightFromText="141" w:vertAnchor="page" w:horzAnchor="margin" w:tblpY="37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CE528B" w:rsidRPr="007F1328" w14:paraId="0B488E3A" w14:textId="77777777" w:rsidTr="00CE528B">
        <w:trPr>
          <w:trHeight w:val="308"/>
        </w:trPr>
        <w:tc>
          <w:tcPr>
            <w:tcW w:w="719" w:type="pct"/>
          </w:tcPr>
          <w:p w14:paraId="21305EB9" w14:textId="77777777" w:rsidR="00CE528B" w:rsidRPr="007F1328" w:rsidRDefault="00CE528B" w:rsidP="00CE528B">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57AEA4AA" w14:textId="77777777" w:rsidR="00CE528B" w:rsidRDefault="00CE528B" w:rsidP="00CE528B">
            <w:pPr>
              <w:jc w:val="center"/>
              <w:rPr>
                <w:rFonts w:ascii="Arial" w:hAnsi="Arial" w:cs="Arial"/>
                <w:sz w:val="18"/>
                <w:szCs w:val="18"/>
                <w:lang w:val="fr-FR"/>
              </w:rPr>
            </w:pPr>
            <w:r w:rsidRPr="007F1328">
              <w:rPr>
                <w:rFonts w:ascii="Arial" w:hAnsi="Arial" w:cs="Arial"/>
                <w:sz w:val="18"/>
                <w:szCs w:val="18"/>
                <w:lang w:val="fr-FR"/>
              </w:rPr>
              <w:t xml:space="preserve">A1. </w:t>
            </w:r>
          </w:p>
          <w:p w14:paraId="61EFF635"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4DC53109"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20F701AF"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3F086121"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3F82FE90"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1F6CB068"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7B8544F"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65871BF6" w14:textId="77777777" w:rsidR="00CE528B" w:rsidRPr="007F1328" w:rsidDel="00572D7B" w:rsidRDefault="00CE528B" w:rsidP="00CE528B">
            <w:pPr>
              <w:jc w:val="center"/>
              <w:rPr>
                <w:rFonts w:ascii="Arial" w:hAnsi="Arial" w:cs="Arial"/>
                <w:sz w:val="18"/>
                <w:szCs w:val="18"/>
                <w:lang w:val="fr-FR"/>
              </w:rPr>
            </w:pPr>
            <w:r>
              <w:rPr>
                <w:rFonts w:ascii="Arial" w:hAnsi="Arial" w:cs="Arial"/>
                <w:sz w:val="18"/>
                <w:szCs w:val="18"/>
                <w:lang w:val="fr-FR"/>
              </w:rPr>
              <w:t>A5. No Parcelle</w:t>
            </w:r>
          </w:p>
        </w:tc>
      </w:tr>
      <w:tr w:rsidR="00CE528B" w:rsidRPr="0057346A" w14:paraId="22A721BC" w14:textId="77777777" w:rsidTr="00CE528B">
        <w:trPr>
          <w:trHeight w:val="25"/>
        </w:trPr>
        <w:tc>
          <w:tcPr>
            <w:tcW w:w="719" w:type="pct"/>
            <w:shd w:val="clear" w:color="auto" w:fill="D0CECE" w:themeFill="background2" w:themeFillShade="E6"/>
          </w:tcPr>
          <w:p w14:paraId="79850316" w14:textId="77777777" w:rsidR="00CE528B" w:rsidRPr="00AB2522" w:rsidRDefault="00CE528B" w:rsidP="00CE528B">
            <w:pPr>
              <w:spacing w:after="60"/>
              <w:jc w:val="center"/>
              <w:rPr>
                <w:rFonts w:ascii="Arial" w:hAnsi="Arial" w:cs="Arial"/>
                <w:sz w:val="18"/>
                <w:szCs w:val="18"/>
              </w:rPr>
            </w:pPr>
            <w:r w:rsidRPr="00AB2522">
              <w:rPr>
                <w:rFonts w:ascii="Arial" w:hAnsi="Arial" w:cs="Arial"/>
                <w:sz w:val="18"/>
                <w:szCs w:val="18"/>
              </w:rPr>
              <w:t>To be entered by the emumerator</w:t>
            </w:r>
          </w:p>
        </w:tc>
        <w:tc>
          <w:tcPr>
            <w:tcW w:w="719" w:type="pct"/>
            <w:shd w:val="clear" w:color="auto" w:fill="D0CECE" w:themeFill="background2" w:themeFillShade="E6"/>
            <w:vAlign w:val="center"/>
          </w:tcPr>
          <w:p w14:paraId="7ED44FC9" w14:textId="77777777" w:rsidR="00CE528B" w:rsidRPr="007F1328" w:rsidRDefault="00CE528B" w:rsidP="00CE528B">
            <w:pPr>
              <w:spacing w:after="60"/>
              <w:jc w:val="center"/>
              <w:rPr>
                <w:rFonts w:ascii="Arial" w:hAnsi="Arial" w:cs="Arial"/>
                <w:sz w:val="18"/>
                <w:szCs w:val="18"/>
                <w:lang w:val="fr-FR"/>
              </w:rPr>
            </w:pPr>
            <w:r>
              <w:rPr>
                <w:rFonts w:ascii="Arial" w:hAnsi="Arial" w:cs="Arial"/>
                <w:sz w:val="18"/>
                <w:szCs w:val="18"/>
                <w:lang w:val="fr-FR"/>
              </w:rPr>
              <w:t>Pre rempli et à confirmer</w:t>
            </w:r>
          </w:p>
        </w:tc>
        <w:tc>
          <w:tcPr>
            <w:tcW w:w="1053" w:type="pct"/>
            <w:tcBorders>
              <w:right w:val="nil"/>
            </w:tcBorders>
            <w:shd w:val="clear" w:color="auto" w:fill="D0CECE" w:themeFill="background2" w:themeFillShade="E6"/>
          </w:tcPr>
          <w:p w14:paraId="3205C855" w14:textId="77777777" w:rsidR="00CE528B" w:rsidRPr="007F1328" w:rsidRDefault="00CE528B" w:rsidP="00CE528B">
            <w:pPr>
              <w:jc w:val="center"/>
              <w:rPr>
                <w:rFonts w:ascii="Arial" w:hAnsi="Arial" w:cs="Arial"/>
                <w:sz w:val="18"/>
                <w:szCs w:val="18"/>
                <w:lang w:val="fr-FR"/>
              </w:rPr>
            </w:pPr>
            <w:r w:rsidRPr="00386FF3">
              <w:rPr>
                <w:rFonts w:ascii="Arial" w:hAnsi="Arial" w:cs="Arial"/>
                <w:sz w:val="18"/>
                <w:szCs w:val="18"/>
                <w:lang w:val="fr-FR"/>
              </w:rPr>
              <w:t>Pre rempli</w:t>
            </w:r>
            <w:r>
              <w:rPr>
                <w:rFonts w:ascii="Arial" w:hAnsi="Arial" w:cs="Arial"/>
                <w:sz w:val="18"/>
                <w:szCs w:val="18"/>
                <w:lang w:val="fr-FR"/>
              </w:rPr>
              <w:t xml:space="preserve">  et à confirmer</w:t>
            </w:r>
          </w:p>
        </w:tc>
        <w:tc>
          <w:tcPr>
            <w:tcW w:w="837" w:type="pct"/>
            <w:shd w:val="clear" w:color="auto" w:fill="D0CECE" w:themeFill="background2" w:themeFillShade="E6"/>
          </w:tcPr>
          <w:p w14:paraId="22E33787" w14:textId="77777777" w:rsidR="00CE528B" w:rsidRPr="007F1328" w:rsidRDefault="00CE528B" w:rsidP="00CE528B">
            <w:pPr>
              <w:spacing w:after="60"/>
              <w:ind w:left="220"/>
              <w:jc w:val="center"/>
              <w:rPr>
                <w:rFonts w:ascii="Arial" w:hAnsi="Arial" w:cs="Arial"/>
                <w:sz w:val="18"/>
                <w:szCs w:val="18"/>
                <w:lang w:val="fr-FR"/>
              </w:rPr>
            </w:pPr>
            <w:r w:rsidRPr="00386FF3">
              <w:rPr>
                <w:rFonts w:ascii="Arial" w:hAnsi="Arial" w:cs="Arial"/>
                <w:sz w:val="18"/>
                <w:szCs w:val="18"/>
                <w:lang w:val="fr-FR"/>
              </w:rPr>
              <w:t>Pre rempli</w:t>
            </w:r>
            <w:r>
              <w:rPr>
                <w:rFonts w:ascii="Arial" w:hAnsi="Arial" w:cs="Arial"/>
                <w:sz w:val="18"/>
                <w:szCs w:val="18"/>
                <w:lang w:val="fr-FR"/>
              </w:rPr>
              <w:t xml:space="preserve">  et à confirmer</w:t>
            </w:r>
          </w:p>
        </w:tc>
        <w:tc>
          <w:tcPr>
            <w:tcW w:w="836" w:type="pct"/>
            <w:shd w:val="clear" w:color="auto" w:fill="D0CECE" w:themeFill="background2" w:themeFillShade="E6"/>
          </w:tcPr>
          <w:p w14:paraId="01D5F6EF" w14:textId="77777777" w:rsidR="00CE528B" w:rsidRPr="007F1328" w:rsidRDefault="00CE528B" w:rsidP="00CE528B">
            <w:pPr>
              <w:spacing w:after="60"/>
              <w:ind w:left="220"/>
              <w:jc w:val="center"/>
              <w:rPr>
                <w:rFonts w:ascii="Arial" w:hAnsi="Arial" w:cs="Arial"/>
                <w:sz w:val="18"/>
                <w:szCs w:val="18"/>
                <w:lang w:val="fr-FR"/>
              </w:rPr>
            </w:pPr>
            <w:r w:rsidRPr="00386FF3">
              <w:rPr>
                <w:rFonts w:ascii="Arial" w:hAnsi="Arial" w:cs="Arial"/>
                <w:sz w:val="18"/>
                <w:szCs w:val="18"/>
                <w:lang w:val="fr-FR"/>
              </w:rPr>
              <w:t>Pre rempli</w:t>
            </w:r>
            <w:r>
              <w:rPr>
                <w:rFonts w:ascii="Arial" w:hAnsi="Arial" w:cs="Arial"/>
                <w:sz w:val="18"/>
                <w:szCs w:val="18"/>
                <w:lang w:val="fr-FR"/>
              </w:rPr>
              <w:t xml:space="preserve">  et à confirmer</w:t>
            </w:r>
          </w:p>
        </w:tc>
        <w:tc>
          <w:tcPr>
            <w:tcW w:w="836" w:type="pct"/>
            <w:shd w:val="clear" w:color="auto" w:fill="D0CECE" w:themeFill="background2" w:themeFillShade="E6"/>
          </w:tcPr>
          <w:p w14:paraId="086EEDD8" w14:textId="77777777" w:rsidR="00CE528B" w:rsidRPr="00211ED8" w:rsidRDefault="00CE528B" w:rsidP="00CE528B">
            <w:pPr>
              <w:spacing w:after="60"/>
              <w:ind w:left="220"/>
              <w:jc w:val="center"/>
              <w:rPr>
                <w:rFonts w:ascii="Arial" w:hAnsi="Arial" w:cs="Arial"/>
                <w:sz w:val="18"/>
                <w:szCs w:val="18"/>
                <w:lang w:val="fr-FR"/>
              </w:rPr>
            </w:pPr>
            <w:r w:rsidRPr="00211ED8">
              <w:rPr>
                <w:rFonts w:ascii="Arial" w:hAnsi="Arial" w:cs="Arial"/>
                <w:sz w:val="18"/>
                <w:szCs w:val="18"/>
                <w:lang w:val="fr-FR"/>
              </w:rPr>
              <w:t>Pre rempli</w:t>
            </w:r>
            <w:r>
              <w:rPr>
                <w:rFonts w:ascii="Arial" w:hAnsi="Arial" w:cs="Arial"/>
                <w:sz w:val="18"/>
                <w:szCs w:val="18"/>
                <w:lang w:val="fr-FR"/>
              </w:rPr>
              <w:t xml:space="preserve">  et à confirmer</w:t>
            </w:r>
          </w:p>
        </w:tc>
      </w:tr>
    </w:tbl>
    <w:p w14:paraId="7E0D7DD7" w14:textId="08A85FDF" w:rsidR="00CE528B" w:rsidRPr="007F1328" w:rsidRDefault="00CE528B"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r w:rsidRPr="00942490">
              <w:rPr>
                <w:rFonts w:ascii="Arial" w:hAnsi="Arial" w:cs="Arial"/>
                <w:sz w:val="18"/>
                <w:szCs w:val="18"/>
                <w:lang w:val="fr-FR"/>
              </w:rPr>
              <w:t>Pre rempli</w:t>
            </w:r>
            <w:r>
              <w:rPr>
                <w:rFonts w:ascii="Arial" w:hAnsi="Arial" w:cs="Arial"/>
                <w:sz w:val="18"/>
                <w:szCs w:val="18"/>
                <w:lang w:val="fr-FR"/>
              </w:rPr>
              <w:t xml:space="preserve"> a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r w:rsidRPr="00C64F2B">
              <w:rPr>
                <w:rFonts w:ascii="Arial" w:hAnsi="Arial" w:cs="Arial"/>
                <w:sz w:val="18"/>
                <w:szCs w:val="18"/>
                <w:lang w:val="fr-FR"/>
              </w:rPr>
              <w:t>Pre rempli a confirmer</w:t>
            </w:r>
          </w:p>
        </w:tc>
      </w:tr>
      <w:tr w:rsidR="00F14899" w:rsidRPr="0057346A" w14:paraId="2421D039" w14:textId="77777777" w:rsidTr="000D4BB4">
        <w:trPr>
          <w:trHeight w:val="580"/>
        </w:trPr>
        <w:tc>
          <w:tcPr>
            <w:tcW w:w="1597" w:type="dxa"/>
            <w:noWrap/>
          </w:tcPr>
          <w:p w14:paraId="779B5FE4" w14:textId="025CA990" w:rsidR="00F14899" w:rsidRPr="007F1328" w:rsidRDefault="00F14899" w:rsidP="007E7252">
            <w:pPr>
              <w:rPr>
                <w:rFonts w:ascii="Arial" w:hAnsi="Arial" w:cs="Arial"/>
                <w:sz w:val="18"/>
                <w:szCs w:val="18"/>
                <w:lang w:val="fr-FR"/>
              </w:rPr>
            </w:pPr>
            <w:r>
              <w:rPr>
                <w:rFonts w:ascii="Arial" w:hAnsi="Arial" w:cs="Arial"/>
                <w:sz w:val="18"/>
                <w:szCs w:val="18"/>
                <w:lang w:val="fr-FR"/>
              </w:rPr>
              <w:t>B.7</w:t>
            </w:r>
          </w:p>
        </w:tc>
        <w:tc>
          <w:tcPr>
            <w:tcW w:w="3634" w:type="dxa"/>
          </w:tcPr>
          <w:p w14:paraId="403DDF91" w14:textId="47463FBE" w:rsidR="00F14899" w:rsidRPr="004D3E4F" w:rsidRDefault="00F14899" w:rsidP="00F14899">
            <w:pPr>
              <w:rPr>
                <w:rFonts w:ascii="Arial" w:hAnsi="Arial" w:cs="Arial"/>
                <w:sz w:val="18"/>
                <w:szCs w:val="18"/>
                <w:lang w:val="fr-FR"/>
              </w:rPr>
            </w:pPr>
            <w:r w:rsidRPr="004D3E4F">
              <w:rPr>
                <w:rFonts w:ascii="Arial" w:hAnsi="Arial" w:cs="Arial"/>
                <w:sz w:val="18"/>
                <w:szCs w:val="18"/>
                <w:lang w:val="fr-FR"/>
              </w:rPr>
              <w:t>Quelle est votre</w:t>
            </w:r>
            <w:r w:rsidR="007A5585" w:rsidRPr="004D3E4F">
              <w:rPr>
                <w:rFonts w:ascii="Arial" w:hAnsi="Arial" w:cs="Arial"/>
                <w:sz w:val="18"/>
                <w:szCs w:val="18"/>
                <w:lang w:val="fr-FR"/>
              </w:rPr>
              <w:t xml:space="preserve"> </w:t>
            </w:r>
            <w:r w:rsidR="006D588B" w:rsidRPr="004D3E4F">
              <w:rPr>
                <w:rFonts w:ascii="Arial" w:hAnsi="Arial" w:cs="Arial"/>
                <w:sz w:val="18"/>
                <w:szCs w:val="18"/>
                <w:lang w:val="fr-FR"/>
              </w:rPr>
              <w:t xml:space="preserve">origine </w:t>
            </w:r>
            <w:r w:rsidR="007A5585" w:rsidRPr="004D3E4F">
              <w:rPr>
                <w:rFonts w:ascii="Arial" w:hAnsi="Arial" w:cs="Arial"/>
                <w:sz w:val="18"/>
                <w:szCs w:val="18"/>
                <w:lang w:val="fr-FR"/>
              </w:rPr>
              <w:t>ethnique</w:t>
            </w:r>
            <w:r w:rsidRPr="004D3E4F">
              <w:rPr>
                <w:rFonts w:ascii="Arial" w:hAnsi="Arial" w:cs="Arial"/>
                <w:sz w:val="18"/>
                <w:szCs w:val="18"/>
                <w:lang w:val="fr-FR"/>
              </w:rPr>
              <w:t>?</w:t>
            </w:r>
          </w:p>
          <w:p w14:paraId="1EBAB228" w14:textId="77777777" w:rsidR="00F14899" w:rsidRPr="007F1328" w:rsidRDefault="00F14899" w:rsidP="007E7252">
            <w:pPr>
              <w:rPr>
                <w:rFonts w:ascii="Arial" w:hAnsi="Arial" w:cs="Arial"/>
                <w:sz w:val="18"/>
                <w:szCs w:val="18"/>
                <w:lang w:val="fr-FR"/>
              </w:rPr>
            </w:pPr>
          </w:p>
        </w:tc>
        <w:tc>
          <w:tcPr>
            <w:tcW w:w="2844" w:type="dxa"/>
            <w:noWrap/>
          </w:tcPr>
          <w:p w14:paraId="7B515F00" w14:textId="5A481DE4" w:rsidR="00F14899" w:rsidRPr="004D3E4F" w:rsidRDefault="00F14899" w:rsidP="00F14899">
            <w:pPr>
              <w:rPr>
                <w:rFonts w:ascii="Arial" w:hAnsi="Arial" w:cs="Arial"/>
                <w:sz w:val="18"/>
                <w:szCs w:val="18"/>
                <w:lang w:val="fr-FR"/>
              </w:rPr>
            </w:pPr>
          </w:p>
        </w:tc>
        <w:tc>
          <w:tcPr>
            <w:tcW w:w="1701" w:type="dxa"/>
            <w:noWrap/>
          </w:tcPr>
          <w:p w14:paraId="7BB68539" w14:textId="77777777" w:rsidR="00F14899" w:rsidRPr="00C64F2B" w:rsidRDefault="00F14899" w:rsidP="007E7252">
            <w:pPr>
              <w:rPr>
                <w:rFonts w:ascii="Arial" w:hAnsi="Arial" w:cs="Arial"/>
                <w:sz w:val="18"/>
                <w:szCs w:val="18"/>
                <w:lang w:val="fr-FR"/>
              </w:rPr>
            </w:pPr>
          </w:p>
        </w:tc>
      </w:tr>
      <w:tr w:rsidR="007E7252" w:rsidRPr="007F1328" w14:paraId="4E8A32AE" w14:textId="77777777" w:rsidTr="000D4BB4">
        <w:trPr>
          <w:trHeight w:val="300"/>
        </w:trPr>
        <w:tc>
          <w:tcPr>
            <w:tcW w:w="1597" w:type="dxa"/>
            <w:noWrap/>
          </w:tcPr>
          <w:p w14:paraId="7C2755E6" w14:textId="77777777" w:rsidR="007E7252" w:rsidRPr="004D3E4F" w:rsidRDefault="007E7252" w:rsidP="007E7252">
            <w:pPr>
              <w:rPr>
                <w:rFonts w:ascii="Arial" w:hAnsi="Arial" w:cs="Arial"/>
                <w:sz w:val="18"/>
                <w:szCs w:val="18"/>
              </w:rPr>
            </w:pPr>
            <w:r w:rsidRPr="004D3E4F">
              <w:rPr>
                <w:rFonts w:ascii="Arial" w:hAnsi="Arial" w:cs="Arial"/>
                <w:sz w:val="18"/>
                <w:szCs w:val="18"/>
              </w:rPr>
              <w:t>B.7a</w:t>
            </w:r>
          </w:p>
          <w:p w14:paraId="75A7835C" w14:textId="3791407B" w:rsidR="00211ED8" w:rsidRPr="004D3E4F" w:rsidRDefault="00211ED8" w:rsidP="007E7252">
            <w:pPr>
              <w:rPr>
                <w:rFonts w:ascii="Arial" w:hAnsi="Arial" w:cs="Arial"/>
                <w:sz w:val="18"/>
                <w:szCs w:val="18"/>
              </w:rPr>
            </w:pPr>
            <w:r w:rsidRPr="004D3E4F">
              <w:rPr>
                <w:rFonts w:ascii="Arial" w:hAnsi="Arial" w:cs="Arial"/>
                <w:sz w:val="18"/>
                <w:szCs w:val="18"/>
              </w:rPr>
              <w:t>Calculate filed only</w:t>
            </w:r>
          </w:p>
        </w:tc>
        <w:tc>
          <w:tcPr>
            <w:tcW w:w="3634" w:type="dxa"/>
          </w:tcPr>
          <w:p w14:paraId="36674CB2" w14:textId="42F1AB20"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Type de traitement du participant pour l’entretien des parcelles</w:t>
            </w:r>
          </w:p>
        </w:tc>
        <w:tc>
          <w:tcPr>
            <w:tcW w:w="2844" w:type="dxa"/>
            <w:noWrap/>
          </w:tcPr>
          <w:p w14:paraId="4C3EC643" w14:textId="66F5899A" w:rsidR="007E7252" w:rsidRPr="00211ED8" w:rsidRDefault="00F14899" w:rsidP="007E7252">
            <w:pPr>
              <w:rPr>
                <w:rFonts w:ascii="Arial" w:hAnsi="Arial" w:cs="Arial"/>
                <w:sz w:val="18"/>
                <w:szCs w:val="18"/>
                <w:lang w:val="fr-FR"/>
              </w:rPr>
            </w:pPr>
            <w:r>
              <w:rPr>
                <w:rFonts w:ascii="Arial" w:hAnsi="Arial" w:cs="Arial"/>
                <w:sz w:val="18"/>
                <w:szCs w:val="18"/>
                <w:lang w:val="fr-FR"/>
              </w:rPr>
              <w:t>Pa</w:t>
            </w:r>
            <w:r w:rsidR="007E7252" w:rsidRPr="00211ED8">
              <w:rPr>
                <w:rFonts w:ascii="Arial" w:hAnsi="Arial" w:cs="Arial"/>
                <w:sz w:val="18"/>
                <w:szCs w:val="18"/>
                <w:lang w:val="fr-FR"/>
              </w:rPr>
              <w:t>rcelle bleue</w:t>
            </w:r>
          </w:p>
          <w:p w14:paraId="1F48D7CD" w14:textId="77777777"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 xml:space="preserve">Parcelle rouge </w:t>
            </w:r>
          </w:p>
          <w:p w14:paraId="33F60E46" w14:textId="488B96AF"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Parcelle verte</w:t>
            </w:r>
          </w:p>
        </w:tc>
        <w:tc>
          <w:tcPr>
            <w:tcW w:w="1701" w:type="dxa"/>
            <w:noWrap/>
          </w:tcPr>
          <w:p w14:paraId="018E6375" w14:textId="16437408" w:rsidR="007E7252" w:rsidRPr="00971CD0" w:rsidRDefault="007E7252" w:rsidP="007E7252">
            <w:pPr>
              <w:rPr>
                <w:rFonts w:ascii="Arial" w:hAnsi="Arial" w:cs="Arial"/>
                <w:sz w:val="18"/>
                <w:szCs w:val="18"/>
                <w:lang w:val="fr-FR"/>
              </w:rPr>
            </w:pPr>
            <w:r w:rsidRPr="00971CD0">
              <w:rPr>
                <w:rFonts w:ascii="Arial" w:hAnsi="Arial" w:cs="Arial"/>
                <w:sz w:val="18"/>
                <w:szCs w:val="18"/>
                <w:lang w:val="fr-FR"/>
              </w:rPr>
              <w:t xml:space="preserve">Pre rempli </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151A0E09" w14:textId="77777777" w:rsidR="007E7252" w:rsidRDefault="007E7252" w:rsidP="007E7252">
            <w:pPr>
              <w:rPr>
                <w:rFonts w:ascii="Arial" w:hAnsi="Arial" w:cs="Arial"/>
                <w:sz w:val="18"/>
                <w:szCs w:val="18"/>
                <w:lang w:val="fr-FR"/>
              </w:rPr>
            </w:pPr>
            <w:r>
              <w:rPr>
                <w:rFonts w:ascii="Arial" w:hAnsi="Arial" w:cs="Arial"/>
                <w:sz w:val="18"/>
                <w:szCs w:val="18"/>
                <w:lang w:val="fr-FR"/>
              </w:rPr>
              <w:t>B8a</w:t>
            </w:r>
          </w:p>
          <w:p w14:paraId="5455C2D8" w14:textId="23992EBC" w:rsidR="00211ED8" w:rsidRPr="007F1328" w:rsidRDefault="00211ED8" w:rsidP="007E7252">
            <w:pPr>
              <w:rPr>
                <w:rFonts w:ascii="Arial" w:hAnsi="Arial" w:cs="Arial"/>
                <w:sz w:val="18"/>
                <w:szCs w:val="18"/>
                <w:lang w:val="fr-FR"/>
              </w:rPr>
            </w:pPr>
            <w:r>
              <w:rPr>
                <w:rFonts w:ascii="Arial" w:hAnsi="Arial" w:cs="Arial"/>
                <w:sz w:val="18"/>
                <w:szCs w:val="18"/>
                <w:lang w:val="fr-FR"/>
              </w:rPr>
              <w:t>Calculate filed only</w:t>
            </w:r>
          </w:p>
        </w:tc>
        <w:tc>
          <w:tcPr>
            <w:tcW w:w="3634" w:type="dxa"/>
          </w:tcPr>
          <w:p w14:paraId="7920BD3E" w14:textId="77777777" w:rsidR="007E7252" w:rsidRDefault="007E7252" w:rsidP="007E7252">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3D08D0EA" w:rsidR="007E7252" w:rsidRPr="00C64F2B"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
        </w:tc>
      </w:tr>
      <w:tr w:rsidR="004C030B" w:rsidRPr="0057346A" w14:paraId="41B39F94" w14:textId="77777777" w:rsidTr="000D4BB4">
        <w:trPr>
          <w:trHeight w:val="300"/>
        </w:trPr>
        <w:tc>
          <w:tcPr>
            <w:tcW w:w="1597" w:type="dxa"/>
            <w:noWrap/>
          </w:tcPr>
          <w:p w14:paraId="656E8AE4" w14:textId="4035B59D" w:rsidR="004C030B" w:rsidRDefault="00211ED8" w:rsidP="007E7252">
            <w:pPr>
              <w:rPr>
                <w:rFonts w:ascii="Arial" w:hAnsi="Arial" w:cs="Arial"/>
                <w:sz w:val="18"/>
                <w:szCs w:val="18"/>
                <w:lang w:val="fr-FR"/>
              </w:rPr>
            </w:pPr>
            <w:r>
              <w:rPr>
                <w:rFonts w:ascii="Arial" w:hAnsi="Arial" w:cs="Arial"/>
                <w:sz w:val="18"/>
                <w:szCs w:val="18"/>
                <w:lang w:val="fr-FR"/>
              </w:rPr>
              <w:t>B.8a.1</w:t>
            </w:r>
          </w:p>
        </w:tc>
        <w:tc>
          <w:tcPr>
            <w:tcW w:w="3634" w:type="dxa"/>
          </w:tcPr>
          <w:p w14:paraId="0FEF43FE" w14:textId="77777777" w:rsidR="004C030B" w:rsidRDefault="004C030B" w:rsidP="004C030B">
            <w:pPr>
              <w:rPr>
                <w:rFonts w:ascii="Arial" w:hAnsi="Arial" w:cs="Arial"/>
                <w:sz w:val="18"/>
                <w:szCs w:val="18"/>
                <w:lang w:val="fr-FR"/>
              </w:rPr>
            </w:pPr>
            <w:r>
              <w:rPr>
                <w:rFonts w:ascii="Arial" w:hAnsi="Arial" w:cs="Arial"/>
                <w:sz w:val="18"/>
                <w:szCs w:val="18"/>
                <w:lang w:val="fr-FR"/>
              </w:rPr>
              <w:t xml:space="preserve">Si traitement, </w:t>
            </w:r>
          </w:p>
          <w:p w14:paraId="281E9D99" w14:textId="77777777" w:rsidR="004C030B" w:rsidRDefault="004C030B" w:rsidP="004C030B">
            <w:pPr>
              <w:rPr>
                <w:rFonts w:ascii="Arial" w:hAnsi="Arial" w:cs="Arial"/>
                <w:sz w:val="18"/>
                <w:szCs w:val="18"/>
                <w:lang w:val="fr-FR"/>
              </w:rPr>
            </w:pPr>
          </w:p>
          <w:p w14:paraId="22FDBB3F" w14:textId="6343FDC6" w:rsidR="004C030B" w:rsidRDefault="004C030B" w:rsidP="004C030B">
            <w:pPr>
              <w:rPr>
                <w:rFonts w:ascii="Arial" w:hAnsi="Arial" w:cs="Arial"/>
                <w:sz w:val="18"/>
                <w:szCs w:val="18"/>
                <w:lang w:val="fr-FR"/>
              </w:rPr>
            </w:pPr>
            <w:r>
              <w:rPr>
                <w:rFonts w:ascii="Arial" w:hAnsi="Arial" w:cs="Arial"/>
                <w:sz w:val="18"/>
                <w:szCs w:val="18"/>
                <w:lang w:val="fr-FR"/>
              </w:rPr>
              <w:t xml:space="preserve">Pour les activités d’entretien de l’année dernière vous faisiez partie du groupe de personnes qui ont reçu un contrat comme celui-ci </w:t>
            </w:r>
            <w:r w:rsidRPr="004C030B">
              <w:rPr>
                <w:rFonts w:ascii="Arial" w:hAnsi="Arial" w:cs="Arial"/>
                <w:i/>
                <w:sz w:val="18"/>
                <w:szCs w:val="18"/>
                <w:lang w:val="fr-FR"/>
              </w:rPr>
              <w:t xml:space="preserve">(montrer un exemple de contrat) </w:t>
            </w:r>
            <w:r>
              <w:rPr>
                <w:rFonts w:ascii="Arial" w:hAnsi="Arial" w:cs="Arial"/>
                <w:sz w:val="18"/>
                <w:szCs w:val="18"/>
                <w:lang w:val="fr-FR"/>
              </w:rPr>
              <w:t>pour l’entretien des parcelles. Est-ce correct ?</w:t>
            </w:r>
          </w:p>
          <w:p w14:paraId="5CD34829" w14:textId="77777777" w:rsidR="004C030B" w:rsidRDefault="004C030B" w:rsidP="007E7252">
            <w:pPr>
              <w:rPr>
                <w:rFonts w:ascii="Arial" w:hAnsi="Arial" w:cs="Arial"/>
                <w:sz w:val="18"/>
                <w:szCs w:val="18"/>
                <w:lang w:val="fr-FR"/>
              </w:rPr>
            </w:pPr>
          </w:p>
        </w:tc>
        <w:tc>
          <w:tcPr>
            <w:tcW w:w="2844" w:type="dxa"/>
            <w:noWrap/>
          </w:tcPr>
          <w:p w14:paraId="31B2C8A4" w14:textId="77777777" w:rsidR="004C030B" w:rsidRDefault="004C030B" w:rsidP="007E7252">
            <w:pPr>
              <w:rPr>
                <w:rFonts w:ascii="Arial" w:hAnsi="Arial" w:cs="Arial"/>
                <w:sz w:val="18"/>
                <w:szCs w:val="18"/>
                <w:lang w:val="fr-FR"/>
              </w:rPr>
            </w:pPr>
          </w:p>
          <w:p w14:paraId="3E8BF6D5" w14:textId="77777777" w:rsidR="004C030B" w:rsidRDefault="004C030B" w:rsidP="007E7252">
            <w:pPr>
              <w:rPr>
                <w:rFonts w:ascii="Arial" w:hAnsi="Arial" w:cs="Arial"/>
                <w:sz w:val="18"/>
                <w:szCs w:val="18"/>
                <w:lang w:val="fr-FR"/>
              </w:rPr>
            </w:pPr>
          </w:p>
          <w:p w14:paraId="181C23E9" w14:textId="77777777" w:rsidR="004C030B" w:rsidRDefault="004C030B" w:rsidP="007E7252">
            <w:pPr>
              <w:rPr>
                <w:rFonts w:ascii="Arial" w:hAnsi="Arial" w:cs="Arial"/>
                <w:sz w:val="18"/>
                <w:szCs w:val="18"/>
                <w:lang w:val="fr-FR"/>
              </w:rPr>
            </w:pPr>
          </w:p>
          <w:p w14:paraId="023E486F" w14:textId="77777777" w:rsidR="004C030B" w:rsidRDefault="004C030B" w:rsidP="007E7252">
            <w:pPr>
              <w:rPr>
                <w:rFonts w:ascii="Arial" w:hAnsi="Arial" w:cs="Arial"/>
                <w:sz w:val="18"/>
                <w:szCs w:val="18"/>
                <w:lang w:val="fr-FR"/>
              </w:rPr>
            </w:pPr>
            <w:r>
              <w:rPr>
                <w:rFonts w:ascii="Arial" w:hAnsi="Arial" w:cs="Arial"/>
                <w:sz w:val="18"/>
                <w:szCs w:val="18"/>
                <w:lang w:val="fr-FR"/>
              </w:rPr>
              <w:t>1=oui</w:t>
            </w:r>
          </w:p>
          <w:p w14:paraId="308425FC" w14:textId="1B7C042E" w:rsidR="004C030B" w:rsidRDefault="004C030B" w:rsidP="007E7252">
            <w:pPr>
              <w:rPr>
                <w:rFonts w:ascii="Arial" w:hAnsi="Arial" w:cs="Arial"/>
                <w:sz w:val="18"/>
                <w:szCs w:val="18"/>
                <w:lang w:val="fr-FR"/>
              </w:rPr>
            </w:pPr>
            <w:r>
              <w:rPr>
                <w:rFonts w:ascii="Arial" w:hAnsi="Arial" w:cs="Arial"/>
                <w:sz w:val="18"/>
                <w:szCs w:val="18"/>
                <w:lang w:val="fr-FR"/>
              </w:rPr>
              <w:t>2=non</w:t>
            </w:r>
          </w:p>
        </w:tc>
        <w:tc>
          <w:tcPr>
            <w:tcW w:w="1701" w:type="dxa"/>
            <w:noWrap/>
          </w:tcPr>
          <w:p w14:paraId="58B20D43" w14:textId="46AFF3BB" w:rsidR="004C030B" w:rsidRPr="0057346A" w:rsidRDefault="0057346A" w:rsidP="0057346A">
            <w:pPr>
              <w:rPr>
                <w:rFonts w:ascii="Arial" w:hAnsi="Arial" w:cs="Arial"/>
                <w:sz w:val="18"/>
                <w:szCs w:val="18"/>
                <w:lang w:val="fr-FR"/>
              </w:rPr>
            </w:pPr>
            <w:ins w:id="0" w:author="ICRAF" w:date="2018-10-19T02:00:00Z">
              <w:r w:rsidRPr="00F31ED1">
                <w:rPr>
                  <w:rFonts w:ascii="Arial" w:hAnsi="Arial" w:cs="Arial"/>
                  <w:sz w:val="18"/>
                  <w:szCs w:val="18"/>
                  <w:lang w:val="fr-FR"/>
                </w:rPr>
                <w:t>Je suggère qu’on demande au</w:t>
              </w:r>
              <w:r>
                <w:rPr>
                  <w:rFonts w:ascii="Arial" w:hAnsi="Arial" w:cs="Arial"/>
                  <w:sz w:val="18"/>
                  <w:szCs w:val="18"/>
                  <w:lang w:val="fr-FR"/>
                </w:rPr>
                <w:t>x</w:t>
              </w:r>
              <w:r w:rsidRPr="00F31ED1">
                <w:rPr>
                  <w:rFonts w:ascii="Arial" w:hAnsi="Arial" w:cs="Arial"/>
                  <w:sz w:val="18"/>
                  <w:szCs w:val="18"/>
                  <w:lang w:val="fr-FR"/>
                </w:rPr>
                <w:t xml:space="preserve"> </w:t>
              </w:r>
              <w:r w:rsidRPr="0057346A">
                <w:rPr>
                  <w:rFonts w:ascii="Arial" w:hAnsi="Arial" w:cs="Arial"/>
                  <w:sz w:val="18"/>
                  <w:szCs w:val="18"/>
                  <w:lang w:val="fr-FR"/>
                </w:rPr>
                <w:t>participan</w:t>
              </w:r>
              <w:r>
                <w:rPr>
                  <w:rFonts w:ascii="Arial" w:hAnsi="Arial" w:cs="Arial"/>
                  <w:sz w:val="18"/>
                  <w:szCs w:val="18"/>
                  <w:lang w:val="fr-FR"/>
                </w:rPr>
                <w:t>t</w:t>
              </w:r>
              <w:r w:rsidRPr="0057346A">
                <w:rPr>
                  <w:rFonts w:ascii="Arial" w:hAnsi="Arial" w:cs="Arial"/>
                  <w:sz w:val="18"/>
                  <w:szCs w:val="18"/>
                  <w:lang w:val="fr-FR"/>
                </w:rPr>
                <w:t>s</w:t>
              </w:r>
              <w:r w:rsidRPr="00F31ED1">
                <w:rPr>
                  <w:rFonts w:ascii="Arial" w:hAnsi="Arial" w:cs="Arial"/>
                  <w:sz w:val="18"/>
                  <w:szCs w:val="18"/>
                  <w:lang w:val="fr-FR"/>
                </w:rPr>
                <w:t xml:space="preserve"> de présenter </w:t>
              </w:r>
              <w:r>
                <w:rPr>
                  <w:rFonts w:ascii="Arial" w:hAnsi="Arial" w:cs="Arial"/>
                  <w:sz w:val="18"/>
                  <w:szCs w:val="18"/>
                  <w:lang w:val="fr-FR"/>
                </w:rPr>
                <w:t>leurs</w:t>
              </w:r>
              <w:r w:rsidRPr="00F31ED1">
                <w:rPr>
                  <w:rFonts w:ascii="Arial" w:hAnsi="Arial" w:cs="Arial"/>
                  <w:sz w:val="18"/>
                  <w:szCs w:val="18"/>
                  <w:lang w:val="fr-FR"/>
                </w:rPr>
                <w:t xml:space="preserve"> contrat</w:t>
              </w:r>
              <w:r>
                <w:rPr>
                  <w:rFonts w:ascii="Arial" w:hAnsi="Arial" w:cs="Arial"/>
                  <w:sz w:val="18"/>
                  <w:szCs w:val="18"/>
                  <w:lang w:val="fr-FR"/>
                </w:rPr>
                <w:t>s</w:t>
              </w:r>
              <w:r w:rsidRPr="00F31ED1">
                <w:rPr>
                  <w:rFonts w:ascii="Arial" w:hAnsi="Arial" w:cs="Arial"/>
                  <w:sz w:val="18"/>
                  <w:szCs w:val="18"/>
                  <w:lang w:val="fr-FR"/>
                </w:rPr>
                <w:t xml:space="preserve"> s’il</w:t>
              </w:r>
              <w:r>
                <w:rPr>
                  <w:rFonts w:ascii="Arial" w:hAnsi="Arial" w:cs="Arial"/>
                  <w:sz w:val="18"/>
                  <w:szCs w:val="18"/>
                  <w:lang w:val="fr-FR"/>
                </w:rPr>
                <w:t>s</w:t>
              </w:r>
              <w:r w:rsidRPr="00F31ED1">
                <w:rPr>
                  <w:rFonts w:ascii="Arial" w:hAnsi="Arial" w:cs="Arial"/>
                  <w:sz w:val="18"/>
                  <w:szCs w:val="18"/>
                  <w:lang w:val="fr-FR"/>
                </w:rPr>
                <w:t xml:space="preserve"> f</w:t>
              </w:r>
              <w:r>
                <w:rPr>
                  <w:rFonts w:ascii="Arial" w:hAnsi="Arial" w:cs="Arial"/>
                  <w:sz w:val="18"/>
                  <w:szCs w:val="18"/>
                  <w:lang w:val="fr-FR"/>
                </w:rPr>
                <w:t>on</w:t>
              </w:r>
              <w:r w:rsidRPr="00F31ED1">
                <w:rPr>
                  <w:rFonts w:ascii="Arial" w:hAnsi="Arial" w:cs="Arial"/>
                  <w:sz w:val="18"/>
                  <w:szCs w:val="18"/>
                  <w:lang w:val="fr-FR"/>
                </w:rPr>
                <w:t xml:space="preserve">t </w:t>
              </w:r>
              <w:r w:rsidRPr="00F31ED1">
                <w:rPr>
                  <w:rFonts w:ascii="Arial" w:hAnsi="Arial" w:cs="Arial"/>
                  <w:sz w:val="18"/>
                  <w:szCs w:val="18"/>
                  <w:lang w:val="fr-FR"/>
                </w:rPr>
                <w:t>partie</w:t>
              </w:r>
              <w:r w:rsidRPr="00F31ED1">
                <w:rPr>
                  <w:rFonts w:ascii="Arial" w:hAnsi="Arial" w:cs="Arial"/>
                  <w:sz w:val="18"/>
                  <w:szCs w:val="18"/>
                  <w:lang w:val="fr-FR"/>
                </w:rPr>
                <w:t xml:space="preserve"> du traitement</w:t>
              </w:r>
            </w:ins>
          </w:p>
        </w:tc>
      </w:tr>
      <w:tr w:rsidR="007E7252" w:rsidRPr="0057346A"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18AF3594"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r>
              <w:rPr>
                <w:rFonts w:ascii="Arial" w:hAnsi="Arial" w:cs="Arial"/>
                <w:sz w:val="18"/>
                <w:szCs w:val="18"/>
                <w:lang w:val="fr-FR"/>
              </w:rPr>
              <w:t>Enqueteur : Ecouter la description donnée par le répondant et sélectionner l’option qui correspond le mieux à sa réponse.</w:t>
            </w:r>
          </w:p>
        </w:tc>
      </w:tr>
      <w:tr w:rsidR="007E7252" w:rsidRPr="0057346A"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57346A"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08794DFC" w14:textId="77777777" w:rsidR="007E7252" w:rsidRDefault="007E7252" w:rsidP="007E7252">
            <w:pPr>
              <w:rPr>
                <w:ins w:id="1" w:author="ICRAF" w:date="2018-10-18T19:10:00Z"/>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p w14:paraId="30B17319" w14:textId="77777777" w:rsidR="004D3E4F" w:rsidRDefault="004D3E4F" w:rsidP="007E7252">
            <w:pPr>
              <w:rPr>
                <w:ins w:id="2" w:author="ICRAF" w:date="2018-10-18T19:10:00Z"/>
                <w:rFonts w:ascii="Arial" w:hAnsi="Arial" w:cs="Arial"/>
                <w:sz w:val="18"/>
                <w:szCs w:val="18"/>
                <w:lang w:val="fr-FR"/>
              </w:rPr>
            </w:pPr>
          </w:p>
          <w:p w14:paraId="35825A1C" w14:textId="110EED24" w:rsidR="004D3E4F" w:rsidRPr="007F1328" w:rsidRDefault="004D3E4F" w:rsidP="007E7252">
            <w:pPr>
              <w:rPr>
                <w:rFonts w:ascii="Arial" w:hAnsi="Arial" w:cs="Arial"/>
                <w:sz w:val="18"/>
                <w:szCs w:val="18"/>
                <w:lang w:val="fr-FR"/>
              </w:rPr>
            </w:pPr>
            <w:ins w:id="3" w:author="ICRAF" w:date="2018-10-18T19:10:00Z">
              <w:r>
                <w:rPr>
                  <w:rFonts w:ascii="Arial" w:hAnsi="Arial" w:cs="Arial"/>
                  <w:sz w:val="18"/>
                  <w:szCs w:val="18"/>
                  <w:lang w:val="fr-FR"/>
                </w:rPr>
                <w:t>L’occupation principale désigne l’activité à laquelle le répondant pense consacrer l</w:t>
              </w:r>
            </w:ins>
            <w:ins w:id="4" w:author="ICRAF" w:date="2018-10-18T19:11:00Z">
              <w:r>
                <w:rPr>
                  <w:rFonts w:ascii="Arial" w:hAnsi="Arial" w:cs="Arial"/>
                  <w:sz w:val="18"/>
                  <w:szCs w:val="18"/>
                  <w:lang w:val="fr-FR"/>
                </w:rPr>
                <w:t>’essentiel de son temps</w:t>
              </w:r>
            </w:ins>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57346A"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57346A"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7D981E93" w14:textId="77777777" w:rsidR="007E7252" w:rsidRDefault="007E7252" w:rsidP="007E7252">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r w:rsidR="006B1FB4">
              <w:rPr>
                <w:rFonts w:ascii="Arial" w:hAnsi="Arial" w:cs="Arial"/>
                <w:sz w:val="18"/>
                <w:szCs w:val="18"/>
                <w:lang w:val="fr-FR"/>
              </w:rPr>
              <w:t> ?</w:t>
            </w:r>
          </w:p>
          <w:p w14:paraId="760A2A3A" w14:textId="77777777" w:rsidR="00A8181C" w:rsidRDefault="00A8181C" w:rsidP="007E7252">
            <w:pPr>
              <w:rPr>
                <w:rFonts w:ascii="Arial" w:hAnsi="Arial" w:cs="Arial"/>
                <w:sz w:val="18"/>
                <w:szCs w:val="18"/>
                <w:lang w:val="fr-FR"/>
              </w:rPr>
            </w:pPr>
          </w:p>
          <w:p w14:paraId="6A1BB5B2" w14:textId="0A6E4694" w:rsidR="00A8181C" w:rsidRPr="00A8181C" w:rsidRDefault="00A8181C" w:rsidP="007E7252">
            <w:pPr>
              <w:rPr>
                <w:rFonts w:ascii="Arial" w:hAnsi="Arial" w:cs="Arial"/>
                <w:i/>
                <w:sz w:val="18"/>
                <w:szCs w:val="18"/>
                <w:lang w:val="fr-FR"/>
              </w:rPr>
            </w:pPr>
            <w:r w:rsidRPr="00A8181C">
              <w:rPr>
                <w:rFonts w:ascii="Arial" w:hAnsi="Arial" w:cs="Arial"/>
                <w:i/>
                <w:sz w:val="18"/>
                <w:szCs w:val="18"/>
                <w:lang w:val="fr-FR"/>
              </w:rPr>
              <w:t>(Veuillez leur présenter les cailloux et laisser les repartir eux-mêmes)</w:t>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57346A"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57346A"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44171">
        <w:rPr>
          <w:rFonts w:ascii="Arial" w:hAnsi="Arial" w:cs="Arial"/>
          <w:sz w:val="18"/>
          <w:szCs w:val="18"/>
          <w:u w:val="single"/>
          <w:lang w:val="fr-FR"/>
        </w:rPr>
        <w:t>(</w:t>
      </w:r>
      <w:r w:rsidR="00996264" w:rsidRPr="00844171">
        <w:rPr>
          <w:rFonts w:ascii="Arial" w:hAnsi="Arial" w:cs="Arial"/>
          <w:sz w:val="18"/>
          <w:szCs w:val="18"/>
          <w:lang w:val="fr-FR"/>
        </w:rPr>
        <w:t>Uniquement pour personnes retenue pour l’entretien des parcelles (traitement)</w:t>
      </w:r>
      <w:r w:rsidR="00996264" w:rsidRPr="00844171">
        <w:rPr>
          <w:rFonts w:ascii="Arial" w:hAnsi="Arial" w:cs="Arial"/>
          <w:sz w:val="18"/>
          <w:szCs w:val="18"/>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157"/>
        <w:gridCol w:w="3818"/>
        <w:gridCol w:w="1422"/>
        <w:gridCol w:w="1422"/>
        <w:gridCol w:w="1957"/>
      </w:tblGrid>
      <w:tr w:rsidR="008822F1" w:rsidRPr="007F1328" w14:paraId="4F53748E" w14:textId="77777777" w:rsidTr="006B1326">
        <w:trPr>
          <w:trHeight w:val="600"/>
        </w:trPr>
        <w:tc>
          <w:tcPr>
            <w:tcW w:w="115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3818"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957"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6B1326">
        <w:trPr>
          <w:trHeight w:val="600"/>
        </w:trPr>
        <w:tc>
          <w:tcPr>
            <w:tcW w:w="1157" w:type="dxa"/>
            <w:noWrap/>
          </w:tcPr>
          <w:p w14:paraId="5124E109" w14:textId="04B83FC1"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21</w:t>
            </w:r>
          </w:p>
        </w:tc>
        <w:tc>
          <w:tcPr>
            <w:tcW w:w="3818" w:type="dxa"/>
          </w:tcPr>
          <w:p w14:paraId="0ED9E566" w14:textId="49861884" w:rsidR="008822F1" w:rsidRDefault="008822F1" w:rsidP="004D3E4F">
            <w:pPr>
              <w:rPr>
                <w:rFonts w:ascii="Arial" w:hAnsi="Arial" w:cs="Arial"/>
                <w:sz w:val="18"/>
                <w:szCs w:val="18"/>
                <w:lang w:val="fr-FR"/>
              </w:rPr>
            </w:pPr>
            <w:r>
              <w:rPr>
                <w:rFonts w:ascii="Arial" w:hAnsi="Arial" w:cs="Arial"/>
                <w:sz w:val="18"/>
                <w:szCs w:val="18"/>
                <w:lang w:val="fr-FR"/>
              </w:rPr>
              <w:t xml:space="preserve">Avez-vous reçu un paiement </w:t>
            </w:r>
            <w:del w:id="5" w:author="ICRAF" w:date="2018-10-18T19:13:00Z">
              <w:r w:rsidDel="004D3E4F">
                <w:rPr>
                  <w:rFonts w:ascii="Arial" w:hAnsi="Arial" w:cs="Arial"/>
                  <w:sz w:val="18"/>
                  <w:szCs w:val="18"/>
                  <w:lang w:val="fr-FR"/>
                </w:rPr>
                <w:delText xml:space="preserve">récemment </w:delText>
              </w:r>
            </w:del>
            <w:ins w:id="6" w:author="ICRAF" w:date="2018-10-18T19:13:00Z">
              <w:r w:rsidR="004D3E4F">
                <w:rPr>
                  <w:rFonts w:ascii="Arial" w:hAnsi="Arial" w:cs="Arial"/>
                  <w:sz w:val="18"/>
                  <w:szCs w:val="18"/>
                  <w:lang w:val="fr-FR"/>
                </w:rPr>
                <w:t xml:space="preserve">depuis le mois de </w:t>
              </w:r>
            </w:ins>
            <w:ins w:id="7" w:author="ICRAF" w:date="2018-10-18T19:14:00Z">
              <w:r w:rsidR="004D3E4F">
                <w:rPr>
                  <w:rFonts w:ascii="Arial" w:hAnsi="Arial" w:cs="Arial"/>
                  <w:sz w:val="18"/>
                  <w:szCs w:val="18"/>
                  <w:lang w:val="fr-FR"/>
                </w:rPr>
                <w:t>juin dernier jusqu’à uajourd</w:t>
              </w:r>
            </w:ins>
            <w:ins w:id="8" w:author="ICRAF" w:date="2018-10-18T19:15:00Z">
              <w:r w:rsidR="004D3E4F">
                <w:rPr>
                  <w:rFonts w:ascii="Arial" w:hAnsi="Arial" w:cs="Arial"/>
                  <w:sz w:val="18"/>
                  <w:szCs w:val="18"/>
                  <w:lang w:val="fr-FR"/>
                </w:rPr>
                <w:t>’hui,</w:t>
              </w:r>
            </w:ins>
            <w:ins w:id="9" w:author="ICRAF" w:date="2018-10-18T19:13:00Z">
              <w:r w:rsidR="004D3E4F">
                <w:rPr>
                  <w:rFonts w:ascii="Arial" w:hAnsi="Arial" w:cs="Arial"/>
                  <w:sz w:val="18"/>
                  <w:szCs w:val="18"/>
                  <w:lang w:val="fr-FR"/>
                </w:rPr>
                <w:t xml:space="preserve"> </w:t>
              </w:r>
            </w:ins>
            <w:r>
              <w:rPr>
                <w:rFonts w:ascii="Arial" w:hAnsi="Arial" w:cs="Arial"/>
                <w:sz w:val="18"/>
                <w:szCs w:val="18"/>
                <w:lang w:val="fr-FR"/>
              </w:rPr>
              <w:t xml:space="preserve">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957"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6B1326">
        <w:trPr>
          <w:trHeight w:val="600"/>
        </w:trPr>
        <w:tc>
          <w:tcPr>
            <w:tcW w:w="1157" w:type="dxa"/>
            <w:noWrap/>
          </w:tcPr>
          <w:p w14:paraId="21926371" w14:textId="2B728583"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22</w:t>
            </w:r>
          </w:p>
        </w:tc>
        <w:tc>
          <w:tcPr>
            <w:tcW w:w="3818" w:type="dxa"/>
          </w:tcPr>
          <w:p w14:paraId="07FDAE36" w14:textId="1BE4C762" w:rsidR="008822F1" w:rsidRDefault="008822F1" w:rsidP="008822F1">
            <w:pPr>
              <w:rPr>
                <w:rFonts w:ascii="Arial" w:hAnsi="Arial" w:cs="Arial"/>
                <w:sz w:val="18"/>
                <w:szCs w:val="18"/>
                <w:lang w:val="fr-FR"/>
              </w:rPr>
            </w:pPr>
            <w:r>
              <w:rPr>
                <w:rFonts w:ascii="Arial" w:hAnsi="Arial" w:cs="Arial"/>
                <w:sz w:val="18"/>
                <w:szCs w:val="18"/>
                <w:lang w:val="fr-FR"/>
              </w:rPr>
              <w:t>Combien avez-vous reçu</w:t>
            </w:r>
            <w:r w:rsidR="00A8181C">
              <w:rPr>
                <w:rFonts w:ascii="Arial" w:hAnsi="Arial" w:cs="Arial"/>
                <w:sz w:val="18"/>
                <w:szCs w:val="18"/>
                <w:lang w:val="fr-FR"/>
              </w:rPr>
              <w:t xml:space="preserve"> individuellement </w:t>
            </w:r>
            <w:r>
              <w:rPr>
                <w:rFonts w:ascii="Arial" w:hAnsi="Arial" w:cs="Arial"/>
                <w:sz w:val="18"/>
                <w:szCs w:val="18"/>
                <w:lang w:val="fr-FR"/>
              </w:rPr>
              <w:t>?</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957" w:type="dxa"/>
            <w:noWrap/>
          </w:tcPr>
          <w:p w14:paraId="68EDECB1" w14:textId="77777777" w:rsidR="008822F1" w:rsidRPr="007F1328" w:rsidRDefault="008822F1" w:rsidP="008822F1">
            <w:pPr>
              <w:rPr>
                <w:rFonts w:ascii="Arial" w:hAnsi="Arial" w:cs="Arial"/>
                <w:sz w:val="18"/>
                <w:szCs w:val="18"/>
                <w:lang w:val="fr-FR"/>
              </w:rPr>
            </w:pPr>
          </w:p>
        </w:tc>
      </w:tr>
      <w:tr w:rsidR="009814DA" w:rsidRPr="0057346A" w14:paraId="478BEB57" w14:textId="77777777" w:rsidTr="006B1326">
        <w:trPr>
          <w:trHeight w:val="207"/>
        </w:trPr>
        <w:tc>
          <w:tcPr>
            <w:tcW w:w="1157" w:type="dxa"/>
            <w:vMerge w:val="restart"/>
            <w:noWrap/>
          </w:tcPr>
          <w:p w14:paraId="05FCAF37" w14:textId="6378C77B" w:rsidR="009814DA" w:rsidRDefault="009814DA" w:rsidP="008822F1">
            <w:pPr>
              <w:rPr>
                <w:rFonts w:ascii="Arial" w:hAnsi="Arial" w:cs="Arial"/>
                <w:sz w:val="18"/>
                <w:szCs w:val="18"/>
                <w:lang w:val="fr-FR"/>
              </w:rPr>
            </w:pPr>
            <w:r>
              <w:rPr>
                <w:rFonts w:ascii="Arial" w:hAnsi="Arial" w:cs="Arial"/>
                <w:sz w:val="18"/>
                <w:szCs w:val="18"/>
                <w:lang w:val="fr-FR"/>
              </w:rPr>
              <w:t>B.23</w:t>
            </w:r>
          </w:p>
        </w:tc>
        <w:tc>
          <w:tcPr>
            <w:tcW w:w="3818" w:type="dxa"/>
            <w:vMerge w:val="restart"/>
          </w:tcPr>
          <w:p w14:paraId="49DA90D2" w14:textId="7DF3F3E4" w:rsidR="009814DA" w:rsidRDefault="009814DA" w:rsidP="008822F1">
            <w:pPr>
              <w:rPr>
                <w:rFonts w:ascii="Arial" w:hAnsi="Arial" w:cs="Arial"/>
                <w:sz w:val="18"/>
                <w:szCs w:val="18"/>
                <w:lang w:val="fr-FR"/>
              </w:rPr>
            </w:pPr>
            <w:r>
              <w:rPr>
                <w:rFonts w:ascii="Arial" w:hAnsi="Arial" w:cs="Arial"/>
                <w:sz w:val="18"/>
                <w:szCs w:val="18"/>
                <w:lang w:val="fr-FR"/>
              </w:rPr>
              <w:t>Quels usages avez-vous fait du paiement reçu jusque-là</w:t>
            </w:r>
          </w:p>
        </w:tc>
        <w:tc>
          <w:tcPr>
            <w:tcW w:w="1422" w:type="dxa"/>
            <w:noWrap/>
          </w:tcPr>
          <w:p w14:paraId="6EBD30E6" w14:textId="432C03A9" w:rsidR="009814DA" w:rsidRPr="00536E62" w:rsidRDefault="009814DA"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9814DA" w:rsidRPr="00536E62" w:rsidRDefault="009814DA" w:rsidP="008822F1">
            <w:pPr>
              <w:rPr>
                <w:rFonts w:ascii="Arial" w:hAnsi="Arial" w:cs="Arial"/>
                <w:sz w:val="18"/>
                <w:szCs w:val="18"/>
                <w:lang w:val="fr-FR"/>
              </w:rPr>
            </w:pPr>
            <w:r>
              <w:rPr>
                <w:rFonts w:ascii="Arial" w:hAnsi="Arial" w:cs="Arial"/>
                <w:sz w:val="18"/>
                <w:szCs w:val="18"/>
                <w:lang w:val="fr-FR"/>
              </w:rPr>
              <w:t>montant 1</w:t>
            </w:r>
          </w:p>
        </w:tc>
        <w:tc>
          <w:tcPr>
            <w:tcW w:w="1957" w:type="dxa"/>
            <w:vMerge w:val="restart"/>
            <w:noWrap/>
          </w:tcPr>
          <w:p w14:paraId="55DE2DB2" w14:textId="23AF3A3A" w:rsidR="009814DA" w:rsidRPr="007F1328" w:rsidRDefault="009814DA" w:rsidP="008822F1">
            <w:pPr>
              <w:rPr>
                <w:rFonts w:ascii="Arial" w:hAnsi="Arial" w:cs="Arial"/>
                <w:sz w:val="18"/>
                <w:szCs w:val="18"/>
                <w:lang w:val="fr-FR"/>
              </w:rPr>
            </w:pPr>
            <w:r>
              <w:rPr>
                <w:rFonts w:ascii="Arial" w:hAnsi="Arial" w:cs="Arial"/>
                <w:sz w:val="18"/>
                <w:szCs w:val="18"/>
                <w:lang w:val="fr-FR"/>
              </w:rPr>
              <w:t>Entrer la répartition du montant reçu par usage …</w:t>
            </w:r>
          </w:p>
        </w:tc>
      </w:tr>
      <w:tr w:rsidR="009814DA" w:rsidRPr="007F1328" w14:paraId="6E40B8FA" w14:textId="77777777" w:rsidTr="006B1326">
        <w:trPr>
          <w:trHeight w:val="207"/>
        </w:trPr>
        <w:tc>
          <w:tcPr>
            <w:tcW w:w="1157" w:type="dxa"/>
            <w:vMerge/>
            <w:noWrap/>
          </w:tcPr>
          <w:p w14:paraId="0DD35269" w14:textId="77777777" w:rsidR="009814DA" w:rsidRDefault="009814DA" w:rsidP="008822F1">
            <w:pPr>
              <w:rPr>
                <w:rFonts w:ascii="Arial" w:hAnsi="Arial" w:cs="Arial"/>
                <w:sz w:val="18"/>
                <w:szCs w:val="18"/>
                <w:lang w:val="fr-FR"/>
              </w:rPr>
            </w:pPr>
          </w:p>
        </w:tc>
        <w:tc>
          <w:tcPr>
            <w:tcW w:w="3818" w:type="dxa"/>
            <w:vMerge/>
          </w:tcPr>
          <w:p w14:paraId="7F0D3B91" w14:textId="77777777" w:rsidR="009814DA" w:rsidRDefault="009814DA" w:rsidP="008822F1">
            <w:pPr>
              <w:rPr>
                <w:rFonts w:ascii="Arial" w:hAnsi="Arial" w:cs="Arial"/>
                <w:sz w:val="18"/>
                <w:szCs w:val="18"/>
                <w:lang w:val="fr-FR"/>
              </w:rPr>
            </w:pPr>
          </w:p>
        </w:tc>
        <w:tc>
          <w:tcPr>
            <w:tcW w:w="1422" w:type="dxa"/>
            <w:noWrap/>
          </w:tcPr>
          <w:p w14:paraId="71C719E3" w14:textId="2DF65DB2" w:rsidR="009814DA" w:rsidRPr="00536E62" w:rsidRDefault="009814DA"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9814DA" w:rsidRPr="00536E62" w:rsidRDefault="009814DA" w:rsidP="008822F1">
            <w:pPr>
              <w:rPr>
                <w:rFonts w:ascii="Arial" w:hAnsi="Arial" w:cs="Arial"/>
                <w:sz w:val="18"/>
                <w:szCs w:val="18"/>
                <w:lang w:val="fr-FR"/>
              </w:rPr>
            </w:pPr>
            <w:r>
              <w:rPr>
                <w:rFonts w:ascii="Arial" w:hAnsi="Arial" w:cs="Arial"/>
                <w:sz w:val="18"/>
                <w:szCs w:val="18"/>
                <w:lang w:val="fr-FR"/>
              </w:rPr>
              <w:t>montant 2</w:t>
            </w:r>
          </w:p>
        </w:tc>
        <w:tc>
          <w:tcPr>
            <w:tcW w:w="1957" w:type="dxa"/>
            <w:vMerge/>
            <w:noWrap/>
          </w:tcPr>
          <w:p w14:paraId="2688EEDF" w14:textId="77777777" w:rsidR="009814DA" w:rsidRDefault="009814DA" w:rsidP="008822F1">
            <w:pPr>
              <w:rPr>
                <w:rFonts w:ascii="Arial" w:hAnsi="Arial" w:cs="Arial"/>
                <w:sz w:val="18"/>
                <w:szCs w:val="18"/>
                <w:lang w:val="fr-FR"/>
              </w:rPr>
            </w:pPr>
          </w:p>
        </w:tc>
      </w:tr>
      <w:tr w:rsidR="009814DA" w:rsidRPr="007F1328" w14:paraId="43FCD071" w14:textId="77777777" w:rsidTr="006B1326">
        <w:trPr>
          <w:trHeight w:val="207"/>
        </w:trPr>
        <w:tc>
          <w:tcPr>
            <w:tcW w:w="1157" w:type="dxa"/>
            <w:vMerge/>
            <w:noWrap/>
          </w:tcPr>
          <w:p w14:paraId="4405321A" w14:textId="77777777" w:rsidR="009814DA" w:rsidRDefault="009814DA" w:rsidP="008822F1">
            <w:pPr>
              <w:rPr>
                <w:rFonts w:ascii="Arial" w:hAnsi="Arial" w:cs="Arial"/>
                <w:sz w:val="18"/>
                <w:szCs w:val="18"/>
                <w:lang w:val="fr-FR"/>
              </w:rPr>
            </w:pPr>
          </w:p>
        </w:tc>
        <w:tc>
          <w:tcPr>
            <w:tcW w:w="3818" w:type="dxa"/>
            <w:vMerge/>
          </w:tcPr>
          <w:p w14:paraId="165FDCD9" w14:textId="77777777" w:rsidR="009814DA" w:rsidRDefault="009814DA" w:rsidP="008822F1">
            <w:pPr>
              <w:rPr>
                <w:rFonts w:ascii="Arial" w:hAnsi="Arial" w:cs="Arial"/>
                <w:sz w:val="18"/>
                <w:szCs w:val="18"/>
                <w:lang w:val="fr-FR"/>
              </w:rPr>
            </w:pPr>
          </w:p>
        </w:tc>
        <w:tc>
          <w:tcPr>
            <w:tcW w:w="1422" w:type="dxa"/>
            <w:noWrap/>
          </w:tcPr>
          <w:p w14:paraId="2C6170EB" w14:textId="0C295335" w:rsidR="009814DA" w:rsidRPr="00536E62" w:rsidRDefault="009814DA"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9814DA" w:rsidRPr="00536E62" w:rsidRDefault="009814DA" w:rsidP="008822F1">
            <w:pPr>
              <w:rPr>
                <w:rFonts w:ascii="Arial" w:hAnsi="Arial" w:cs="Arial"/>
                <w:sz w:val="18"/>
                <w:szCs w:val="18"/>
                <w:lang w:val="fr-FR"/>
              </w:rPr>
            </w:pPr>
            <w:r>
              <w:rPr>
                <w:rFonts w:ascii="Arial" w:hAnsi="Arial" w:cs="Arial"/>
                <w:sz w:val="18"/>
                <w:szCs w:val="18"/>
                <w:lang w:val="fr-FR"/>
              </w:rPr>
              <w:t>montant …</w:t>
            </w:r>
          </w:p>
        </w:tc>
        <w:tc>
          <w:tcPr>
            <w:tcW w:w="1957" w:type="dxa"/>
            <w:vMerge/>
            <w:noWrap/>
          </w:tcPr>
          <w:p w14:paraId="2F2BF257" w14:textId="77777777" w:rsidR="009814DA" w:rsidRDefault="009814DA" w:rsidP="008822F1">
            <w:pPr>
              <w:rPr>
                <w:rFonts w:ascii="Arial" w:hAnsi="Arial" w:cs="Arial"/>
                <w:sz w:val="18"/>
                <w:szCs w:val="18"/>
                <w:lang w:val="fr-FR"/>
              </w:rPr>
            </w:pPr>
          </w:p>
        </w:tc>
      </w:tr>
      <w:tr w:rsidR="009814DA" w:rsidRPr="007F1328" w14:paraId="5ABC53CD" w14:textId="77777777" w:rsidTr="006B1326">
        <w:trPr>
          <w:trHeight w:val="207"/>
        </w:trPr>
        <w:tc>
          <w:tcPr>
            <w:tcW w:w="1157" w:type="dxa"/>
            <w:vMerge/>
            <w:noWrap/>
          </w:tcPr>
          <w:p w14:paraId="54D55AE9" w14:textId="77777777" w:rsidR="009814DA" w:rsidRDefault="009814DA" w:rsidP="008822F1">
            <w:pPr>
              <w:rPr>
                <w:rFonts w:ascii="Arial" w:hAnsi="Arial" w:cs="Arial"/>
                <w:sz w:val="18"/>
                <w:szCs w:val="18"/>
                <w:lang w:val="fr-FR"/>
              </w:rPr>
            </w:pPr>
          </w:p>
        </w:tc>
        <w:tc>
          <w:tcPr>
            <w:tcW w:w="3818" w:type="dxa"/>
            <w:vMerge/>
          </w:tcPr>
          <w:p w14:paraId="180D9103" w14:textId="77777777" w:rsidR="009814DA" w:rsidRDefault="009814DA" w:rsidP="008822F1">
            <w:pPr>
              <w:rPr>
                <w:rFonts w:ascii="Arial" w:hAnsi="Arial" w:cs="Arial"/>
                <w:sz w:val="18"/>
                <w:szCs w:val="18"/>
                <w:lang w:val="fr-FR"/>
              </w:rPr>
            </w:pPr>
          </w:p>
        </w:tc>
        <w:tc>
          <w:tcPr>
            <w:tcW w:w="1422" w:type="dxa"/>
            <w:noWrap/>
          </w:tcPr>
          <w:p w14:paraId="739738FB" w14:textId="5B0BAE86" w:rsidR="009814DA" w:rsidRPr="00536E62" w:rsidRDefault="009814DA"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9814DA" w:rsidRPr="00536E62" w:rsidRDefault="009814DA" w:rsidP="008822F1">
            <w:pPr>
              <w:rPr>
                <w:rFonts w:ascii="Arial" w:hAnsi="Arial" w:cs="Arial"/>
                <w:sz w:val="18"/>
                <w:szCs w:val="18"/>
                <w:lang w:val="fr-FR"/>
              </w:rPr>
            </w:pPr>
            <w:r>
              <w:rPr>
                <w:rFonts w:ascii="Arial" w:hAnsi="Arial" w:cs="Arial"/>
                <w:sz w:val="18"/>
                <w:szCs w:val="18"/>
                <w:lang w:val="fr-FR"/>
              </w:rPr>
              <w:t>montant R</w:t>
            </w:r>
          </w:p>
        </w:tc>
        <w:tc>
          <w:tcPr>
            <w:tcW w:w="1957" w:type="dxa"/>
            <w:vMerge/>
            <w:noWrap/>
          </w:tcPr>
          <w:p w14:paraId="78C28D86" w14:textId="77777777" w:rsidR="009814DA" w:rsidRDefault="009814DA" w:rsidP="008822F1">
            <w:pPr>
              <w:rPr>
                <w:rFonts w:ascii="Arial" w:hAnsi="Arial" w:cs="Arial"/>
                <w:sz w:val="18"/>
                <w:szCs w:val="18"/>
                <w:lang w:val="fr-FR"/>
              </w:rPr>
            </w:pPr>
          </w:p>
        </w:tc>
      </w:tr>
      <w:tr w:rsidR="009814DA" w:rsidRPr="0057346A" w14:paraId="1853C9E3" w14:textId="77777777" w:rsidTr="00835579">
        <w:trPr>
          <w:trHeight w:val="207"/>
        </w:trPr>
        <w:tc>
          <w:tcPr>
            <w:tcW w:w="1157" w:type="dxa"/>
            <w:vMerge/>
            <w:noWrap/>
          </w:tcPr>
          <w:p w14:paraId="3B104499" w14:textId="77777777" w:rsidR="009814DA" w:rsidRDefault="009814DA" w:rsidP="008822F1">
            <w:pPr>
              <w:rPr>
                <w:rFonts w:ascii="Arial" w:hAnsi="Arial" w:cs="Arial"/>
                <w:sz w:val="18"/>
                <w:szCs w:val="18"/>
                <w:lang w:val="fr-FR"/>
              </w:rPr>
            </w:pPr>
          </w:p>
        </w:tc>
        <w:tc>
          <w:tcPr>
            <w:tcW w:w="3818" w:type="dxa"/>
            <w:vMerge/>
          </w:tcPr>
          <w:p w14:paraId="7A246277" w14:textId="77777777" w:rsidR="009814DA" w:rsidRDefault="009814DA" w:rsidP="008822F1">
            <w:pPr>
              <w:rPr>
                <w:rFonts w:ascii="Arial" w:hAnsi="Arial" w:cs="Arial"/>
                <w:sz w:val="18"/>
                <w:szCs w:val="18"/>
                <w:lang w:val="fr-FR"/>
              </w:rPr>
            </w:pPr>
          </w:p>
        </w:tc>
        <w:tc>
          <w:tcPr>
            <w:tcW w:w="2844" w:type="dxa"/>
            <w:gridSpan w:val="2"/>
            <w:noWrap/>
          </w:tcPr>
          <w:p w14:paraId="2B881D1F" w14:textId="0796AD62"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Usage :</w:t>
            </w:r>
          </w:p>
          <w:p w14:paraId="0D795EE9" w14:textId="537430FC"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1 – Acheter des habits</w:t>
            </w:r>
          </w:p>
          <w:p w14:paraId="32C0DD1C" w14:textId="1874F7E7"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2 – Acheter des intrants agricoles</w:t>
            </w:r>
          </w:p>
          <w:p w14:paraId="51D78E8C" w14:textId="2E731B05"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3 – Acheter des médicaments pour se soigner</w:t>
            </w:r>
          </w:p>
          <w:p w14:paraId="6BFA1A18" w14:textId="613690E3"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4 –  Acheter des produits cosméique</w:t>
            </w:r>
          </w:p>
          <w:p w14:paraId="7122AA46" w14:textId="6F86D01D"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5 – Acheter des vivres</w:t>
            </w:r>
          </w:p>
          <w:p w14:paraId="33D8040E" w14:textId="571E08D3"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6 – Dépenses scolaire</w:t>
            </w:r>
          </w:p>
          <w:p w14:paraId="1BCCF460" w14:textId="2412214E"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7 – Faire de l'évage</w:t>
            </w:r>
          </w:p>
          <w:p w14:paraId="24F78150" w14:textId="34475428"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8 –  Réparer son engin de déplacement (moto, vélo)</w:t>
            </w:r>
          </w:p>
          <w:p w14:paraId="10E1CC0A" w14:textId="52C436D2"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 xml:space="preserve">9 –  Autres dépenses familiales </w:t>
            </w:r>
          </w:p>
          <w:p w14:paraId="6B947327" w14:textId="1AAA0C24" w:rsidR="009814DA" w:rsidRDefault="009814DA" w:rsidP="008822F1">
            <w:pPr>
              <w:rPr>
                <w:rFonts w:ascii="Arial" w:hAnsi="Arial" w:cs="Arial"/>
                <w:sz w:val="18"/>
                <w:szCs w:val="18"/>
                <w:lang w:val="fr-FR"/>
              </w:rPr>
            </w:pPr>
            <w:r w:rsidRPr="006B02B1">
              <w:rPr>
                <w:rFonts w:ascii="Arial" w:hAnsi="Arial" w:cs="Arial"/>
                <w:sz w:val="18"/>
                <w:szCs w:val="18"/>
                <w:highlight w:val="yellow"/>
                <w:lang w:val="fr-FR"/>
              </w:rPr>
              <w:t>-999 – Don’t know</w:t>
            </w:r>
          </w:p>
        </w:tc>
        <w:tc>
          <w:tcPr>
            <w:tcW w:w="1957" w:type="dxa"/>
            <w:vMerge/>
            <w:noWrap/>
          </w:tcPr>
          <w:p w14:paraId="3912910F" w14:textId="77777777" w:rsidR="009814DA" w:rsidRDefault="009814DA" w:rsidP="008822F1">
            <w:pPr>
              <w:rPr>
                <w:rFonts w:ascii="Arial" w:hAnsi="Arial" w:cs="Arial"/>
                <w:sz w:val="18"/>
                <w:szCs w:val="18"/>
                <w:lang w:val="fr-FR"/>
              </w:rPr>
            </w:pPr>
          </w:p>
        </w:tc>
      </w:tr>
      <w:tr w:rsidR="004700D4" w:rsidRPr="0057346A" w14:paraId="588DDDE0" w14:textId="77777777" w:rsidTr="006B1326">
        <w:trPr>
          <w:trHeight w:val="600"/>
        </w:trPr>
        <w:tc>
          <w:tcPr>
            <w:tcW w:w="1157" w:type="dxa"/>
            <w:noWrap/>
          </w:tcPr>
          <w:p w14:paraId="5B124C56" w14:textId="2B89B22B" w:rsidR="004700D4" w:rsidRDefault="00CF2FE4" w:rsidP="001A4C70">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24</w:t>
            </w:r>
          </w:p>
        </w:tc>
        <w:tc>
          <w:tcPr>
            <w:tcW w:w="3818"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957"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6B1326">
        <w:trPr>
          <w:trHeight w:val="600"/>
        </w:trPr>
        <w:tc>
          <w:tcPr>
            <w:tcW w:w="1157" w:type="dxa"/>
            <w:noWrap/>
          </w:tcPr>
          <w:p w14:paraId="6511E513" w14:textId="5C84F875"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25</w:t>
            </w:r>
          </w:p>
        </w:tc>
        <w:tc>
          <w:tcPr>
            <w:tcW w:w="3818"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957" w:type="dxa"/>
            <w:noWrap/>
          </w:tcPr>
          <w:p w14:paraId="43715406" w14:textId="77777777" w:rsidR="008822F1" w:rsidRPr="007F1328" w:rsidRDefault="008822F1" w:rsidP="008822F1">
            <w:pPr>
              <w:rPr>
                <w:rFonts w:ascii="Arial" w:hAnsi="Arial" w:cs="Arial"/>
                <w:sz w:val="18"/>
                <w:szCs w:val="18"/>
                <w:lang w:val="fr-FR"/>
              </w:rPr>
            </w:pPr>
          </w:p>
        </w:tc>
      </w:tr>
      <w:tr w:rsidR="00204F62" w:rsidRPr="0057346A" w14:paraId="1DE39C1B" w14:textId="77777777" w:rsidTr="006B1326">
        <w:trPr>
          <w:trHeight w:val="600"/>
        </w:trPr>
        <w:tc>
          <w:tcPr>
            <w:tcW w:w="1157" w:type="dxa"/>
            <w:noWrap/>
          </w:tcPr>
          <w:p w14:paraId="1450E22E" w14:textId="743C7C5D" w:rsidR="00204F62"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26</w:t>
            </w:r>
          </w:p>
        </w:tc>
        <w:tc>
          <w:tcPr>
            <w:tcW w:w="3818"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4204F673" w:rsidR="00204F62" w:rsidRPr="00536E62" w:rsidRDefault="003512FC" w:rsidP="004D3E4F">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w:t>
            </w:r>
            <w:del w:id="10" w:author="ICRAF" w:date="2018-10-18T19:15:00Z">
              <w:r w:rsidDel="004D3E4F">
                <w:rPr>
                  <w:rFonts w:ascii="Arial" w:hAnsi="Arial" w:cs="Arial"/>
                  <w:sz w:val="18"/>
                  <w:szCs w:val="18"/>
                  <w:lang w:val="fr-FR"/>
                </w:rPr>
                <w:delText>5</w:delText>
              </w:r>
            </w:del>
            <w:ins w:id="11" w:author="ICRAF" w:date="2018-10-18T19:15:00Z">
              <w:r w:rsidR="004D3E4F">
                <w:rPr>
                  <w:rFonts w:ascii="Arial" w:hAnsi="Arial" w:cs="Arial"/>
                  <w:sz w:val="18"/>
                  <w:szCs w:val="18"/>
                  <w:lang w:val="fr-FR"/>
                </w:rPr>
                <w:t>4</w:t>
              </w:r>
            </w:ins>
            <w:r>
              <w:rPr>
                <w:rFonts w:ascii="Arial" w:hAnsi="Arial" w:cs="Arial"/>
                <w:sz w:val="18"/>
                <w:szCs w:val="18"/>
                <w:lang w:val="fr-FR"/>
              </w:rPr>
              <w:t>)</w:t>
            </w:r>
          </w:p>
        </w:tc>
        <w:tc>
          <w:tcPr>
            <w:tcW w:w="1957"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32AA9CA8" w:rsidR="00A34E22" w:rsidRPr="007F1328" w:rsidRDefault="00A34E22" w:rsidP="004D3E4F">
            <w:pPr>
              <w:rPr>
                <w:rFonts w:ascii="Arial" w:hAnsi="Arial" w:cs="Arial"/>
                <w:sz w:val="18"/>
                <w:szCs w:val="18"/>
                <w:lang w:val="fr-FR"/>
              </w:rPr>
            </w:pPr>
            <w:r>
              <w:rPr>
                <w:rFonts w:ascii="Arial" w:hAnsi="Arial" w:cs="Arial"/>
                <w:sz w:val="18"/>
                <w:szCs w:val="18"/>
                <w:lang w:val="fr-FR"/>
              </w:rPr>
              <w:t xml:space="preserve">Enumérateur : veuillez préciser le nombre de noms sur </w:t>
            </w:r>
            <w:del w:id="12" w:author="ICRAF" w:date="2018-10-18T19:15:00Z">
              <w:r w:rsidDel="004D3E4F">
                <w:rPr>
                  <w:rFonts w:ascii="Arial" w:hAnsi="Arial" w:cs="Arial"/>
                  <w:sz w:val="18"/>
                  <w:szCs w:val="18"/>
                  <w:lang w:val="fr-FR"/>
                </w:rPr>
                <w:delText xml:space="preserve">5 </w:delText>
              </w:r>
            </w:del>
            <w:ins w:id="13" w:author="ICRAF" w:date="2018-10-18T19:15:00Z">
              <w:r w:rsidR="004D3E4F">
                <w:rPr>
                  <w:rFonts w:ascii="Arial" w:hAnsi="Arial" w:cs="Arial"/>
                  <w:sz w:val="18"/>
                  <w:szCs w:val="18"/>
                  <w:lang w:val="fr-FR"/>
                </w:rPr>
                <w:t xml:space="preserve">4 </w:t>
              </w:r>
            </w:ins>
            <w:r>
              <w:rPr>
                <w:rFonts w:ascii="Arial" w:hAnsi="Arial" w:cs="Arial"/>
                <w:sz w:val="18"/>
                <w:szCs w:val="18"/>
                <w:lang w:val="fr-FR"/>
              </w:rPr>
              <w:t>que l’agriculteur est en mesure de citer correctement</w:t>
            </w:r>
          </w:p>
        </w:tc>
      </w:tr>
      <w:tr w:rsidR="00971CD0" w:rsidRPr="002F654A" w14:paraId="52C96129" w14:textId="77777777" w:rsidTr="006B1326">
        <w:trPr>
          <w:trHeight w:val="600"/>
        </w:trPr>
        <w:tc>
          <w:tcPr>
            <w:tcW w:w="1157" w:type="dxa"/>
            <w:noWrap/>
          </w:tcPr>
          <w:p w14:paraId="3C2C0010" w14:textId="1CF03224"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B26.1</w:t>
            </w:r>
          </w:p>
        </w:tc>
        <w:tc>
          <w:tcPr>
            <w:tcW w:w="3818" w:type="dxa"/>
          </w:tcPr>
          <w:p w14:paraId="45C045B3" w14:textId="10442C24"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Pour les membres connus : Quand vous réfléchissez à l ’effort que vous aviez fourni pour la maintenance des plants, pensez-vous avoir fourni plus, moins, ou le même niveau d’effort que ${membreX} ?</w:t>
            </w:r>
          </w:p>
          <w:p w14:paraId="7F0B3396" w14:textId="7C3ECDD3"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br/>
            </w:r>
          </w:p>
        </w:tc>
        <w:tc>
          <w:tcPr>
            <w:tcW w:w="2844" w:type="dxa"/>
            <w:gridSpan w:val="2"/>
            <w:noWrap/>
          </w:tcPr>
          <w:p w14:paraId="4512EDA8" w14:textId="2FD746EF"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1 – On a fourni le même effort de travail </w:t>
            </w:r>
          </w:p>
          <w:p w14:paraId="5D14E264" w14:textId="250BDEEA"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 xml:space="preserve">2 - J’ai fourni un peu plus d’effort que ${membreX} </w:t>
            </w:r>
          </w:p>
          <w:p w14:paraId="1A84FA30" w14:textId="17C00E7C"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3 - J’ai fourni beaucoup plus d’effort que ${membreX}</w:t>
            </w:r>
          </w:p>
          <w:p w14:paraId="7A87185B" w14:textId="5CC7BDCD"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4 - ${membreX} a fourni beaucoup plus d’effort que moi</w:t>
            </w:r>
          </w:p>
          <w:p w14:paraId="61423274" w14:textId="75C95828"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5 - Nous avions fourni assez d’effort</w:t>
            </w:r>
          </w:p>
          <w:p w14:paraId="6E2A136A" w14:textId="5E8781AB"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 xml:space="preserve"> </w:t>
            </w:r>
          </w:p>
          <w:p w14:paraId="6BC6F029" w14:textId="7A7ED123" w:rsidR="00971CD0" w:rsidRPr="006B02B1" w:rsidRDefault="00971CD0" w:rsidP="00971CD0">
            <w:pPr>
              <w:rPr>
                <w:rFonts w:ascii="Arial" w:hAnsi="Arial" w:cs="Arial"/>
                <w:sz w:val="18"/>
                <w:szCs w:val="18"/>
                <w:highlight w:val="yellow"/>
                <w:lang w:val="fr-FR"/>
              </w:rPr>
            </w:pPr>
          </w:p>
        </w:tc>
        <w:tc>
          <w:tcPr>
            <w:tcW w:w="1957" w:type="dxa"/>
            <w:noWrap/>
          </w:tcPr>
          <w:p w14:paraId="49F839AC" w14:textId="77777777" w:rsidR="00971CD0" w:rsidRPr="006B02B1" w:rsidRDefault="00971CD0" w:rsidP="00971CD0">
            <w:pPr>
              <w:rPr>
                <w:rFonts w:ascii="Arial" w:hAnsi="Arial" w:cs="Arial"/>
                <w:sz w:val="18"/>
                <w:szCs w:val="18"/>
                <w:highlight w:val="yellow"/>
                <w:lang w:val="fr-FR"/>
              </w:rPr>
            </w:pPr>
          </w:p>
        </w:tc>
      </w:tr>
      <w:tr w:rsidR="00835579" w:rsidRPr="0057346A" w14:paraId="74A76DFB" w14:textId="77777777" w:rsidTr="006B1326">
        <w:trPr>
          <w:trHeight w:val="600"/>
        </w:trPr>
        <w:tc>
          <w:tcPr>
            <w:tcW w:w="1157" w:type="dxa"/>
            <w:noWrap/>
          </w:tcPr>
          <w:p w14:paraId="67FB1F58" w14:textId="451DA9F2"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B26.2</w:t>
            </w:r>
          </w:p>
        </w:tc>
        <w:tc>
          <w:tcPr>
            <w:tcW w:w="3818" w:type="dxa"/>
          </w:tcPr>
          <w:p w14:paraId="27EE50A2" w14:textId="11C0016E" w:rsidR="00835579" w:rsidRPr="006B02B1" w:rsidRDefault="00835579" w:rsidP="00971CD0">
            <w:pPr>
              <w:rPr>
                <w:rFonts w:ascii="Arial" w:hAnsi="Arial" w:cs="Arial"/>
                <w:sz w:val="18"/>
                <w:szCs w:val="18"/>
                <w:highlight w:val="yellow"/>
                <w:lang w:val="fr-FR"/>
              </w:rPr>
            </w:pPr>
            <w:r w:rsidRPr="006B02B1">
              <w:rPr>
                <w:rFonts w:ascii="Arial" w:hAnsi="Arial" w:cs="Arial"/>
                <w:i/>
                <w:sz w:val="18"/>
                <w:szCs w:val="18"/>
                <w:highlight w:val="yellow"/>
                <w:lang w:val="fr-FR"/>
              </w:rPr>
              <w:t xml:space="preserve">Pour les mêmbres qui le repondent à qui le repondent ne rappalait pas, on demande directement : </w:t>
            </w:r>
            <w:r w:rsidRPr="006B02B1">
              <w:rPr>
                <w:rFonts w:ascii="Arial" w:hAnsi="Arial" w:cs="Arial"/>
                <w:sz w:val="18"/>
                <w:szCs w:val="18"/>
                <w:highlight w:val="yellow"/>
                <w:lang w:val="fr-FR"/>
              </w:rPr>
              <w:t>Connaissez-vous les membres suivants ?</w:t>
            </w:r>
          </w:p>
        </w:tc>
        <w:tc>
          <w:tcPr>
            <w:tcW w:w="2844" w:type="dxa"/>
            <w:gridSpan w:val="2"/>
            <w:noWrap/>
          </w:tcPr>
          <w:p w14:paraId="07FD3842" w14:textId="77777777"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Membre 1</w:t>
            </w:r>
          </w:p>
          <w:p w14:paraId="7C980C46" w14:textId="53F7D280"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Membre 2 ….</w:t>
            </w:r>
          </w:p>
        </w:tc>
        <w:tc>
          <w:tcPr>
            <w:tcW w:w="1957" w:type="dxa"/>
            <w:noWrap/>
          </w:tcPr>
          <w:p w14:paraId="701BC6D3" w14:textId="57DEE7F4" w:rsidR="00835579" w:rsidRPr="006B02B1" w:rsidRDefault="00835579" w:rsidP="00971CD0">
            <w:pPr>
              <w:rPr>
                <w:rFonts w:ascii="Arial" w:hAnsi="Arial" w:cs="Arial"/>
                <w:i/>
                <w:sz w:val="18"/>
                <w:szCs w:val="18"/>
                <w:highlight w:val="yellow"/>
                <w:lang w:val="fr-FR"/>
              </w:rPr>
            </w:pPr>
            <w:r w:rsidRPr="006B02B1">
              <w:rPr>
                <w:rFonts w:ascii="Arial" w:hAnsi="Arial" w:cs="Arial"/>
                <w:i/>
                <w:sz w:val="18"/>
                <w:szCs w:val="18"/>
                <w:highlight w:val="yellow"/>
                <w:lang w:val="fr-FR"/>
              </w:rPr>
              <w:t>Enqueteur : chochez tous les membre qui le repondent se rappelle</w:t>
            </w:r>
          </w:p>
        </w:tc>
      </w:tr>
      <w:tr w:rsidR="00844171" w:rsidRPr="0057346A" w14:paraId="57AD85F1" w14:textId="77777777" w:rsidTr="006B1326">
        <w:trPr>
          <w:trHeight w:val="600"/>
        </w:trPr>
        <w:tc>
          <w:tcPr>
            <w:tcW w:w="1157" w:type="dxa"/>
            <w:noWrap/>
          </w:tcPr>
          <w:p w14:paraId="299271F5" w14:textId="28C053D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B26.3</w:t>
            </w:r>
          </w:p>
        </w:tc>
        <w:tc>
          <w:tcPr>
            <w:tcW w:w="3818" w:type="dxa"/>
          </w:tcPr>
          <w:p w14:paraId="722A8244" w14:textId="0D5717E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Pour les membres connus : on demande comme en question B26.1</w:t>
            </w:r>
            <w:r w:rsidRPr="006B02B1">
              <w:rPr>
                <w:rFonts w:ascii="Arial" w:hAnsi="Arial" w:cs="Arial"/>
                <w:sz w:val="18"/>
                <w:szCs w:val="18"/>
                <w:highlight w:val="yellow"/>
                <w:lang w:val="fr-FR"/>
              </w:rPr>
              <w:br/>
            </w:r>
          </w:p>
        </w:tc>
        <w:tc>
          <w:tcPr>
            <w:tcW w:w="2844" w:type="dxa"/>
            <w:gridSpan w:val="2"/>
            <w:noWrap/>
          </w:tcPr>
          <w:p w14:paraId="63D468BB" w14:textId="77777777" w:rsidR="00844171" w:rsidRPr="006B02B1" w:rsidRDefault="00844171" w:rsidP="00844171">
            <w:pPr>
              <w:rPr>
                <w:rFonts w:ascii="Arial" w:hAnsi="Arial" w:cs="Arial"/>
                <w:sz w:val="18"/>
                <w:szCs w:val="18"/>
                <w:highlight w:val="yellow"/>
                <w:lang w:val="fr-FR"/>
              </w:rPr>
            </w:pPr>
          </w:p>
        </w:tc>
        <w:tc>
          <w:tcPr>
            <w:tcW w:w="1957" w:type="dxa"/>
            <w:noWrap/>
          </w:tcPr>
          <w:p w14:paraId="66C2BBDA" w14:textId="77777777" w:rsidR="00844171" w:rsidRPr="006B02B1" w:rsidRDefault="00844171" w:rsidP="00844171">
            <w:pPr>
              <w:rPr>
                <w:rFonts w:ascii="Arial" w:hAnsi="Arial" w:cs="Arial"/>
                <w:i/>
                <w:sz w:val="18"/>
                <w:szCs w:val="18"/>
                <w:highlight w:val="yellow"/>
                <w:lang w:val="fr-FR"/>
              </w:rPr>
            </w:pPr>
          </w:p>
        </w:tc>
      </w:tr>
      <w:tr w:rsidR="00844171" w:rsidRPr="008A2AEA" w14:paraId="68CFBD62" w14:textId="77777777" w:rsidTr="006B1326">
        <w:trPr>
          <w:trHeight w:val="600"/>
        </w:trPr>
        <w:tc>
          <w:tcPr>
            <w:tcW w:w="1157" w:type="dxa"/>
            <w:noWrap/>
          </w:tcPr>
          <w:p w14:paraId="76BBD4CA" w14:textId="4F7BF026"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lastRenderedPageBreak/>
              <w:t>B.27</w:t>
            </w:r>
          </w:p>
        </w:tc>
        <w:tc>
          <w:tcPr>
            <w:tcW w:w="3818" w:type="dxa"/>
          </w:tcPr>
          <w:p w14:paraId="1EDF2EEA" w14:textId="77777777" w:rsidR="00844171" w:rsidRPr="006B02B1" w:rsidRDefault="00844171" w:rsidP="00844171">
            <w:pPr>
              <w:rPr>
                <w:rFonts w:ascii="Arial" w:hAnsi="Arial" w:cs="Arial"/>
                <w:sz w:val="18"/>
                <w:szCs w:val="18"/>
                <w:lang w:val="fr-FR"/>
              </w:rPr>
            </w:pPr>
            <w:r w:rsidRPr="006B02B1">
              <w:rPr>
                <w:rFonts w:ascii="Arial" w:hAnsi="Arial" w:cs="Arial"/>
                <w:sz w:val="18"/>
                <w:szCs w:val="18"/>
                <w:highlight w:val="yellow"/>
                <w:lang w:val="fr-FR"/>
              </w:rPr>
              <w:t>Combien de fois vous êtes-vous réunis avec un ou plusieurs membres de votre équipe d’entretien pour discuter de la protection des arbres sur votre parcelle d’entretien ?</w:t>
            </w:r>
          </w:p>
        </w:tc>
        <w:tc>
          <w:tcPr>
            <w:tcW w:w="2844" w:type="dxa"/>
            <w:gridSpan w:val="2"/>
            <w:noWrap/>
          </w:tcPr>
          <w:p w14:paraId="73177F47" w14:textId="77777777" w:rsidR="00844171" w:rsidRPr="006B02B1" w:rsidRDefault="00844171" w:rsidP="00844171">
            <w:pPr>
              <w:rPr>
                <w:rFonts w:ascii="Arial" w:hAnsi="Arial" w:cs="Arial"/>
                <w:sz w:val="18"/>
                <w:szCs w:val="18"/>
                <w:lang w:val="fr-FR"/>
              </w:rPr>
            </w:pPr>
            <w:r w:rsidRPr="006B02B1">
              <w:rPr>
                <w:rFonts w:ascii="Arial" w:hAnsi="Arial" w:cs="Arial"/>
                <w:sz w:val="18"/>
                <w:szCs w:val="18"/>
                <w:highlight w:val="yellow"/>
                <w:lang w:val="fr-FR"/>
              </w:rPr>
              <w:t>Nombre</w:t>
            </w:r>
          </w:p>
        </w:tc>
        <w:tc>
          <w:tcPr>
            <w:tcW w:w="1957" w:type="dxa"/>
            <w:noWrap/>
          </w:tcPr>
          <w:p w14:paraId="677AB071" w14:textId="77777777" w:rsidR="00844171" w:rsidRPr="00E60D4C" w:rsidRDefault="00844171" w:rsidP="00844171">
            <w:pPr>
              <w:rPr>
                <w:rFonts w:ascii="Arial" w:hAnsi="Arial" w:cs="Arial"/>
                <w:sz w:val="18"/>
                <w:szCs w:val="18"/>
                <w:highlight w:val="yellow"/>
                <w:lang w:val="fr-FR"/>
              </w:rPr>
            </w:pPr>
          </w:p>
        </w:tc>
      </w:tr>
      <w:tr w:rsidR="00844171" w:rsidRPr="00A34E22" w14:paraId="7E3F5346" w14:textId="77777777" w:rsidTr="006B1326">
        <w:trPr>
          <w:trHeight w:val="600"/>
        </w:trPr>
        <w:tc>
          <w:tcPr>
            <w:tcW w:w="1157" w:type="dxa"/>
            <w:noWrap/>
          </w:tcPr>
          <w:p w14:paraId="4F26CAAE" w14:textId="090AF7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B.28</w:t>
            </w:r>
          </w:p>
        </w:tc>
        <w:tc>
          <w:tcPr>
            <w:tcW w:w="3818" w:type="dxa"/>
          </w:tcPr>
          <w:p w14:paraId="1E3A44DD" w14:textId="233E1B9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Combien de fois vous êtes-vous rendus sur la parcelle </w:t>
            </w:r>
            <w:r w:rsidRPr="006B02B1">
              <w:rPr>
                <w:rFonts w:ascii="Arial" w:hAnsi="Arial" w:cs="Arial"/>
                <w:b/>
                <w:sz w:val="18"/>
                <w:szCs w:val="18"/>
                <w:highlight w:val="yellow"/>
                <w:lang w:val="fr-FR"/>
              </w:rPr>
              <w:t>en groupe</w:t>
            </w:r>
            <w:r w:rsidRPr="006B02B1">
              <w:rPr>
                <w:rFonts w:ascii="Arial" w:hAnsi="Arial" w:cs="Arial"/>
                <w:sz w:val="18"/>
                <w:szCs w:val="18"/>
                <w:highlight w:val="yellow"/>
                <w:lang w:val="fr-FR"/>
              </w:rPr>
              <w:t xml:space="preserve"> pour en assurer l’entretien durant la période d’entretien ?</w:t>
            </w:r>
          </w:p>
        </w:tc>
        <w:tc>
          <w:tcPr>
            <w:tcW w:w="2844" w:type="dxa"/>
            <w:gridSpan w:val="2"/>
            <w:noWrap/>
          </w:tcPr>
          <w:p w14:paraId="3C7088FC" w14:textId="20B562CC"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Nombre</w:t>
            </w:r>
          </w:p>
        </w:tc>
        <w:tc>
          <w:tcPr>
            <w:tcW w:w="1957" w:type="dxa"/>
            <w:noWrap/>
          </w:tcPr>
          <w:p w14:paraId="4443F5F3" w14:textId="77777777" w:rsidR="00844171" w:rsidRPr="00E60D4C" w:rsidRDefault="00844171" w:rsidP="00844171">
            <w:pPr>
              <w:rPr>
                <w:rFonts w:ascii="Arial" w:hAnsi="Arial" w:cs="Arial"/>
                <w:sz w:val="18"/>
                <w:szCs w:val="18"/>
                <w:highlight w:val="yellow"/>
                <w:lang w:val="fr-FR"/>
              </w:rPr>
            </w:pPr>
          </w:p>
        </w:tc>
      </w:tr>
      <w:tr w:rsidR="00844171" w:rsidRPr="008A2AEA" w14:paraId="113DD641" w14:textId="77777777" w:rsidTr="006B1326">
        <w:trPr>
          <w:trHeight w:val="600"/>
        </w:trPr>
        <w:tc>
          <w:tcPr>
            <w:tcW w:w="1157" w:type="dxa"/>
            <w:noWrap/>
          </w:tcPr>
          <w:p w14:paraId="0F60A67F" w14:textId="00031272"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B.29.1</w:t>
            </w:r>
          </w:p>
        </w:tc>
        <w:tc>
          <w:tcPr>
            <w:tcW w:w="3818" w:type="dxa"/>
          </w:tcPr>
          <w:p w14:paraId="144E346B" w14:textId="6DA5788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Si &gt; 1, </w:t>
            </w:r>
          </w:p>
          <w:p w14:paraId="33BE76AD" w14:textId="77777777" w:rsidR="00844171" w:rsidRPr="006B02B1" w:rsidRDefault="00844171" w:rsidP="00844171">
            <w:pPr>
              <w:rPr>
                <w:rFonts w:ascii="Arial" w:hAnsi="Arial" w:cs="Arial"/>
                <w:sz w:val="18"/>
                <w:szCs w:val="18"/>
                <w:highlight w:val="yellow"/>
                <w:lang w:val="fr-FR"/>
              </w:rPr>
            </w:pPr>
          </w:p>
          <w:p w14:paraId="4AAAEE2A" w14:textId="7F80FE5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Quelles activités avez-vous et les autres membres de votre équipe entreprises principalement ?</w:t>
            </w:r>
          </w:p>
          <w:p w14:paraId="09E02231" w14:textId="2BB67E7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(Cochez tout ce qui s’applique)</w:t>
            </w:r>
          </w:p>
        </w:tc>
        <w:tc>
          <w:tcPr>
            <w:tcW w:w="2844" w:type="dxa"/>
            <w:gridSpan w:val="2"/>
            <w:noWrap/>
          </w:tcPr>
          <w:p w14:paraId="4901C076" w14:textId="5CD1CEF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06D06C52" w14:textId="04815A2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59BB2E93" w14:textId="0697B62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0111C8F3" w14:textId="1225E46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78ECB5DB" w14:textId="7756778C"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768C7349" w14:textId="54DD84B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(specifier)</w:t>
            </w:r>
          </w:p>
        </w:tc>
        <w:tc>
          <w:tcPr>
            <w:tcW w:w="1957" w:type="dxa"/>
            <w:noWrap/>
          </w:tcPr>
          <w:p w14:paraId="052FAE49" w14:textId="2DFF51DA"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rPr>
              <w:t>Choix multiples</w:t>
            </w:r>
          </w:p>
        </w:tc>
      </w:tr>
      <w:tr w:rsidR="00844171" w:rsidRPr="008A2AEA" w14:paraId="35952EC7" w14:textId="77777777" w:rsidTr="006B1326">
        <w:trPr>
          <w:trHeight w:val="600"/>
        </w:trPr>
        <w:tc>
          <w:tcPr>
            <w:tcW w:w="1157" w:type="dxa"/>
            <w:noWrap/>
          </w:tcPr>
          <w:p w14:paraId="40A17A2C" w14:textId="24BE08F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B.29.2</w:t>
            </w:r>
          </w:p>
        </w:tc>
        <w:tc>
          <w:tcPr>
            <w:tcW w:w="3818" w:type="dxa"/>
          </w:tcPr>
          <w:p w14:paraId="0DD8B511" w14:textId="7FF4172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Laquelle des activités citées ci-dessus avez-vous et les autres membres de votre équipe entreprises le plus souvent ?</w:t>
            </w:r>
          </w:p>
        </w:tc>
        <w:tc>
          <w:tcPr>
            <w:tcW w:w="2844" w:type="dxa"/>
            <w:gridSpan w:val="2"/>
            <w:noWrap/>
          </w:tcPr>
          <w:p w14:paraId="1B50BF7F"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03CF243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3CADD502" w14:textId="053401C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73D184F1"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47E5FBE0"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4DA700CD" w14:textId="5CFC909F"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lang w:val="fr-FR"/>
              </w:rPr>
              <w:t>6=Autre3 (specifier)</w:t>
            </w:r>
          </w:p>
        </w:tc>
        <w:tc>
          <w:tcPr>
            <w:tcW w:w="1957" w:type="dxa"/>
            <w:noWrap/>
          </w:tcPr>
          <w:p w14:paraId="1AD69815" w14:textId="22B242E5"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unique</w:t>
            </w:r>
          </w:p>
        </w:tc>
      </w:tr>
      <w:tr w:rsidR="00844171" w:rsidRPr="006B1FB4" w14:paraId="5EC3FCB1" w14:textId="77777777" w:rsidTr="006B1326">
        <w:trPr>
          <w:trHeight w:val="600"/>
        </w:trPr>
        <w:tc>
          <w:tcPr>
            <w:tcW w:w="1157" w:type="dxa"/>
            <w:noWrap/>
          </w:tcPr>
          <w:p w14:paraId="18D5357E" w14:textId="449281DD"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B.30</w:t>
            </w:r>
          </w:p>
        </w:tc>
        <w:tc>
          <w:tcPr>
            <w:tcW w:w="3818" w:type="dxa"/>
          </w:tcPr>
          <w:p w14:paraId="4671DCD8" w14:textId="4A8BDCE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Combien de fois vous êtes-vous rendus sur la parcelle </w:t>
            </w:r>
            <w:r w:rsidRPr="006B02B1">
              <w:rPr>
                <w:rFonts w:ascii="Arial" w:hAnsi="Arial" w:cs="Arial"/>
                <w:b/>
                <w:sz w:val="18"/>
                <w:szCs w:val="18"/>
                <w:highlight w:val="yellow"/>
                <w:lang w:val="fr-FR"/>
              </w:rPr>
              <w:t>individuellement</w:t>
            </w:r>
            <w:r w:rsidRPr="006B02B1">
              <w:rPr>
                <w:rFonts w:ascii="Arial" w:hAnsi="Arial" w:cs="Arial"/>
                <w:sz w:val="18"/>
                <w:szCs w:val="18"/>
                <w:highlight w:val="yellow"/>
                <w:lang w:val="fr-FR"/>
              </w:rPr>
              <w:t xml:space="preserve"> pour en assurer l’entretien durant la période d’entretien ? C’est-à-dire sans les autres membres de votre groupe ?</w:t>
            </w:r>
          </w:p>
        </w:tc>
        <w:tc>
          <w:tcPr>
            <w:tcW w:w="2844" w:type="dxa"/>
            <w:gridSpan w:val="2"/>
            <w:noWrap/>
          </w:tcPr>
          <w:p w14:paraId="19321B8B" w14:textId="1DF31FC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Nombre</w:t>
            </w:r>
          </w:p>
        </w:tc>
        <w:tc>
          <w:tcPr>
            <w:tcW w:w="1957" w:type="dxa"/>
            <w:noWrap/>
          </w:tcPr>
          <w:p w14:paraId="32576B81" w14:textId="71B22206" w:rsidR="00844171" w:rsidRPr="006B02B1" w:rsidRDefault="00844171" w:rsidP="00844171">
            <w:pPr>
              <w:rPr>
                <w:rFonts w:ascii="Arial" w:hAnsi="Arial" w:cs="Arial"/>
                <w:sz w:val="18"/>
                <w:szCs w:val="18"/>
                <w:highlight w:val="yellow"/>
              </w:rPr>
            </w:pPr>
          </w:p>
        </w:tc>
      </w:tr>
      <w:tr w:rsidR="00844171" w:rsidRPr="006B1FB4" w14:paraId="6E122285" w14:textId="77777777" w:rsidTr="006B1326">
        <w:trPr>
          <w:trHeight w:val="600"/>
        </w:trPr>
        <w:tc>
          <w:tcPr>
            <w:tcW w:w="1157" w:type="dxa"/>
            <w:noWrap/>
          </w:tcPr>
          <w:p w14:paraId="111F1295" w14:textId="750950A4"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B.31.1</w:t>
            </w:r>
          </w:p>
        </w:tc>
        <w:tc>
          <w:tcPr>
            <w:tcW w:w="3818" w:type="dxa"/>
          </w:tcPr>
          <w:p w14:paraId="4D25C0ED"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Si &gt; 1, </w:t>
            </w:r>
          </w:p>
          <w:p w14:paraId="3C6719BE" w14:textId="77777777" w:rsidR="00844171" w:rsidRPr="006B02B1" w:rsidRDefault="00844171" w:rsidP="00844171">
            <w:pPr>
              <w:rPr>
                <w:rFonts w:ascii="Arial" w:hAnsi="Arial" w:cs="Arial"/>
                <w:sz w:val="18"/>
                <w:szCs w:val="18"/>
                <w:highlight w:val="yellow"/>
                <w:lang w:val="fr-FR"/>
              </w:rPr>
            </w:pPr>
          </w:p>
          <w:p w14:paraId="5A53591A" w14:textId="096736D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Quelles activités avez-vous entreprises principalement à titre individuel ?</w:t>
            </w:r>
          </w:p>
          <w:p w14:paraId="70188E4E" w14:textId="4A8E146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(Cochez tout ce qui s’applique)</w:t>
            </w:r>
          </w:p>
        </w:tc>
        <w:tc>
          <w:tcPr>
            <w:tcW w:w="2844" w:type="dxa"/>
            <w:gridSpan w:val="2"/>
            <w:noWrap/>
          </w:tcPr>
          <w:p w14:paraId="47B2C5EF"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306032F9"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7590496E"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3B5DEC09"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1D34DE7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79183EAB" w14:textId="1047B38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(specifier)</w:t>
            </w:r>
          </w:p>
        </w:tc>
        <w:tc>
          <w:tcPr>
            <w:tcW w:w="1957" w:type="dxa"/>
            <w:noWrap/>
          </w:tcPr>
          <w:p w14:paraId="32291B89" w14:textId="29C02222"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multiples</w:t>
            </w:r>
          </w:p>
        </w:tc>
      </w:tr>
      <w:tr w:rsidR="00844171" w:rsidRPr="006B1FB4" w14:paraId="424BA10F" w14:textId="77777777" w:rsidTr="006B1326">
        <w:trPr>
          <w:trHeight w:val="600"/>
        </w:trPr>
        <w:tc>
          <w:tcPr>
            <w:tcW w:w="1157" w:type="dxa"/>
            <w:noWrap/>
          </w:tcPr>
          <w:p w14:paraId="216D036C" w14:textId="0167A223"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B.31.2</w:t>
            </w:r>
          </w:p>
        </w:tc>
        <w:tc>
          <w:tcPr>
            <w:tcW w:w="3818" w:type="dxa"/>
          </w:tcPr>
          <w:p w14:paraId="6E29192D" w14:textId="423D9F6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Laquelle des activités citées ci-dessus avez-vous entreprises le plus souvent à titre individuel?</w:t>
            </w:r>
          </w:p>
        </w:tc>
        <w:tc>
          <w:tcPr>
            <w:tcW w:w="2844" w:type="dxa"/>
            <w:gridSpan w:val="2"/>
            <w:noWrap/>
          </w:tcPr>
          <w:p w14:paraId="16C504A5"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1F4FDCB3"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55D27FB1"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077979C7"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5A417DE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39B7D679" w14:textId="1D8863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(specifier)</w:t>
            </w:r>
          </w:p>
        </w:tc>
        <w:tc>
          <w:tcPr>
            <w:tcW w:w="1957" w:type="dxa"/>
            <w:noWrap/>
          </w:tcPr>
          <w:p w14:paraId="5CABB500" w14:textId="1469C1F6"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unique</w:t>
            </w:r>
          </w:p>
        </w:tc>
      </w:tr>
      <w:tr w:rsidR="00844171" w:rsidRPr="0057346A" w14:paraId="0E0D327F" w14:textId="77777777" w:rsidTr="006B1326">
        <w:trPr>
          <w:trHeight w:val="600"/>
        </w:trPr>
        <w:tc>
          <w:tcPr>
            <w:tcW w:w="1157" w:type="dxa"/>
            <w:noWrap/>
          </w:tcPr>
          <w:p w14:paraId="5F820223" w14:textId="356B6B8A"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B.32</w:t>
            </w:r>
          </w:p>
        </w:tc>
        <w:tc>
          <w:tcPr>
            <w:tcW w:w="3818" w:type="dxa"/>
          </w:tcPr>
          <w:p w14:paraId="1998D062" w14:textId="118F16EC" w:rsidR="00844171" w:rsidRPr="006B02B1" w:rsidRDefault="00844171" w:rsidP="00473C7B">
            <w:pPr>
              <w:rPr>
                <w:rFonts w:ascii="Arial" w:hAnsi="Arial" w:cs="Arial"/>
                <w:sz w:val="18"/>
                <w:szCs w:val="18"/>
                <w:highlight w:val="yellow"/>
                <w:lang w:val="fr-FR"/>
              </w:rPr>
            </w:pPr>
            <w:r w:rsidRPr="006B02B1">
              <w:rPr>
                <w:rFonts w:ascii="Arial" w:hAnsi="Arial" w:cs="Arial"/>
                <w:sz w:val="18"/>
                <w:szCs w:val="18"/>
                <w:highlight w:val="yellow"/>
                <w:lang w:val="fr-FR"/>
              </w:rPr>
              <w:t xml:space="preserve">Quand vous réfléchissez à l ’effort que vous aviez fourni pour </w:t>
            </w:r>
            <w:del w:id="14" w:author="ICRAF" w:date="2018-10-18T19:17:00Z">
              <w:r w:rsidRPr="006B02B1" w:rsidDel="00473C7B">
                <w:rPr>
                  <w:rFonts w:ascii="Arial" w:hAnsi="Arial" w:cs="Arial"/>
                  <w:sz w:val="18"/>
                  <w:szCs w:val="18"/>
                  <w:highlight w:val="yellow"/>
                  <w:lang w:val="fr-FR"/>
                </w:rPr>
                <w:delText>la maintenance</w:delText>
              </w:r>
            </w:del>
            <w:ins w:id="15" w:author="ICRAF" w:date="2018-10-18T19:17:00Z">
              <w:r w:rsidR="00473C7B">
                <w:rPr>
                  <w:rFonts w:ascii="Arial" w:hAnsi="Arial" w:cs="Arial"/>
                  <w:sz w:val="18"/>
                  <w:szCs w:val="18"/>
                  <w:highlight w:val="yellow"/>
                  <w:lang w:val="fr-FR"/>
                </w:rPr>
                <w:t>l’entretien</w:t>
              </w:r>
            </w:ins>
            <w:r w:rsidRPr="006B02B1">
              <w:rPr>
                <w:rFonts w:ascii="Arial" w:hAnsi="Arial" w:cs="Arial"/>
                <w:sz w:val="18"/>
                <w:szCs w:val="18"/>
                <w:highlight w:val="yellow"/>
                <w:lang w:val="fr-FR"/>
              </w:rPr>
              <w:t xml:space="preserve"> des plants, pensez-vous avoir fourni plus, moins, ou le même niveau d’effort que les autres membres de votre groupe ?</w:t>
            </w:r>
          </w:p>
        </w:tc>
        <w:tc>
          <w:tcPr>
            <w:tcW w:w="2844" w:type="dxa"/>
            <w:gridSpan w:val="2"/>
            <w:noWrap/>
          </w:tcPr>
          <w:p w14:paraId="0CEBCCCD"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1=Nous avons tous fourni le même effort de travail ;</w:t>
            </w:r>
          </w:p>
          <w:p w14:paraId="4D1C95B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2=J’ai fourni un peu plus d’effort que les autres ;</w:t>
            </w:r>
          </w:p>
          <w:p w14:paraId="5CA92F27"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3=j’ai fourni beaucoup plus d’effort que les autres ;</w:t>
            </w:r>
          </w:p>
          <w:p w14:paraId="6182CD8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4=d’autres membres ont fourni beaucoup plus d’effort que moi</w:t>
            </w:r>
          </w:p>
          <w:p w14:paraId="167F0703" w14:textId="6A30030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5=Nous avions tous contribue assez d’effort</w:t>
            </w:r>
          </w:p>
        </w:tc>
        <w:tc>
          <w:tcPr>
            <w:tcW w:w="1957" w:type="dxa"/>
            <w:noWrap/>
          </w:tcPr>
          <w:p w14:paraId="223CB58A" w14:textId="21E7A9D8" w:rsidR="00844171" w:rsidRPr="006B02B1" w:rsidRDefault="00844171" w:rsidP="00844171">
            <w:pPr>
              <w:rPr>
                <w:rFonts w:ascii="Arial" w:hAnsi="Arial" w:cs="Arial"/>
                <w:sz w:val="18"/>
                <w:szCs w:val="18"/>
                <w:highlight w:val="yellow"/>
                <w:lang w:val="fr-FR"/>
              </w:rPr>
            </w:pPr>
          </w:p>
        </w:tc>
      </w:tr>
      <w:tr w:rsidR="00844171" w:rsidRPr="00DD06B3" w14:paraId="46F583E1" w14:textId="77777777" w:rsidTr="006B1326">
        <w:trPr>
          <w:trHeight w:val="600"/>
        </w:trPr>
        <w:tc>
          <w:tcPr>
            <w:tcW w:w="1157" w:type="dxa"/>
            <w:noWrap/>
          </w:tcPr>
          <w:p w14:paraId="740FBD57" w14:textId="01A516E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w:t>
            </w:r>
          </w:p>
        </w:tc>
        <w:tc>
          <w:tcPr>
            <w:tcW w:w="3818" w:type="dxa"/>
          </w:tcPr>
          <w:p w14:paraId="1ADFA549" w14:textId="6E9E5F86"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 part la vérification finale avec le PIF pour mesurer le taux de survie et faire les paiements, avez-vous ou tout autre membre de votre équipe d’entretien visite votre parcelle d’entretien AVANT la vérification finale pour compter le nombre de plants encore en vie?</w:t>
            </w:r>
          </w:p>
        </w:tc>
        <w:tc>
          <w:tcPr>
            <w:tcW w:w="2844" w:type="dxa"/>
            <w:gridSpan w:val="2"/>
            <w:noWrap/>
          </w:tcPr>
          <w:p w14:paraId="15768610"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1=Oui</w:t>
            </w:r>
          </w:p>
          <w:p w14:paraId="10D4A854" w14:textId="01E2D5C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2=Non</w:t>
            </w:r>
          </w:p>
        </w:tc>
        <w:tc>
          <w:tcPr>
            <w:tcW w:w="1957" w:type="dxa"/>
            <w:noWrap/>
          </w:tcPr>
          <w:p w14:paraId="494A6AF1" w14:textId="77777777" w:rsidR="00844171" w:rsidRPr="006B02B1" w:rsidRDefault="00844171" w:rsidP="00844171">
            <w:pPr>
              <w:rPr>
                <w:rFonts w:ascii="Arial" w:hAnsi="Arial" w:cs="Arial"/>
                <w:sz w:val="18"/>
                <w:szCs w:val="18"/>
                <w:highlight w:val="yellow"/>
                <w:lang w:val="fr-FR"/>
              </w:rPr>
            </w:pPr>
          </w:p>
        </w:tc>
      </w:tr>
      <w:tr w:rsidR="00844171" w:rsidRPr="0057346A" w14:paraId="35FB897B" w14:textId="77777777" w:rsidTr="006B1326">
        <w:trPr>
          <w:trHeight w:val="600"/>
        </w:trPr>
        <w:tc>
          <w:tcPr>
            <w:tcW w:w="1157" w:type="dxa"/>
            <w:noWrap/>
          </w:tcPr>
          <w:p w14:paraId="4BD00675"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B.33.1</w:t>
            </w:r>
          </w:p>
          <w:p w14:paraId="39DE429F" w14:textId="5AE2D9F2" w:rsidR="00844171" w:rsidRPr="006B02B1" w:rsidRDefault="00844171" w:rsidP="00844171">
            <w:pPr>
              <w:rPr>
                <w:rFonts w:ascii="Arial" w:hAnsi="Arial" w:cs="Arial"/>
                <w:sz w:val="18"/>
                <w:szCs w:val="18"/>
                <w:highlight w:val="yellow"/>
                <w:lang w:val="fr-FR"/>
              </w:rPr>
            </w:pPr>
          </w:p>
        </w:tc>
        <w:tc>
          <w:tcPr>
            <w:tcW w:w="3818" w:type="dxa"/>
          </w:tcPr>
          <w:p w14:paraId="1EAE9EB0" w14:textId="44594022"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Si oui, combien de fois approximativement ?</w:t>
            </w:r>
          </w:p>
        </w:tc>
        <w:tc>
          <w:tcPr>
            <w:tcW w:w="2844" w:type="dxa"/>
            <w:gridSpan w:val="2"/>
            <w:noWrap/>
          </w:tcPr>
          <w:p w14:paraId="2C0A8002" w14:textId="77777777" w:rsidR="00844171" w:rsidRPr="006B02B1" w:rsidRDefault="00844171" w:rsidP="00844171">
            <w:pPr>
              <w:ind w:left="360"/>
              <w:rPr>
                <w:rFonts w:ascii="Arial" w:hAnsi="Arial" w:cs="Arial"/>
                <w:sz w:val="18"/>
                <w:szCs w:val="18"/>
                <w:highlight w:val="yellow"/>
                <w:lang w:val="fr-FR"/>
              </w:rPr>
            </w:pPr>
          </w:p>
        </w:tc>
        <w:tc>
          <w:tcPr>
            <w:tcW w:w="1957" w:type="dxa"/>
            <w:noWrap/>
          </w:tcPr>
          <w:p w14:paraId="29DD9DCD" w14:textId="77777777" w:rsidR="00844171" w:rsidRPr="006B02B1" w:rsidRDefault="00844171" w:rsidP="00844171">
            <w:pPr>
              <w:rPr>
                <w:rFonts w:ascii="Arial" w:hAnsi="Arial" w:cs="Arial"/>
                <w:sz w:val="18"/>
                <w:szCs w:val="18"/>
                <w:highlight w:val="yellow"/>
                <w:lang w:val="fr-FR"/>
              </w:rPr>
            </w:pPr>
          </w:p>
        </w:tc>
      </w:tr>
      <w:tr w:rsidR="00844171" w:rsidRPr="005B753C" w14:paraId="5E32E51E" w14:textId="77777777" w:rsidTr="006B1326">
        <w:trPr>
          <w:trHeight w:val="600"/>
        </w:trPr>
        <w:tc>
          <w:tcPr>
            <w:tcW w:w="1157" w:type="dxa"/>
            <w:noWrap/>
          </w:tcPr>
          <w:p w14:paraId="1031B884" w14:textId="24622A1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B.33.2</w:t>
            </w:r>
          </w:p>
        </w:tc>
        <w:tc>
          <w:tcPr>
            <w:tcW w:w="3818" w:type="dxa"/>
          </w:tcPr>
          <w:p w14:paraId="70B9222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Si non</w:t>
            </w:r>
          </w:p>
          <w:p w14:paraId="5A2603B8" w14:textId="77777777" w:rsidR="00844171" w:rsidRPr="006B02B1" w:rsidRDefault="00844171" w:rsidP="00844171">
            <w:pPr>
              <w:rPr>
                <w:rFonts w:ascii="Arial" w:hAnsi="Arial" w:cs="Arial"/>
                <w:sz w:val="18"/>
                <w:szCs w:val="18"/>
                <w:highlight w:val="yellow"/>
                <w:lang w:val="fr-FR"/>
              </w:rPr>
            </w:pPr>
          </w:p>
          <w:p w14:paraId="2029E46E" w14:textId="3B55E22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Pourquoi pas? </w:t>
            </w:r>
          </w:p>
          <w:p w14:paraId="68D2B7E1" w14:textId="0101370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(Cocher tout ce qui s’applique)</w:t>
            </w:r>
          </w:p>
          <w:p w14:paraId="5E805094" w14:textId="022D05C3" w:rsidR="00844171" w:rsidRPr="006B02B1" w:rsidRDefault="00844171" w:rsidP="00844171">
            <w:pPr>
              <w:rPr>
                <w:rFonts w:ascii="Arial" w:hAnsi="Arial" w:cs="Arial"/>
                <w:sz w:val="18"/>
                <w:szCs w:val="18"/>
                <w:highlight w:val="yellow"/>
                <w:lang w:val="fr-FR"/>
              </w:rPr>
            </w:pPr>
          </w:p>
        </w:tc>
        <w:tc>
          <w:tcPr>
            <w:tcW w:w="2844" w:type="dxa"/>
            <w:gridSpan w:val="2"/>
            <w:noWrap/>
          </w:tcPr>
          <w:p w14:paraId="53D8746E" w14:textId="249827A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 Nous étions préoccupés à faire </w:t>
            </w:r>
            <w:del w:id="16" w:author="ICRAF" w:date="2018-10-18T19:18:00Z">
              <w:r w:rsidRPr="006B02B1" w:rsidDel="00473C7B">
                <w:rPr>
                  <w:rFonts w:ascii="Arial" w:hAnsi="Arial" w:cs="Arial"/>
                  <w:sz w:val="18"/>
                  <w:szCs w:val="18"/>
                  <w:highlight w:val="yellow"/>
                  <w:lang w:val="fr-FR"/>
                </w:rPr>
                <w:delText>la maintenance</w:delText>
              </w:r>
            </w:del>
            <w:ins w:id="17" w:author="ICRAF" w:date="2018-10-18T19:18:00Z">
              <w:r w:rsidR="00473C7B">
                <w:rPr>
                  <w:rFonts w:ascii="Arial" w:hAnsi="Arial" w:cs="Arial"/>
                  <w:sz w:val="18"/>
                  <w:szCs w:val="18"/>
                  <w:highlight w:val="yellow"/>
                  <w:lang w:val="fr-FR"/>
                </w:rPr>
                <w:t>l’entretien</w:t>
              </w:r>
            </w:ins>
            <w:r w:rsidRPr="006B02B1">
              <w:rPr>
                <w:rFonts w:ascii="Arial" w:hAnsi="Arial" w:cs="Arial"/>
                <w:sz w:val="18"/>
                <w:szCs w:val="18"/>
                <w:highlight w:val="yellow"/>
                <w:lang w:val="fr-FR"/>
              </w:rPr>
              <w:t xml:space="preserve"> </w:t>
            </w:r>
            <w:del w:id="18" w:author="ICRAF" w:date="2018-10-18T19:18:00Z">
              <w:r w:rsidRPr="006B02B1" w:rsidDel="00473C7B">
                <w:rPr>
                  <w:rFonts w:ascii="Arial" w:hAnsi="Arial" w:cs="Arial"/>
                  <w:sz w:val="18"/>
                  <w:szCs w:val="18"/>
                  <w:highlight w:val="yellow"/>
                  <w:lang w:val="fr-FR"/>
                </w:rPr>
                <w:delText>elle</w:delText>
              </w:r>
            </w:del>
            <w:ins w:id="19" w:author="ICRAF" w:date="2018-10-18T19:18:00Z">
              <w:r w:rsidR="00473C7B">
                <w:rPr>
                  <w:rFonts w:ascii="Arial" w:hAnsi="Arial" w:cs="Arial"/>
                  <w:sz w:val="18"/>
                  <w:szCs w:val="18"/>
                  <w:highlight w:val="yellow"/>
                  <w:lang w:val="fr-FR"/>
                </w:rPr>
                <w:t>lui</w:t>
              </w:r>
            </w:ins>
            <w:r w:rsidRPr="006B02B1">
              <w:rPr>
                <w:rFonts w:ascii="Arial" w:hAnsi="Arial" w:cs="Arial"/>
                <w:sz w:val="18"/>
                <w:szCs w:val="18"/>
                <w:highlight w:val="yellow"/>
                <w:lang w:val="fr-FR"/>
              </w:rPr>
              <w:t>-même, et n’avions pas eu le temps de compter les plants eux-mêmes</w:t>
            </w:r>
          </w:p>
          <w:p w14:paraId="146E8B65" w14:textId="2E3EC7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 Connaitre le nombre de plants n’aurait rien changé à nos efforts </w:t>
            </w:r>
            <w:del w:id="20" w:author="ICRAF" w:date="2018-10-18T19:18:00Z">
              <w:r w:rsidRPr="006B02B1" w:rsidDel="00473C7B">
                <w:rPr>
                  <w:rFonts w:ascii="Arial" w:hAnsi="Arial" w:cs="Arial"/>
                  <w:sz w:val="18"/>
                  <w:szCs w:val="18"/>
                  <w:highlight w:val="yellow"/>
                  <w:lang w:val="fr-FR"/>
                </w:rPr>
                <w:delText>de maintenance</w:delText>
              </w:r>
            </w:del>
            <w:ins w:id="21" w:author="ICRAF" w:date="2018-10-18T19:18:00Z">
              <w:r w:rsidR="00473C7B">
                <w:rPr>
                  <w:rFonts w:ascii="Arial" w:hAnsi="Arial" w:cs="Arial"/>
                  <w:sz w:val="18"/>
                  <w:szCs w:val="18"/>
                  <w:highlight w:val="yellow"/>
                  <w:lang w:val="fr-FR"/>
                </w:rPr>
                <w:t>d’entretien</w:t>
              </w:r>
            </w:ins>
            <w:r w:rsidRPr="006B02B1">
              <w:rPr>
                <w:rFonts w:ascii="Arial" w:hAnsi="Arial" w:cs="Arial"/>
                <w:sz w:val="18"/>
                <w:szCs w:val="18"/>
                <w:highlight w:val="yellow"/>
                <w:lang w:val="fr-FR"/>
              </w:rPr>
              <w:t xml:space="preserve"> de la parcelle</w:t>
            </w:r>
          </w:p>
          <w:p w14:paraId="230765A0" w14:textId="522FA4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lastRenderedPageBreak/>
              <w:t>3=la survie des plants ne dépend pas des humains</w:t>
            </w:r>
          </w:p>
          <w:p w14:paraId="2EA906CE" w14:textId="1A0FFBB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4=autres(préciser)</w:t>
            </w:r>
          </w:p>
          <w:p w14:paraId="7BA0398B" w14:textId="6DD26411" w:rsidR="00844171" w:rsidRPr="006B02B1" w:rsidRDefault="00844171" w:rsidP="00844171">
            <w:pPr>
              <w:rPr>
                <w:rFonts w:ascii="Arial" w:hAnsi="Arial" w:cs="Arial"/>
                <w:sz w:val="18"/>
                <w:szCs w:val="18"/>
                <w:highlight w:val="yellow"/>
                <w:lang w:val="fr-FR"/>
              </w:rPr>
            </w:pPr>
          </w:p>
        </w:tc>
        <w:tc>
          <w:tcPr>
            <w:tcW w:w="1957" w:type="dxa"/>
            <w:noWrap/>
          </w:tcPr>
          <w:p w14:paraId="4CCC8C65" w14:textId="59AF50BC"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lastRenderedPageBreak/>
              <w:t>Allow multiple answers</w:t>
            </w:r>
          </w:p>
        </w:tc>
      </w:tr>
      <w:tr w:rsidR="00844171" w:rsidRPr="00330A79" w14:paraId="3CEBA52C" w14:textId="77777777" w:rsidTr="006B1326">
        <w:trPr>
          <w:trHeight w:val="600"/>
        </w:trPr>
        <w:tc>
          <w:tcPr>
            <w:tcW w:w="1157" w:type="dxa"/>
            <w:noWrap/>
          </w:tcPr>
          <w:p w14:paraId="6F12179F" w14:textId="5C2E5CA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B.34</w:t>
            </w:r>
          </w:p>
        </w:tc>
        <w:tc>
          <w:tcPr>
            <w:tcW w:w="3818" w:type="dxa"/>
          </w:tcPr>
          <w:p w14:paraId="6AA9FED0" w14:textId="45F7BD3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Quelle est votre évaluation du niveau de collaboration entre vous et le reste de votre groupe dans la cadre des activités </w:t>
            </w:r>
            <w:del w:id="22" w:author="ICRAF" w:date="2018-10-18T19:19:00Z">
              <w:r w:rsidRPr="006B02B1" w:rsidDel="00473C7B">
                <w:rPr>
                  <w:rFonts w:ascii="Arial" w:hAnsi="Arial" w:cs="Arial"/>
                  <w:sz w:val="18"/>
                  <w:szCs w:val="18"/>
                  <w:highlight w:val="yellow"/>
                  <w:lang w:val="fr-FR"/>
                </w:rPr>
                <w:delText>de maintenance</w:delText>
              </w:r>
            </w:del>
            <w:ins w:id="23" w:author="ICRAF" w:date="2018-10-18T19:19:00Z">
              <w:r w:rsidR="00473C7B">
                <w:rPr>
                  <w:rFonts w:ascii="Arial" w:hAnsi="Arial" w:cs="Arial"/>
                  <w:sz w:val="18"/>
                  <w:szCs w:val="18"/>
                  <w:highlight w:val="yellow"/>
                  <w:lang w:val="fr-FR"/>
                </w:rPr>
                <w:t>d’entretien des plants</w:t>
              </w:r>
            </w:ins>
          </w:p>
          <w:p w14:paraId="2421186A" w14:textId="5C121504" w:rsidR="00844171" w:rsidRPr="006B02B1" w:rsidRDefault="00844171" w:rsidP="00844171">
            <w:pPr>
              <w:rPr>
                <w:rFonts w:ascii="Arial" w:hAnsi="Arial" w:cs="Arial"/>
                <w:sz w:val="18"/>
                <w:szCs w:val="18"/>
                <w:highlight w:val="yellow"/>
                <w:lang w:val="fr-FR"/>
              </w:rPr>
            </w:pPr>
          </w:p>
        </w:tc>
        <w:tc>
          <w:tcPr>
            <w:tcW w:w="2844" w:type="dxa"/>
            <w:gridSpan w:val="2"/>
            <w:noWrap/>
          </w:tcPr>
          <w:p w14:paraId="353A2796" w14:textId="54B1392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1=Pas de coopération du tout</w:t>
            </w:r>
          </w:p>
          <w:p w14:paraId="08F7C9BD" w14:textId="15B5F1B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Nous avons commencé avec une bonne coopération au départ, mais ceci a diminué vers la fin</w:t>
            </w:r>
          </w:p>
          <w:p w14:paraId="352A5F0B" w14:textId="227DE8E2"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3=Nous avons commencé avec peu de coopération au départ, mais la situation s’est améliorée avec le temps </w:t>
            </w:r>
          </w:p>
          <w:p w14:paraId="24B2527B" w14:textId="0ACF292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4=Nous avons entretenu une coopération intense du début jusqu’à la fin</w:t>
            </w:r>
          </w:p>
        </w:tc>
        <w:tc>
          <w:tcPr>
            <w:tcW w:w="1957" w:type="dxa"/>
            <w:noWrap/>
          </w:tcPr>
          <w:p w14:paraId="68130675" w14:textId="4AFB41D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Choisir une réponse</w:t>
            </w:r>
          </w:p>
        </w:tc>
      </w:tr>
      <w:tr w:rsidR="00844171" w:rsidRPr="008A2AEA" w14:paraId="29EBBA36" w14:textId="77777777" w:rsidTr="006B1326">
        <w:trPr>
          <w:trHeight w:val="600"/>
        </w:trPr>
        <w:tc>
          <w:tcPr>
            <w:tcW w:w="1157" w:type="dxa"/>
            <w:noWrap/>
          </w:tcPr>
          <w:p w14:paraId="7F2C7047" w14:textId="7C3376AF"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B.35</w:t>
            </w:r>
          </w:p>
        </w:tc>
        <w:tc>
          <w:tcPr>
            <w:tcW w:w="3818" w:type="dxa"/>
          </w:tcPr>
          <w:p w14:paraId="66DC5D22" w14:textId="244335C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 quelle distance approximativement se trouve la parcelle d’entretien qui était confiée à votre équipe ?</w:t>
            </w:r>
          </w:p>
        </w:tc>
        <w:tc>
          <w:tcPr>
            <w:tcW w:w="2844" w:type="dxa"/>
            <w:gridSpan w:val="2"/>
            <w:noWrap/>
          </w:tcPr>
          <w:p w14:paraId="2EEDDF9B" w14:textId="11454F5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En km</w:t>
            </w:r>
          </w:p>
        </w:tc>
        <w:tc>
          <w:tcPr>
            <w:tcW w:w="1957" w:type="dxa"/>
            <w:noWrap/>
          </w:tcPr>
          <w:p w14:paraId="76A8199E" w14:textId="77777777" w:rsidR="00844171" w:rsidRPr="006B02B1" w:rsidRDefault="00844171" w:rsidP="00844171">
            <w:pPr>
              <w:rPr>
                <w:rFonts w:ascii="Arial" w:hAnsi="Arial" w:cs="Arial"/>
                <w:sz w:val="18"/>
                <w:szCs w:val="18"/>
                <w:highlight w:val="yellow"/>
                <w:lang w:val="fr-FR"/>
              </w:rPr>
            </w:pPr>
          </w:p>
        </w:tc>
      </w:tr>
      <w:tr w:rsidR="00844171" w:rsidRPr="00F05146" w14:paraId="27773AD8" w14:textId="77777777" w:rsidTr="006B1326">
        <w:trPr>
          <w:trHeight w:val="600"/>
        </w:trPr>
        <w:tc>
          <w:tcPr>
            <w:tcW w:w="1157" w:type="dxa"/>
            <w:noWrap/>
          </w:tcPr>
          <w:p w14:paraId="53536E2D" w14:textId="6F646B07"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B.36</w:t>
            </w:r>
          </w:p>
        </w:tc>
        <w:tc>
          <w:tcPr>
            <w:tcW w:w="3818" w:type="dxa"/>
          </w:tcPr>
          <w:p w14:paraId="42B695E8" w14:textId="4ECCDE15"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Comment jugez-vous la position de la parcelle à votre charge par rapport à votre lieu de résidence ?</w:t>
            </w:r>
          </w:p>
        </w:tc>
        <w:tc>
          <w:tcPr>
            <w:tcW w:w="2844" w:type="dxa"/>
            <w:gridSpan w:val="2"/>
            <w:noWrap/>
          </w:tcPr>
          <w:p w14:paraId="71A1ABC9" w14:textId="485BCAA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Très éloignée</w:t>
            </w:r>
          </w:p>
          <w:p w14:paraId="62483B4C" w14:textId="383F68F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éloignée</w:t>
            </w:r>
          </w:p>
          <w:p w14:paraId="0817C76D" w14:textId="73AB76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 Pas du tout éloignée</w:t>
            </w:r>
          </w:p>
          <w:p w14:paraId="134A5AE5" w14:textId="13ECBB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-999. Ne sait pas</w:t>
            </w:r>
          </w:p>
        </w:tc>
        <w:tc>
          <w:tcPr>
            <w:tcW w:w="1957" w:type="dxa"/>
            <w:noWrap/>
          </w:tcPr>
          <w:p w14:paraId="268DC2CF" w14:textId="77777777" w:rsidR="00844171" w:rsidRPr="006B02B1" w:rsidRDefault="00844171" w:rsidP="00844171">
            <w:pPr>
              <w:rPr>
                <w:rFonts w:ascii="Arial" w:hAnsi="Arial" w:cs="Arial"/>
                <w:sz w:val="18"/>
                <w:szCs w:val="18"/>
                <w:highlight w:val="yellow"/>
                <w:lang w:val="fr-FR"/>
              </w:rPr>
            </w:pPr>
          </w:p>
        </w:tc>
      </w:tr>
      <w:tr w:rsidR="00844171" w:rsidRPr="00F05146" w14:paraId="4550B370" w14:textId="77777777" w:rsidTr="006B1326">
        <w:trPr>
          <w:trHeight w:val="600"/>
        </w:trPr>
        <w:tc>
          <w:tcPr>
            <w:tcW w:w="1157" w:type="dxa"/>
            <w:noWrap/>
          </w:tcPr>
          <w:p w14:paraId="0D32039C" w14:textId="1A615C9F"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B.37</w:t>
            </w:r>
          </w:p>
        </w:tc>
        <w:tc>
          <w:tcPr>
            <w:tcW w:w="3818" w:type="dxa"/>
          </w:tcPr>
          <w:p w14:paraId="52C136D6" w14:textId="15ADFC2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 moyen de déplacement avez-vous ou auriez-vous utilise principalement pour vous rendre à la parcelle dans la forêt ?</w:t>
            </w:r>
          </w:p>
        </w:tc>
        <w:tc>
          <w:tcPr>
            <w:tcW w:w="2844" w:type="dxa"/>
            <w:gridSpan w:val="2"/>
            <w:noWrap/>
          </w:tcPr>
          <w:p w14:paraId="59618E4D" w14:textId="4224E60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A pied</w:t>
            </w:r>
          </w:p>
          <w:p w14:paraId="0E9D02A8" w14:textId="1C9AB39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Vélo</w:t>
            </w:r>
          </w:p>
          <w:p w14:paraId="387BA2FA" w14:textId="75E7FE5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 Moto</w:t>
            </w:r>
          </w:p>
          <w:p w14:paraId="7A281048" w14:textId="60155E0B"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 Charette à traction animale</w:t>
            </w:r>
          </w:p>
          <w:p w14:paraId="6E059496" w14:textId="2EC5B160"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5. Voiture</w:t>
            </w:r>
          </w:p>
          <w:p w14:paraId="67223733" w14:textId="3978730F"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6. Autre (à préciser)</w:t>
            </w:r>
          </w:p>
        </w:tc>
        <w:tc>
          <w:tcPr>
            <w:tcW w:w="1957" w:type="dxa"/>
            <w:noWrap/>
          </w:tcPr>
          <w:p w14:paraId="26AC9158" w14:textId="33007C82" w:rsidR="00844171" w:rsidRPr="006B02B1" w:rsidRDefault="00844171" w:rsidP="00844171">
            <w:pPr>
              <w:rPr>
                <w:rFonts w:ascii="Arial" w:hAnsi="Arial" w:cs="Arial"/>
                <w:sz w:val="18"/>
                <w:szCs w:val="18"/>
                <w:highlight w:val="yellow"/>
                <w:lang w:val="fr-FR"/>
              </w:rPr>
            </w:pPr>
          </w:p>
        </w:tc>
      </w:tr>
      <w:tr w:rsidR="00844171" w:rsidRPr="002F654A" w14:paraId="0E69B364" w14:textId="77777777" w:rsidTr="006B1326">
        <w:trPr>
          <w:trHeight w:val="600"/>
        </w:trPr>
        <w:tc>
          <w:tcPr>
            <w:tcW w:w="1157" w:type="dxa"/>
            <w:noWrap/>
          </w:tcPr>
          <w:p w14:paraId="1DAE22F9" w14:textId="08082F9B"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B.38</w:t>
            </w:r>
          </w:p>
        </w:tc>
        <w:tc>
          <w:tcPr>
            <w:tcW w:w="3818" w:type="dxa"/>
          </w:tcPr>
          <w:p w14:paraId="3C805BC3" w14:textId="3865868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Avec ce moyen de déplacement, combien de temps en moyenne faut-il pour vous rendre à la parcelle d’entretien ?</w:t>
            </w:r>
          </w:p>
        </w:tc>
        <w:tc>
          <w:tcPr>
            <w:tcW w:w="2844" w:type="dxa"/>
            <w:gridSpan w:val="2"/>
            <w:noWrap/>
          </w:tcPr>
          <w:p w14:paraId="5570EA74" w14:textId="797C41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Duree</w:t>
            </w:r>
          </w:p>
          <w:p w14:paraId="234D0F40" w14:textId="0831008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Unite de temps</w:t>
            </w:r>
          </w:p>
        </w:tc>
        <w:tc>
          <w:tcPr>
            <w:tcW w:w="1957" w:type="dxa"/>
            <w:noWrap/>
          </w:tcPr>
          <w:p w14:paraId="5E4EC1B2" w14:textId="77777777" w:rsidR="00844171" w:rsidRPr="006B02B1" w:rsidRDefault="00844171" w:rsidP="00844171">
            <w:pPr>
              <w:rPr>
                <w:rFonts w:ascii="Arial" w:hAnsi="Arial" w:cs="Arial"/>
                <w:sz w:val="18"/>
                <w:szCs w:val="18"/>
                <w:highlight w:val="yellow"/>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57346A" w14:paraId="7433939A" w14:textId="77777777" w:rsidTr="00660247">
        <w:trPr>
          <w:trHeight w:val="547"/>
        </w:trPr>
        <w:tc>
          <w:tcPr>
            <w:tcW w:w="1294" w:type="dxa"/>
            <w:noWrap/>
            <w:vAlign w:val="bottom"/>
            <w:hideMark/>
          </w:tcPr>
          <w:p w14:paraId="04BD1A18" w14:textId="1BC94DDF"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4C21E4C1" w14:textId="77777777" w:rsidR="0051281E" w:rsidRDefault="0051281E" w:rsidP="0051281E">
            <w:pPr>
              <w:rPr>
                <w:ins w:id="24" w:author="ICRAF" w:date="2018-10-18T19:21:00Z"/>
                <w:rFonts w:ascii="Arial" w:hAnsi="Arial" w:cs="Arial"/>
                <w:sz w:val="18"/>
                <w:szCs w:val="18"/>
                <w:lang w:val="fr-FR"/>
              </w:rPr>
            </w:pPr>
            <w:r w:rsidRPr="007F1328">
              <w:rPr>
                <w:rFonts w:ascii="Arial" w:hAnsi="Arial" w:cs="Arial"/>
                <w:sz w:val="18"/>
                <w:szCs w:val="18"/>
                <w:lang w:val="fr-FR"/>
              </w:rPr>
              <w:t>Votre ménage a-t-il possédé des terres ces 12 derniers mois?</w:t>
            </w:r>
          </w:p>
          <w:p w14:paraId="659EC995" w14:textId="79246B4C" w:rsidR="00473C7B" w:rsidRPr="007F1328" w:rsidRDefault="00473C7B" w:rsidP="0051281E">
            <w:pPr>
              <w:rPr>
                <w:rFonts w:ascii="Arial" w:hAnsi="Arial" w:cs="Arial"/>
                <w:sz w:val="18"/>
                <w:szCs w:val="18"/>
                <w:lang w:val="fr-FR"/>
              </w:rPr>
            </w:pPr>
            <w:ins w:id="25" w:author="ICRAF" w:date="2018-10-18T19:21:00Z">
              <w:r>
                <w:rPr>
                  <w:rFonts w:ascii="Arial" w:hAnsi="Arial" w:cs="Arial"/>
                  <w:sz w:val="18"/>
                  <w:szCs w:val="18"/>
                  <w:lang w:val="fr-FR"/>
                </w:rPr>
                <w:t>Il s’agit de terres qui sont la propriété du ménage ou d’un membre du ménage</w:t>
              </w:r>
            </w:ins>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4979A799"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2F654A" w14:paraId="409555A6" w14:textId="77777777" w:rsidTr="00660247">
        <w:trPr>
          <w:trHeight w:val="805"/>
        </w:trPr>
        <w:tc>
          <w:tcPr>
            <w:tcW w:w="1294" w:type="dxa"/>
            <w:noWrap/>
            <w:vAlign w:val="bottom"/>
            <w:hideMark/>
          </w:tcPr>
          <w:p w14:paraId="79B27B12" w14:textId="4ED1E583"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48D2F388" w:rsidR="0051281E" w:rsidRPr="007F1328" w:rsidRDefault="00473C7B" w:rsidP="0051281E">
            <w:pPr>
              <w:rPr>
                <w:rFonts w:ascii="Arial" w:hAnsi="Arial" w:cs="Arial"/>
                <w:sz w:val="18"/>
                <w:szCs w:val="18"/>
                <w:lang w:val="fr-FR"/>
              </w:rPr>
            </w:pPr>
            <w:r>
              <w:rPr>
                <w:rFonts w:ascii="Arial" w:hAnsi="Arial" w:cs="Arial"/>
                <w:sz w:val="18"/>
                <w:szCs w:val="18"/>
                <w:lang w:val="fr-FR"/>
              </w:rPr>
              <w:t>H</w:t>
            </w:r>
            <w:r w:rsidR="004A3B39">
              <w:rPr>
                <w:rFonts w:ascii="Arial" w:hAnsi="Arial" w:cs="Arial"/>
                <w:sz w:val="18"/>
                <w:szCs w:val="18"/>
                <w:lang w:val="fr-FR"/>
              </w:rPr>
              <w:t>a</w:t>
            </w: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492C13" w:rsidRPr="002F654A" w14:paraId="23279D86" w14:textId="77777777" w:rsidTr="00660247">
        <w:trPr>
          <w:trHeight w:val="805"/>
        </w:trPr>
        <w:tc>
          <w:tcPr>
            <w:tcW w:w="1294" w:type="dxa"/>
            <w:noWrap/>
            <w:vAlign w:val="bottom"/>
          </w:tcPr>
          <w:p w14:paraId="6BD919FB" w14:textId="6BB56F26" w:rsidR="00492C13" w:rsidRDefault="006525F4" w:rsidP="0051281E">
            <w:pPr>
              <w:rPr>
                <w:rFonts w:ascii="Arial" w:hAnsi="Arial" w:cs="Arial"/>
                <w:color w:val="000000"/>
                <w:sz w:val="18"/>
                <w:szCs w:val="18"/>
                <w:lang w:val="fr-FR"/>
              </w:rPr>
            </w:pPr>
            <w:r>
              <w:rPr>
                <w:rFonts w:ascii="Arial" w:hAnsi="Arial" w:cs="Arial"/>
                <w:color w:val="000000"/>
                <w:sz w:val="18"/>
                <w:szCs w:val="18"/>
                <w:lang w:val="fr-FR"/>
              </w:rPr>
              <w:t>note</w:t>
            </w:r>
          </w:p>
        </w:tc>
        <w:tc>
          <w:tcPr>
            <w:tcW w:w="3946" w:type="dxa"/>
          </w:tcPr>
          <w:p w14:paraId="02C6917F" w14:textId="21E1CD13" w:rsidR="00492C13" w:rsidRPr="007F1328" w:rsidRDefault="00492C13" w:rsidP="0051281E">
            <w:pPr>
              <w:rPr>
                <w:rFonts w:ascii="Arial" w:hAnsi="Arial" w:cs="Arial"/>
                <w:sz w:val="18"/>
                <w:szCs w:val="18"/>
                <w:lang w:val="fr-FR"/>
              </w:rPr>
            </w:pPr>
            <w:r>
              <w:rPr>
                <w:rFonts w:ascii="Arial" w:hAnsi="Arial" w:cs="Arial"/>
                <w:sz w:val="18"/>
                <w:szCs w:val="18"/>
                <w:lang w:val="fr-FR"/>
              </w:rPr>
              <w:t xml:space="preserve">Si </w:t>
            </w:r>
            <w:r w:rsidRPr="00492C13">
              <w:rPr>
                <w:rFonts w:ascii="Arial" w:hAnsi="Arial" w:cs="Arial"/>
                <w:sz w:val="18"/>
                <w:szCs w:val="18"/>
                <w:lang w:val="fr-FR"/>
              </w:rPr>
              <w:t>La superficie totale de terre cultivées est supérieure à la superficie à disposition du ménage. Veuillez v</w:t>
            </w:r>
            <w:r>
              <w:rPr>
                <w:rFonts w:ascii="Arial" w:hAnsi="Arial" w:cs="Arial"/>
                <w:sz w:val="18"/>
                <w:szCs w:val="18"/>
                <w:lang w:val="fr-FR"/>
              </w:rPr>
              <w:t>érifier les superficies entrées ou donner une justification</w:t>
            </w:r>
          </w:p>
        </w:tc>
        <w:tc>
          <w:tcPr>
            <w:tcW w:w="2835" w:type="dxa"/>
            <w:noWrap/>
          </w:tcPr>
          <w:p w14:paraId="16C86A6A" w14:textId="1D4B988D" w:rsidR="00492C13" w:rsidRPr="007F1328" w:rsidRDefault="00473C7B" w:rsidP="0051281E">
            <w:pPr>
              <w:rPr>
                <w:rFonts w:ascii="Arial" w:hAnsi="Arial" w:cs="Arial"/>
                <w:sz w:val="18"/>
                <w:szCs w:val="18"/>
                <w:lang w:val="fr-FR"/>
              </w:rPr>
            </w:pPr>
            <w:r>
              <w:rPr>
                <w:rFonts w:ascii="Arial" w:hAnsi="Arial" w:cs="Arial"/>
                <w:sz w:val="18"/>
                <w:szCs w:val="18"/>
                <w:lang w:val="fr-FR"/>
              </w:rPr>
              <w:t>H</w:t>
            </w:r>
            <w:r w:rsidR="004A3B39">
              <w:rPr>
                <w:rFonts w:ascii="Arial" w:hAnsi="Arial" w:cs="Arial"/>
                <w:sz w:val="18"/>
                <w:szCs w:val="18"/>
                <w:lang w:val="fr-FR"/>
              </w:rPr>
              <w:t>a</w:t>
            </w:r>
          </w:p>
        </w:tc>
        <w:tc>
          <w:tcPr>
            <w:tcW w:w="1699" w:type="dxa"/>
            <w:noWrap/>
          </w:tcPr>
          <w:p w14:paraId="21A71D9C" w14:textId="77777777" w:rsidR="00492C13" w:rsidRPr="007F1328" w:rsidRDefault="00492C13" w:rsidP="0051281E">
            <w:pPr>
              <w:rPr>
                <w:rFonts w:ascii="Arial" w:hAnsi="Arial" w:cs="Arial"/>
                <w:sz w:val="18"/>
                <w:szCs w:val="18"/>
                <w:lang w:val="fr-FR"/>
              </w:rPr>
            </w:pPr>
          </w:p>
        </w:tc>
      </w:tr>
      <w:tr w:rsidR="00492C13" w:rsidRPr="002F654A" w14:paraId="136D4FA2" w14:textId="77777777" w:rsidTr="00660247">
        <w:trPr>
          <w:trHeight w:val="805"/>
        </w:trPr>
        <w:tc>
          <w:tcPr>
            <w:tcW w:w="1294" w:type="dxa"/>
            <w:noWrap/>
            <w:vAlign w:val="bottom"/>
          </w:tcPr>
          <w:p w14:paraId="2A34B922" w14:textId="54D3AF71" w:rsidR="00492C13" w:rsidRDefault="006525F4" w:rsidP="0051281E">
            <w:pPr>
              <w:rPr>
                <w:rFonts w:ascii="Arial" w:hAnsi="Arial" w:cs="Arial"/>
                <w:color w:val="000000"/>
                <w:sz w:val="18"/>
                <w:szCs w:val="18"/>
                <w:lang w:val="fr-FR"/>
              </w:rPr>
            </w:pPr>
            <w:r>
              <w:rPr>
                <w:rFonts w:ascii="Arial" w:hAnsi="Arial" w:cs="Arial"/>
                <w:color w:val="000000"/>
                <w:sz w:val="18"/>
                <w:szCs w:val="18"/>
                <w:lang w:val="fr-FR"/>
              </w:rPr>
              <w:t>C3.1</w:t>
            </w:r>
          </w:p>
        </w:tc>
        <w:tc>
          <w:tcPr>
            <w:tcW w:w="3946" w:type="dxa"/>
          </w:tcPr>
          <w:p w14:paraId="43AF1E59" w14:textId="603E4360" w:rsidR="00492C13" w:rsidRDefault="00492C13" w:rsidP="0051281E">
            <w:pPr>
              <w:rPr>
                <w:rFonts w:ascii="Arial" w:hAnsi="Arial" w:cs="Arial"/>
                <w:sz w:val="18"/>
                <w:szCs w:val="18"/>
                <w:lang w:val="fr-FR"/>
              </w:rPr>
            </w:pPr>
            <w:r>
              <w:rPr>
                <w:rFonts w:ascii="Arial" w:hAnsi="Arial" w:cs="Arial"/>
                <w:sz w:val="18"/>
                <w:szCs w:val="18"/>
                <w:lang w:val="fr-FR"/>
              </w:rPr>
              <w:t>Justification</w:t>
            </w:r>
          </w:p>
        </w:tc>
        <w:tc>
          <w:tcPr>
            <w:tcW w:w="2835" w:type="dxa"/>
            <w:noWrap/>
          </w:tcPr>
          <w:p w14:paraId="302C23BC" w14:textId="22B87AE2" w:rsidR="00492C13" w:rsidRPr="007F1328" w:rsidRDefault="00492C13" w:rsidP="0051281E">
            <w:pPr>
              <w:rPr>
                <w:rFonts w:ascii="Arial" w:hAnsi="Arial" w:cs="Arial"/>
                <w:sz w:val="18"/>
                <w:szCs w:val="18"/>
                <w:lang w:val="fr-FR"/>
              </w:rPr>
            </w:pPr>
            <w:r>
              <w:rPr>
                <w:rFonts w:ascii="Arial" w:hAnsi="Arial" w:cs="Arial"/>
                <w:sz w:val="18"/>
                <w:szCs w:val="18"/>
                <w:lang w:val="fr-FR"/>
              </w:rPr>
              <w:t>Enter comment</w:t>
            </w:r>
          </w:p>
        </w:tc>
        <w:tc>
          <w:tcPr>
            <w:tcW w:w="1699" w:type="dxa"/>
            <w:noWrap/>
          </w:tcPr>
          <w:p w14:paraId="2863B040" w14:textId="77777777" w:rsidR="00492C13" w:rsidRPr="007F1328" w:rsidRDefault="00492C13" w:rsidP="0051281E">
            <w:pPr>
              <w:rPr>
                <w:rFonts w:ascii="Arial" w:hAnsi="Arial" w:cs="Arial"/>
                <w:sz w:val="18"/>
                <w:szCs w:val="18"/>
                <w:lang w:val="fr-FR"/>
              </w:rPr>
            </w:pPr>
          </w:p>
        </w:tc>
      </w:tr>
      <w:tr w:rsidR="0051281E" w:rsidRPr="0057346A" w14:paraId="56BE9461" w14:textId="77777777" w:rsidTr="00660247">
        <w:trPr>
          <w:trHeight w:val="1039"/>
        </w:trPr>
        <w:tc>
          <w:tcPr>
            <w:tcW w:w="1294" w:type="dxa"/>
            <w:noWrap/>
            <w:vAlign w:val="bottom"/>
          </w:tcPr>
          <w:p w14:paraId="0CF74B0F" w14:textId="0EF4AD6A"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4</w:t>
            </w:r>
          </w:p>
        </w:tc>
        <w:tc>
          <w:tcPr>
            <w:tcW w:w="3946" w:type="dxa"/>
          </w:tcPr>
          <w:p w14:paraId="782825F2" w14:textId="77777777" w:rsidR="0051281E" w:rsidRDefault="0051281E" w:rsidP="0051281E">
            <w:pPr>
              <w:rPr>
                <w:ins w:id="26" w:author="ICRAF" w:date="2018-10-18T19:23:00Z"/>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p w14:paraId="0607464F" w14:textId="641C4EE5" w:rsidR="00473C7B" w:rsidRPr="007F1328" w:rsidDel="000129EF" w:rsidRDefault="00473C7B" w:rsidP="0051281E">
            <w:pPr>
              <w:rPr>
                <w:rFonts w:ascii="Arial" w:hAnsi="Arial" w:cs="Arial"/>
                <w:sz w:val="18"/>
                <w:szCs w:val="18"/>
                <w:lang w:val="fr-FR"/>
              </w:rPr>
            </w:pPr>
            <w:ins w:id="27" w:author="ICRAF" w:date="2018-10-18T19:25:00Z">
              <w:r>
                <w:rPr>
                  <w:rFonts w:ascii="Arial" w:hAnsi="Arial" w:cs="Arial"/>
                  <w:sz w:val="18"/>
                  <w:szCs w:val="18"/>
                  <w:lang w:val="fr-FR"/>
                </w:rPr>
                <w:lastRenderedPageBreak/>
                <w:t xml:space="preserve">Attention : </w:t>
              </w:r>
            </w:ins>
            <w:ins w:id="28" w:author="ICRAF" w:date="2018-10-18T19:23:00Z">
              <w:r>
                <w:rPr>
                  <w:rFonts w:ascii="Arial" w:hAnsi="Arial" w:cs="Arial"/>
                  <w:sz w:val="18"/>
                  <w:szCs w:val="18"/>
                  <w:lang w:val="fr-FR"/>
                </w:rPr>
                <w:t>Ne pas inclure les semences distribuées par les services techniques du ministère de l</w:t>
              </w:r>
            </w:ins>
            <w:ins w:id="29" w:author="ICRAF" w:date="2018-10-18T19:24:00Z">
              <w:r>
                <w:rPr>
                  <w:rFonts w:ascii="Arial" w:hAnsi="Arial" w:cs="Arial"/>
                  <w:sz w:val="18"/>
                  <w:szCs w:val="18"/>
                  <w:lang w:val="fr-FR"/>
                </w:rPr>
                <w:t>’agriculture</w:t>
              </w:r>
            </w:ins>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lastRenderedPageBreak/>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5D6F6243" w:rsidR="0051281E" w:rsidRPr="007F1328" w:rsidRDefault="00062F32" w:rsidP="0051281E">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6</w:t>
            </w:r>
          </w:p>
        </w:tc>
      </w:tr>
      <w:tr w:rsidR="0051281E" w:rsidRPr="0057346A" w14:paraId="2E206B44" w14:textId="77777777" w:rsidTr="00660247">
        <w:trPr>
          <w:trHeight w:val="823"/>
        </w:trPr>
        <w:tc>
          <w:tcPr>
            <w:tcW w:w="1294" w:type="dxa"/>
            <w:noWrap/>
            <w:vAlign w:val="bottom"/>
          </w:tcPr>
          <w:p w14:paraId="3BCA4B7C" w14:textId="1040108B"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57346A" w14:paraId="2EB4853B" w14:textId="77777777" w:rsidTr="00660247">
        <w:trPr>
          <w:trHeight w:val="805"/>
        </w:trPr>
        <w:tc>
          <w:tcPr>
            <w:tcW w:w="1294" w:type="dxa"/>
            <w:noWrap/>
            <w:vAlign w:val="bottom"/>
          </w:tcPr>
          <w:p w14:paraId="5F968809" w14:textId="7A908A67"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6</w:t>
            </w:r>
          </w:p>
        </w:tc>
        <w:tc>
          <w:tcPr>
            <w:tcW w:w="3946" w:type="dxa"/>
          </w:tcPr>
          <w:p w14:paraId="6A578E64" w14:textId="77777777" w:rsidR="00102BFD" w:rsidRDefault="00102BFD" w:rsidP="00102BFD">
            <w:pPr>
              <w:rPr>
                <w:ins w:id="30" w:author="ICRAF" w:date="2018-10-18T19:24:00Z"/>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p w14:paraId="2CEDAD9E" w14:textId="52810722" w:rsidR="00473C7B" w:rsidRPr="007F1328" w:rsidDel="000129EF" w:rsidRDefault="00473C7B" w:rsidP="00102BFD">
            <w:pPr>
              <w:rPr>
                <w:rFonts w:ascii="Arial" w:hAnsi="Arial" w:cs="Arial"/>
                <w:sz w:val="18"/>
                <w:szCs w:val="18"/>
                <w:lang w:val="fr-FR"/>
              </w:rPr>
            </w:pPr>
            <w:ins w:id="31" w:author="ICRAF" w:date="2018-10-18T19:24:00Z">
              <w:r>
                <w:rPr>
                  <w:rFonts w:ascii="Arial" w:hAnsi="Arial" w:cs="Arial"/>
                  <w:sz w:val="18"/>
                  <w:szCs w:val="18"/>
                  <w:lang w:val="fr-FR"/>
                </w:rPr>
                <w:t xml:space="preserve">Attention : Ne pas inclure l’engrais </w:t>
              </w:r>
            </w:ins>
            <w:ins w:id="32" w:author="ICRAF" w:date="2018-10-18T19:25:00Z">
              <w:r>
                <w:rPr>
                  <w:rFonts w:ascii="Arial" w:hAnsi="Arial" w:cs="Arial"/>
                  <w:sz w:val="18"/>
                  <w:szCs w:val="18"/>
                  <w:lang w:val="fr-FR"/>
                </w:rPr>
                <w:t>reçu</w:t>
              </w:r>
            </w:ins>
            <w:ins w:id="33" w:author="ICRAF" w:date="2018-10-18T19:24:00Z">
              <w:r>
                <w:rPr>
                  <w:rFonts w:ascii="Arial" w:hAnsi="Arial" w:cs="Arial"/>
                  <w:sz w:val="18"/>
                  <w:szCs w:val="18"/>
                  <w:lang w:val="fr-FR"/>
                </w:rPr>
                <w:t xml:space="preserve"> en </w:t>
              </w:r>
            </w:ins>
            <w:ins w:id="34" w:author="ICRAF" w:date="2018-10-18T19:25:00Z">
              <w:r>
                <w:rPr>
                  <w:rFonts w:ascii="Arial" w:hAnsi="Arial" w:cs="Arial"/>
                  <w:sz w:val="18"/>
                  <w:szCs w:val="18"/>
                  <w:lang w:val="fr-FR"/>
                </w:rPr>
                <w:t>don</w:t>
              </w:r>
            </w:ins>
            <w:ins w:id="35" w:author="ICRAF" w:date="2018-10-18T19:26:00Z">
              <w:r>
                <w:rPr>
                  <w:rFonts w:ascii="Arial" w:hAnsi="Arial" w:cs="Arial"/>
                  <w:sz w:val="18"/>
                  <w:szCs w:val="18"/>
                  <w:lang w:val="fr-FR"/>
                </w:rPr>
                <w:t xml:space="preserve"> par l’Etat ou tout autre organisme</w:t>
              </w:r>
            </w:ins>
            <w:ins w:id="36" w:author="ICRAF" w:date="2018-10-18T19:24:00Z">
              <w:r>
                <w:rPr>
                  <w:rFonts w:ascii="Arial" w:hAnsi="Arial" w:cs="Arial"/>
                  <w:sz w:val="18"/>
                  <w:szCs w:val="18"/>
                  <w:lang w:val="fr-FR"/>
                </w:rPr>
                <w:t xml:space="preserve"> ou en prêt (exemple de la SOFITEX)</w:t>
              </w:r>
            </w:ins>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60374945"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8</w:t>
            </w:r>
          </w:p>
        </w:tc>
      </w:tr>
      <w:tr w:rsidR="00102BFD" w:rsidRPr="0057346A" w14:paraId="425CD296" w14:textId="77777777" w:rsidTr="00660247">
        <w:trPr>
          <w:trHeight w:val="805"/>
        </w:trPr>
        <w:tc>
          <w:tcPr>
            <w:tcW w:w="1294" w:type="dxa"/>
            <w:noWrap/>
            <w:vAlign w:val="bottom"/>
          </w:tcPr>
          <w:p w14:paraId="7CB6A918" w14:textId="1ABCF26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57346A" w14:paraId="16FB2052" w14:textId="77777777" w:rsidTr="00660247">
        <w:trPr>
          <w:trHeight w:val="805"/>
        </w:trPr>
        <w:tc>
          <w:tcPr>
            <w:tcW w:w="1294" w:type="dxa"/>
            <w:noWrap/>
            <w:vAlign w:val="bottom"/>
          </w:tcPr>
          <w:p w14:paraId="5C5EFB7D" w14:textId="4504E0B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21B3B851"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10</w:t>
            </w:r>
          </w:p>
        </w:tc>
      </w:tr>
      <w:tr w:rsidR="00102BFD" w:rsidRPr="0057346A" w14:paraId="110D87E1" w14:textId="77777777" w:rsidTr="00660247">
        <w:trPr>
          <w:trHeight w:val="805"/>
        </w:trPr>
        <w:tc>
          <w:tcPr>
            <w:tcW w:w="1294" w:type="dxa"/>
            <w:noWrap/>
            <w:vAlign w:val="bottom"/>
          </w:tcPr>
          <w:p w14:paraId="576E430D" w14:textId="3BFDAF3D"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57346A" w14:paraId="1BA140F0" w14:textId="77777777" w:rsidTr="00660247">
        <w:trPr>
          <w:trHeight w:val="805"/>
        </w:trPr>
        <w:tc>
          <w:tcPr>
            <w:tcW w:w="1294" w:type="dxa"/>
            <w:noWrap/>
            <w:vAlign w:val="bottom"/>
          </w:tcPr>
          <w:p w14:paraId="387FBC6B" w14:textId="4CB31B6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5AD169E6" w14:textId="77777777" w:rsidR="00102BFD" w:rsidRDefault="00102BFD" w:rsidP="00102BFD">
            <w:pPr>
              <w:rPr>
                <w:ins w:id="37" w:author="ICRAF" w:date="2018-10-18T19:25:00Z"/>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p w14:paraId="176C38FA" w14:textId="1F795479" w:rsidR="00473C7B" w:rsidRPr="007F1328" w:rsidRDefault="00473C7B" w:rsidP="00473C7B">
            <w:pPr>
              <w:rPr>
                <w:rFonts w:ascii="Arial" w:hAnsi="Arial" w:cs="Arial"/>
                <w:sz w:val="18"/>
                <w:szCs w:val="18"/>
                <w:lang w:val="fr-FR"/>
              </w:rPr>
            </w:pPr>
            <w:ins w:id="38" w:author="ICRAF" w:date="2018-10-18T19:25:00Z">
              <w:r>
                <w:rPr>
                  <w:rFonts w:ascii="Arial" w:hAnsi="Arial" w:cs="Arial"/>
                  <w:sz w:val="18"/>
                  <w:szCs w:val="18"/>
                  <w:lang w:val="fr-FR"/>
                </w:rPr>
                <w:t>Attention : Ne pas inclure l</w:t>
              </w:r>
            </w:ins>
            <w:ins w:id="39" w:author="ICRAF" w:date="2018-10-18T19:26:00Z">
              <w:r>
                <w:rPr>
                  <w:rFonts w:ascii="Arial" w:hAnsi="Arial" w:cs="Arial"/>
                  <w:sz w:val="18"/>
                  <w:szCs w:val="18"/>
                  <w:lang w:val="fr-FR"/>
                </w:rPr>
                <w:t>es produits</w:t>
              </w:r>
            </w:ins>
            <w:ins w:id="40" w:author="ICRAF" w:date="2018-10-18T19:25:00Z">
              <w:r>
                <w:rPr>
                  <w:rFonts w:ascii="Arial" w:hAnsi="Arial" w:cs="Arial"/>
                  <w:sz w:val="18"/>
                  <w:szCs w:val="18"/>
                  <w:lang w:val="fr-FR"/>
                </w:rPr>
                <w:t xml:space="preserve"> reçu</w:t>
              </w:r>
            </w:ins>
            <w:ins w:id="41" w:author="ICRAF" w:date="2018-10-18T19:26:00Z">
              <w:r>
                <w:rPr>
                  <w:rFonts w:ascii="Arial" w:hAnsi="Arial" w:cs="Arial"/>
                  <w:sz w:val="18"/>
                  <w:szCs w:val="18"/>
                  <w:lang w:val="fr-FR"/>
                </w:rPr>
                <w:t>s</w:t>
              </w:r>
            </w:ins>
            <w:ins w:id="42" w:author="ICRAF" w:date="2018-10-18T19:25:00Z">
              <w:r>
                <w:rPr>
                  <w:rFonts w:ascii="Arial" w:hAnsi="Arial" w:cs="Arial"/>
                  <w:sz w:val="18"/>
                  <w:szCs w:val="18"/>
                  <w:lang w:val="fr-FR"/>
                </w:rPr>
                <w:t xml:space="preserve"> en don </w:t>
              </w:r>
            </w:ins>
            <w:ins w:id="43" w:author="ICRAF" w:date="2018-10-18T19:26:00Z">
              <w:r>
                <w:rPr>
                  <w:rFonts w:ascii="Arial" w:hAnsi="Arial" w:cs="Arial"/>
                  <w:sz w:val="18"/>
                  <w:szCs w:val="18"/>
                  <w:lang w:val="fr-FR"/>
                </w:rPr>
                <w:t xml:space="preserve">par l’Etat ou tout autre organisme </w:t>
              </w:r>
            </w:ins>
            <w:ins w:id="44" w:author="ICRAF" w:date="2018-10-18T19:25:00Z">
              <w:r>
                <w:rPr>
                  <w:rFonts w:ascii="Arial" w:hAnsi="Arial" w:cs="Arial"/>
                  <w:sz w:val="18"/>
                  <w:szCs w:val="18"/>
                  <w:lang w:val="fr-FR"/>
                </w:rPr>
                <w:t>ou en prêt (exemple de la SOFITEX)</w:t>
              </w:r>
            </w:ins>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06B2B007" w:rsidR="00102BFD" w:rsidRPr="007F1328" w:rsidRDefault="00102BFD" w:rsidP="00102BFD">
            <w:pPr>
              <w:rPr>
                <w:rFonts w:ascii="Arial" w:hAnsi="Arial" w:cs="Arial"/>
                <w:sz w:val="18"/>
                <w:szCs w:val="18"/>
                <w:lang w:val="fr-FR"/>
              </w:rPr>
            </w:pPr>
            <w:r>
              <w:rPr>
                <w:rFonts w:ascii="Arial" w:hAnsi="Arial" w:cs="Arial"/>
                <w:sz w:val="18"/>
                <w:szCs w:val="18"/>
                <w:lang w:val="fr-FR"/>
              </w:rPr>
              <w:t xml:space="preserve">Si réponse=2, Aller à </w:t>
            </w:r>
            <w:r w:rsidR="00062F32">
              <w:rPr>
                <w:rFonts w:ascii="Arial" w:hAnsi="Arial" w:cs="Arial"/>
                <w:sz w:val="18"/>
                <w:szCs w:val="18"/>
                <w:lang w:val="fr-FR"/>
              </w:rPr>
              <w:t>C</w:t>
            </w:r>
            <w:r>
              <w:rPr>
                <w:rFonts w:ascii="Arial" w:hAnsi="Arial" w:cs="Arial"/>
                <w:sz w:val="18"/>
                <w:szCs w:val="18"/>
                <w:lang w:val="fr-FR"/>
              </w:rPr>
              <w:t>12</w:t>
            </w:r>
          </w:p>
        </w:tc>
      </w:tr>
      <w:tr w:rsidR="00102BFD" w:rsidRPr="00201D82" w14:paraId="417AAF30" w14:textId="77777777" w:rsidTr="00660247">
        <w:trPr>
          <w:trHeight w:val="805"/>
        </w:trPr>
        <w:tc>
          <w:tcPr>
            <w:tcW w:w="1294" w:type="dxa"/>
            <w:noWrap/>
            <w:vAlign w:val="bottom"/>
          </w:tcPr>
          <w:p w14:paraId="1444ECD7" w14:textId="468F490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57346A" w14:paraId="6EE2082D" w14:textId="77777777" w:rsidTr="00660247">
        <w:trPr>
          <w:trHeight w:val="805"/>
        </w:trPr>
        <w:tc>
          <w:tcPr>
            <w:tcW w:w="1294" w:type="dxa"/>
            <w:noWrap/>
            <w:vAlign w:val="bottom"/>
          </w:tcPr>
          <w:p w14:paraId="26906E48" w14:textId="25CC2205"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3E2CD127"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14</w:t>
            </w:r>
          </w:p>
        </w:tc>
      </w:tr>
      <w:tr w:rsidR="00102BFD" w:rsidRPr="00201D82" w14:paraId="7D4F3BB3" w14:textId="77777777" w:rsidTr="00660247">
        <w:trPr>
          <w:trHeight w:val="805"/>
        </w:trPr>
        <w:tc>
          <w:tcPr>
            <w:tcW w:w="1294" w:type="dxa"/>
            <w:noWrap/>
            <w:vAlign w:val="bottom"/>
          </w:tcPr>
          <w:p w14:paraId="4705A78E" w14:textId="1AE2433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57346A" w14:paraId="685F1634" w14:textId="77777777" w:rsidTr="00660247">
        <w:trPr>
          <w:trHeight w:val="805"/>
        </w:trPr>
        <w:tc>
          <w:tcPr>
            <w:tcW w:w="1294" w:type="dxa"/>
            <w:noWrap/>
            <w:vAlign w:val="bottom"/>
          </w:tcPr>
          <w:p w14:paraId="690F522B" w14:textId="0DAB21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17E27904"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18</w:t>
            </w:r>
          </w:p>
        </w:tc>
      </w:tr>
      <w:tr w:rsidR="00102BFD" w:rsidRPr="0057346A" w14:paraId="48D9DE24" w14:textId="77777777" w:rsidTr="00660247">
        <w:trPr>
          <w:trHeight w:val="805"/>
        </w:trPr>
        <w:tc>
          <w:tcPr>
            <w:tcW w:w="1294" w:type="dxa"/>
            <w:noWrap/>
            <w:vAlign w:val="bottom"/>
          </w:tcPr>
          <w:p w14:paraId="4BF00651" w14:textId="1E90F1F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13382C6A"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0DAA6E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776CA4FD"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ins w:id="45" w:author="ICRAF" w:date="2018-10-18T19:27:00Z">
              <w:r w:rsidR="00D3452C">
                <w:rPr>
                  <w:rFonts w:ascii="Arial" w:hAnsi="Arial" w:cs="Arial"/>
                  <w:sz w:val="18"/>
                  <w:szCs w:val="18"/>
                  <w:lang w:val="fr-FR"/>
                </w:rPr>
                <w:t>(reçu dans le cadre du PIF)</w:t>
              </w:r>
            </w:ins>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lastRenderedPageBreak/>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lastRenderedPageBreak/>
              <w:t>Single answer</w:t>
            </w:r>
          </w:p>
        </w:tc>
      </w:tr>
      <w:tr w:rsidR="00ED31AA" w:rsidRPr="004F07AC" w14:paraId="419D1764" w14:textId="77777777" w:rsidTr="00660247">
        <w:trPr>
          <w:trHeight w:val="805"/>
        </w:trPr>
        <w:tc>
          <w:tcPr>
            <w:tcW w:w="1294" w:type="dxa"/>
            <w:noWrap/>
            <w:vAlign w:val="bottom"/>
          </w:tcPr>
          <w:p w14:paraId="7ED784D5" w14:textId="1C9B3E88"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FECC9FA" w:rsidR="00ED31AA" w:rsidRPr="00102BFD" w:rsidDel="00D3452C" w:rsidRDefault="00ED31AA" w:rsidP="00ED31AA">
            <w:pPr>
              <w:rPr>
                <w:del w:id="46" w:author="ICRAF" w:date="2018-10-18T19:28:00Z"/>
                <w:rFonts w:ascii="Arial" w:hAnsi="Arial" w:cs="Arial"/>
                <w:sz w:val="18"/>
                <w:szCs w:val="18"/>
                <w:lang w:val="fr-FR"/>
              </w:rPr>
            </w:pPr>
            <w:r>
              <w:rPr>
                <w:rFonts w:ascii="Arial" w:hAnsi="Arial" w:cs="Arial"/>
                <w:sz w:val="18"/>
                <w:szCs w:val="18"/>
                <w:lang w:val="fr-FR"/>
              </w:rPr>
              <w:t xml:space="preserve">8. Transfer PSE </w:t>
            </w:r>
            <w:ins w:id="47" w:author="ICRAF" w:date="2018-10-18T19:28:00Z">
              <w:r w:rsidR="00D3452C">
                <w:rPr>
                  <w:rFonts w:ascii="Arial" w:hAnsi="Arial" w:cs="Arial"/>
                  <w:sz w:val="18"/>
                  <w:szCs w:val="18"/>
                  <w:lang w:val="fr-FR"/>
                </w:rPr>
                <w:t>(reçu dans le cadre du PIF)</w:t>
              </w:r>
            </w:ins>
          </w:p>
          <w:p w14:paraId="69555E6B" w14:textId="732C83A2"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Single answer</w:t>
            </w:r>
          </w:p>
        </w:tc>
      </w:tr>
      <w:tr w:rsidR="00ED31AA" w:rsidRPr="004F07AC" w14:paraId="09A2463B" w14:textId="77777777" w:rsidTr="00660247">
        <w:trPr>
          <w:trHeight w:val="805"/>
        </w:trPr>
        <w:tc>
          <w:tcPr>
            <w:tcW w:w="1294" w:type="dxa"/>
            <w:noWrap/>
            <w:vAlign w:val="bottom"/>
          </w:tcPr>
          <w:p w14:paraId="1C272B2A" w14:textId="46355AC2"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2374F5B3"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ins w:id="48" w:author="ICRAF" w:date="2018-10-18T19:28:00Z">
              <w:r w:rsidR="00D3452C">
                <w:rPr>
                  <w:rFonts w:ascii="Arial" w:hAnsi="Arial" w:cs="Arial"/>
                  <w:sz w:val="18"/>
                  <w:szCs w:val="18"/>
                  <w:lang w:val="fr-FR"/>
                </w:rPr>
                <w:t xml:space="preserve"> (reçu dans le cadre du PIF)</w:t>
              </w:r>
            </w:ins>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Single answer</w:t>
            </w:r>
          </w:p>
        </w:tc>
      </w:tr>
      <w:tr w:rsidR="00ED31AA" w:rsidRPr="00201D82" w14:paraId="125718C5" w14:textId="77777777" w:rsidTr="00660247">
        <w:trPr>
          <w:trHeight w:val="805"/>
        </w:trPr>
        <w:tc>
          <w:tcPr>
            <w:tcW w:w="1294" w:type="dxa"/>
            <w:noWrap/>
            <w:vAlign w:val="bottom"/>
          </w:tcPr>
          <w:p w14:paraId="2D1D2880" w14:textId="5BDE449B" w:rsidR="00ED31AA" w:rsidRPr="007F1328" w:rsidRDefault="00062F32"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6119AA23"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w:t>
            </w:r>
            <w:r w:rsidR="00E2178F">
              <w:rPr>
                <w:rFonts w:ascii="Arial" w:hAnsi="Arial" w:cs="Arial"/>
                <w:sz w:val="18"/>
                <w:szCs w:val="18"/>
                <w:lang w:val="fr-FR"/>
              </w:rPr>
              <w:t xml:space="preserve"> (ou projetez vous)</w:t>
            </w:r>
            <w:r w:rsidRPr="007F1328">
              <w:rPr>
                <w:rFonts w:ascii="Arial" w:hAnsi="Arial" w:cs="Arial"/>
                <w:sz w:val="18"/>
                <w:szCs w:val="18"/>
                <w:lang w:val="fr-FR"/>
              </w:rPr>
              <w:t xml:space="preserve"> la valeur totale de votre production agricole </w:t>
            </w:r>
            <w:r w:rsidR="004A3B39">
              <w:rPr>
                <w:rFonts w:ascii="Arial" w:hAnsi="Arial" w:cs="Arial"/>
                <w:sz w:val="18"/>
                <w:szCs w:val="18"/>
                <w:lang w:val="fr-FR"/>
              </w:rPr>
              <w:t>pour la</w:t>
            </w:r>
            <w:r w:rsidRPr="007F1328">
              <w:rPr>
                <w:rFonts w:ascii="Arial" w:hAnsi="Arial" w:cs="Arial"/>
                <w:sz w:val="18"/>
                <w:szCs w:val="18"/>
                <w:lang w:val="fr-FR"/>
              </w:rPr>
              <w:t xml:space="preserve"> saison agricole </w:t>
            </w:r>
            <w:r w:rsidR="009854E0">
              <w:rPr>
                <w:rFonts w:ascii="Arial" w:hAnsi="Arial" w:cs="Arial"/>
                <w:sz w:val="18"/>
                <w:szCs w:val="18"/>
                <w:lang w:val="fr-FR"/>
              </w:rPr>
              <w:t>en cours</w:t>
            </w:r>
            <w:r w:rsidR="004A3B39">
              <w:rPr>
                <w:rFonts w:ascii="Arial" w:hAnsi="Arial" w:cs="Arial"/>
                <w:sz w:val="18"/>
                <w:szCs w:val="18"/>
                <w:lang w:val="fr-FR"/>
              </w:rPr>
              <w:t> </w:t>
            </w:r>
            <w:r>
              <w:rPr>
                <w:rFonts w:ascii="Arial" w:hAnsi="Arial" w:cs="Arial"/>
                <w:sz w:val="18"/>
                <w:szCs w:val="18"/>
                <w:lang w:val="fr-FR"/>
              </w:rPr>
              <w:t>?</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8"/>
          <w:footerReference w:type="default" r:id="rId9"/>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533455D"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05F7567E"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57346A" w14:paraId="7A34B2F0" w14:textId="77777777" w:rsidTr="00FC6D2E">
        <w:trPr>
          <w:trHeight w:val="426"/>
        </w:trPr>
        <w:tc>
          <w:tcPr>
            <w:tcW w:w="954" w:type="pct"/>
            <w:noWrap/>
          </w:tcPr>
          <w:p w14:paraId="1D92F1F8" w14:textId="46ED0046"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57346A" w14:paraId="1E3872EA" w14:textId="77777777" w:rsidTr="00FC6D2E">
        <w:trPr>
          <w:trHeight w:val="1200"/>
        </w:trPr>
        <w:tc>
          <w:tcPr>
            <w:tcW w:w="954" w:type="pct"/>
            <w:vMerge w:val="restart"/>
            <w:noWrap/>
            <w:hideMark/>
          </w:tcPr>
          <w:p w14:paraId="3CE2F293" w14:textId="236C24CA"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57346A" w14:paraId="54164876" w14:textId="77777777" w:rsidTr="00FC6D2E">
        <w:trPr>
          <w:trHeight w:val="300"/>
        </w:trPr>
        <w:tc>
          <w:tcPr>
            <w:tcW w:w="954" w:type="pct"/>
          </w:tcPr>
          <w:p w14:paraId="4022F743" w14:textId="5D89206B" w:rsidR="00FC6D2E" w:rsidRPr="007F1328" w:rsidRDefault="00062F32">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r>
        <w:rPr>
          <w:rFonts w:ascii="Arial" w:hAnsi="Arial" w:cs="Arial"/>
          <w:sz w:val="18"/>
          <w:szCs w:val="18"/>
          <w:u w:val="single"/>
        </w:rPr>
        <w:lastRenderedPageBreak/>
        <w:t xml:space="preserve">Household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57346A"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66C1D8CC"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Votre ménage a-t-il consommé </w:t>
            </w:r>
            <w:r w:rsidR="00E2178F">
              <w:rPr>
                <w:rFonts w:ascii="Arial Narrow" w:eastAsia="Times New Roman" w:hAnsi="Arial Narrow" w:cs="Arial"/>
                <w:sz w:val="18"/>
                <w:szCs w:val="18"/>
                <w:lang w:val="fr-FR" w:eastAsia="fr-FR"/>
              </w:rPr>
              <w:t xml:space="preserve">les </w:t>
            </w:r>
            <w:r w:rsidRPr="007F1328">
              <w:rPr>
                <w:rFonts w:ascii="Arial Narrow" w:eastAsia="Times New Roman" w:hAnsi="Arial Narrow" w:cs="Arial"/>
                <w:sz w:val="18"/>
                <w:szCs w:val="18"/>
                <w:lang w:val="fr-FR" w:eastAsia="fr-FR"/>
              </w:rPr>
              <w:t>[PRODUIT]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57346A"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430B3729"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r w:rsidR="0079791E">
              <w:rPr>
                <w:rFonts w:ascii="Arial Narrow" w:eastAsia="Times New Roman" w:hAnsi="Arial Narrow" w:cs="Arial"/>
                <w:sz w:val="18"/>
                <w:szCs w:val="18"/>
                <w:lang w:val="fr-FR" w:eastAsia="fr-FR"/>
              </w:rPr>
              <w:t>fraiches</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79791E" w:rsidRPr="007F1328" w14:paraId="22AD48B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tcPr>
          <w:p w14:paraId="6206E76F" w14:textId="40DCC950" w:rsidR="00615C07" w:rsidRPr="007F1328" w:rsidRDefault="00615C07" w:rsidP="00615C07">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tcPr>
          <w:p w14:paraId="3DE970E8" w14:textId="5A378684" w:rsidR="0079791E" w:rsidRPr="007F1328" w:rsidRDefault="0079791E"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Tomate en boite</w:t>
            </w:r>
          </w:p>
        </w:tc>
        <w:tc>
          <w:tcPr>
            <w:tcW w:w="878" w:type="pct"/>
            <w:tcBorders>
              <w:top w:val="nil"/>
              <w:left w:val="nil"/>
              <w:bottom w:val="single" w:sz="4" w:space="0" w:color="000000"/>
              <w:right w:val="single" w:sz="4" w:space="0" w:color="000000"/>
            </w:tcBorders>
            <w:shd w:val="clear" w:color="auto" w:fill="auto"/>
            <w:noWrap/>
            <w:vAlign w:val="bottom"/>
          </w:tcPr>
          <w:p w14:paraId="3F9D371E" w14:textId="77777777" w:rsidR="0079791E" w:rsidRPr="007F1328" w:rsidRDefault="0079791E" w:rsidP="00841BFE">
            <w:pPr>
              <w:jc w:val="center"/>
              <w:rPr>
                <w:rFonts w:ascii="Arial Narrow" w:eastAsia="Times New Roman" w:hAnsi="Arial Narrow" w:cs="Arial"/>
                <w:sz w:val="18"/>
                <w:szCs w:val="18"/>
                <w:lang w:val="fr-FR" w:eastAsia="fr-FR"/>
              </w:rPr>
            </w:pPr>
          </w:p>
        </w:tc>
        <w:tc>
          <w:tcPr>
            <w:tcW w:w="902" w:type="pct"/>
            <w:tcBorders>
              <w:top w:val="nil"/>
              <w:left w:val="nil"/>
              <w:bottom w:val="single" w:sz="4" w:space="0" w:color="000000"/>
              <w:right w:val="single" w:sz="4" w:space="0" w:color="000000"/>
            </w:tcBorders>
            <w:shd w:val="clear" w:color="auto" w:fill="auto"/>
          </w:tcPr>
          <w:p w14:paraId="0D5854A4" w14:textId="77777777" w:rsidR="0079791E" w:rsidRPr="007F1328" w:rsidRDefault="0079791E" w:rsidP="00841BFE">
            <w:pPr>
              <w:rPr>
                <w:rFonts w:ascii="Arial Narrow" w:eastAsia="Times New Roman" w:hAnsi="Arial Narrow" w:cs="Arial"/>
                <w:sz w:val="18"/>
                <w:szCs w:val="18"/>
                <w:lang w:val="fr-FR" w:eastAsia="fr-FR"/>
              </w:rPr>
            </w:pPr>
          </w:p>
        </w:tc>
        <w:tc>
          <w:tcPr>
            <w:tcW w:w="577" w:type="pct"/>
            <w:tcBorders>
              <w:top w:val="nil"/>
              <w:left w:val="nil"/>
              <w:bottom w:val="single" w:sz="4" w:space="0" w:color="000000"/>
              <w:right w:val="single" w:sz="4" w:space="0" w:color="000000"/>
            </w:tcBorders>
            <w:shd w:val="clear" w:color="auto" w:fill="auto"/>
          </w:tcPr>
          <w:p w14:paraId="10B3C9C9" w14:textId="77777777" w:rsidR="0079791E" w:rsidRPr="007F1328" w:rsidRDefault="0079791E" w:rsidP="00841BFE">
            <w:pPr>
              <w:rPr>
                <w:rFonts w:ascii="Arial Narrow" w:eastAsia="Times New Roman" w:hAnsi="Arial Narrow" w:cs="Arial"/>
                <w:sz w:val="18"/>
                <w:szCs w:val="18"/>
                <w:lang w:val="fr-FR" w:eastAsia="fr-FR"/>
              </w:rPr>
            </w:pPr>
          </w:p>
        </w:tc>
        <w:tc>
          <w:tcPr>
            <w:tcW w:w="1026" w:type="pct"/>
            <w:tcBorders>
              <w:top w:val="nil"/>
              <w:left w:val="nil"/>
              <w:bottom w:val="single" w:sz="4" w:space="0" w:color="000000"/>
              <w:right w:val="single" w:sz="4" w:space="0" w:color="000000"/>
            </w:tcBorders>
            <w:shd w:val="clear" w:color="auto" w:fill="auto"/>
          </w:tcPr>
          <w:p w14:paraId="5C50CBF4" w14:textId="77777777" w:rsidR="0079791E" w:rsidRPr="007F1328" w:rsidRDefault="0079791E" w:rsidP="00841BFE">
            <w:pPr>
              <w:jc w:val="center"/>
              <w:rPr>
                <w:rFonts w:ascii="Arial Narrow" w:eastAsia="Times New Roman" w:hAnsi="Arial Narrow" w:cs="Arial"/>
                <w:sz w:val="18"/>
                <w:szCs w:val="18"/>
                <w:lang w:val="fr-FR" w:eastAsia="fr-FR"/>
              </w:rPr>
            </w:pP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3E444F68"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F75B4E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Autre légumes frais n.d.a.</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3550E3C1"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22132879"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Soumbala (base d'oseille ou de niéré)</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0A61EB24"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5BA06FD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5F12BC7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3CE9646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11DB8C58"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4B69DEAD"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5313B27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32580E4E"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5C1694D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4025FF3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9CA2E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1E13C4A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23D3BAC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0560958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363BDEDE"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05253DC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2934DA15"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5B821A6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3232D07A"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47AC446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38BD2413"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B6E2F9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3D2FA9E8"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1D57370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w:t>
            </w:r>
            <w:r w:rsidR="00615C07">
              <w:rPr>
                <w:rFonts w:ascii="Arial Narrow" w:eastAsia="Times New Roman" w:hAnsi="Arial Narrow" w:cs="Arial"/>
                <w:sz w:val="18"/>
                <w:szCs w:val="18"/>
                <w:lang w:val="fr-FR" w:eastAsia="fr-FR"/>
              </w:rPr>
              <w:t>9</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3327C48A"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40</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2A2E789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339221AB"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0"/>
        <w:gridCol w:w="645"/>
        <w:gridCol w:w="3693"/>
        <w:gridCol w:w="2090"/>
        <w:gridCol w:w="21"/>
        <w:gridCol w:w="1018"/>
        <w:gridCol w:w="1140"/>
      </w:tblGrid>
      <w:tr w:rsidR="00B367D5" w:rsidRPr="0057346A" w14:paraId="0071A19B" w14:textId="77777777" w:rsidTr="00B669A3">
        <w:trPr>
          <w:trHeight w:val="414"/>
        </w:trPr>
        <w:tc>
          <w:tcPr>
            <w:tcW w:w="4997"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r w:rsidR="00B367D5" w:rsidRPr="00AB318B">
              <w:rPr>
                <w:rFonts w:ascii="Arial Narrow" w:hAnsi="Arial Narrow"/>
                <w:b/>
                <w:lang w:val="fr-FR"/>
              </w:rPr>
              <w:t xml:space="preserve">2: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B669A3">
        <w:trPr>
          <w:trHeight w:val="944"/>
        </w:trPr>
        <w:tc>
          <w:tcPr>
            <w:tcW w:w="250" w:type="pct"/>
            <w:tcMar>
              <w:left w:w="72" w:type="dxa"/>
              <w:right w:w="72" w:type="dxa"/>
            </w:tcMar>
            <w:vAlign w:val="center"/>
          </w:tcPr>
          <w:p w14:paraId="22516F82" w14:textId="7E8BEB59" w:rsidR="00B367D5" w:rsidRPr="00AB14D6" w:rsidRDefault="00306427" w:rsidP="00B367D5">
            <w:pPr>
              <w:pStyle w:val="Grillemoyenne21"/>
              <w:rPr>
                <w:rFonts w:ascii="Arial Narrow" w:hAnsi="Arial Narrow"/>
                <w:b/>
                <w:sz w:val="16"/>
                <w:szCs w:val="16"/>
              </w:rPr>
            </w:pPr>
            <w:r>
              <w:rPr>
                <w:rFonts w:ascii="Arial Narrow" w:hAnsi="Arial Narrow"/>
                <w:b/>
                <w:sz w:val="16"/>
                <w:szCs w:val="16"/>
              </w:rPr>
              <w:t>D2.</w:t>
            </w:r>
            <w:r w:rsidR="00B367D5" w:rsidRPr="00AB14D6">
              <w:rPr>
                <w:rFonts w:ascii="Arial Narrow" w:hAnsi="Arial Narrow"/>
                <w:b/>
                <w:sz w:val="16"/>
                <w:szCs w:val="16"/>
              </w:rPr>
              <w:t>.1</w:t>
            </w:r>
          </w:p>
        </w:tc>
        <w:tc>
          <w:tcPr>
            <w:tcW w:w="3547"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1=Oui</w:t>
            </w:r>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r>
              <w:rPr>
                <w:rFonts w:ascii="Arial Narrow" w:hAnsi="Arial Narrow"/>
                <w:b/>
                <w:color w:val="FF0000"/>
                <w:sz w:val="16"/>
                <w:szCs w:val="16"/>
              </w:rPr>
              <w:t>Partie 3</w:t>
            </w:r>
          </w:p>
        </w:tc>
        <w:tc>
          <w:tcPr>
            <w:tcW w:w="626"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B669A3">
        <w:trPr>
          <w:trHeight w:val="389"/>
        </w:trPr>
        <w:tc>
          <w:tcPr>
            <w:tcW w:w="604" w:type="pct"/>
            <w:gridSpan w:val="2"/>
            <w:tcMar>
              <w:left w:w="72" w:type="dxa"/>
              <w:right w:w="72" w:type="dxa"/>
            </w:tcMar>
          </w:tcPr>
          <w:p w14:paraId="1681C2D0" w14:textId="77777777" w:rsidR="00B367D5" w:rsidRPr="00844171" w:rsidRDefault="00B367D5" w:rsidP="00B367D5">
            <w:pPr>
              <w:pStyle w:val="Grillemoyenne21"/>
              <w:rPr>
                <w:rFonts w:ascii="Arial Narrow" w:hAnsi="Arial Narrow"/>
                <w:sz w:val="18"/>
                <w:szCs w:val="18"/>
              </w:rPr>
            </w:pPr>
          </w:p>
        </w:tc>
        <w:tc>
          <w:tcPr>
            <w:tcW w:w="2037" w:type="pct"/>
            <w:tcMar>
              <w:left w:w="72" w:type="dxa"/>
              <w:right w:w="72" w:type="dxa"/>
            </w:tcMar>
            <w:vAlign w:val="center"/>
          </w:tcPr>
          <w:p w14:paraId="0B1B6E3F" w14:textId="2BBDDE23" w:rsidR="00B367D5" w:rsidRPr="00844171" w:rsidRDefault="00306427" w:rsidP="00B367D5">
            <w:pPr>
              <w:pStyle w:val="Grillemoyenne21"/>
              <w:jc w:val="center"/>
              <w:rPr>
                <w:rFonts w:ascii="Arial Narrow" w:hAnsi="Arial Narrow"/>
                <w:b/>
                <w:sz w:val="16"/>
                <w:szCs w:val="16"/>
              </w:rPr>
            </w:pPr>
            <w:r w:rsidRPr="00844171">
              <w:rPr>
                <w:rFonts w:ascii="Arial Narrow" w:hAnsi="Arial Narrow"/>
                <w:b/>
                <w:sz w:val="16"/>
                <w:szCs w:val="16"/>
              </w:rPr>
              <w:t>D2.</w:t>
            </w:r>
            <w:r w:rsidR="00B367D5" w:rsidRPr="00844171">
              <w:rPr>
                <w:rFonts w:ascii="Arial Narrow" w:hAnsi="Arial Narrow"/>
                <w:b/>
                <w:sz w:val="16"/>
                <w:szCs w:val="16"/>
              </w:rPr>
              <w:t>.2</w:t>
            </w:r>
          </w:p>
        </w:tc>
        <w:tc>
          <w:tcPr>
            <w:tcW w:w="2356" w:type="pct"/>
            <w:gridSpan w:val="4"/>
            <w:tcMar>
              <w:left w:w="72" w:type="dxa"/>
              <w:right w:w="72" w:type="dxa"/>
            </w:tcMar>
            <w:vAlign w:val="center"/>
          </w:tcPr>
          <w:p w14:paraId="366121B5" w14:textId="2FC28C06"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D2.</w:t>
            </w:r>
            <w:r w:rsidR="00B367D5" w:rsidRPr="00AB14D6">
              <w:rPr>
                <w:rFonts w:ascii="Arial Narrow" w:hAnsi="Arial Narrow"/>
                <w:b/>
                <w:sz w:val="16"/>
                <w:szCs w:val="16"/>
              </w:rPr>
              <w:t>.3</w:t>
            </w:r>
          </w:p>
        </w:tc>
      </w:tr>
      <w:tr w:rsidR="00B367D5" w:rsidRPr="0057346A" w14:paraId="5D8177D6" w14:textId="77777777" w:rsidTr="00B669A3">
        <w:trPr>
          <w:trHeight w:val="848"/>
        </w:trPr>
        <w:tc>
          <w:tcPr>
            <w:tcW w:w="604" w:type="pct"/>
            <w:gridSpan w:val="2"/>
            <w:vMerge w:val="restart"/>
            <w:tcMar>
              <w:left w:w="72" w:type="dxa"/>
              <w:right w:w="72" w:type="dxa"/>
            </w:tcMar>
            <w:vAlign w:val="center"/>
          </w:tcPr>
          <w:p w14:paraId="6BE0722D" w14:textId="77777777" w:rsidR="00B367D5" w:rsidRPr="00844171" w:rsidRDefault="00B367D5" w:rsidP="00B367D5">
            <w:pPr>
              <w:pStyle w:val="Grillemoyenne21"/>
              <w:rPr>
                <w:rFonts w:ascii="Arial Narrow" w:hAnsi="Arial Narrow"/>
                <w:b/>
                <w:sz w:val="18"/>
                <w:szCs w:val="18"/>
              </w:rPr>
            </w:pPr>
            <w:r w:rsidRPr="00844171">
              <w:rPr>
                <w:rFonts w:ascii="Arial Narrow" w:hAnsi="Arial Narrow"/>
                <w:b/>
                <w:sz w:val="18"/>
                <w:szCs w:val="18"/>
              </w:rPr>
              <w:t>Mois</w:t>
            </w:r>
          </w:p>
        </w:tc>
        <w:tc>
          <w:tcPr>
            <w:tcW w:w="2037" w:type="pct"/>
            <w:tcMar>
              <w:left w:w="72" w:type="dxa"/>
              <w:right w:w="72" w:type="dxa"/>
            </w:tcMar>
          </w:tcPr>
          <w:p w14:paraId="1C891B4A" w14:textId="4BA7CDC4" w:rsidR="00B367D5" w:rsidRPr="00844171" w:rsidRDefault="00B367D5" w:rsidP="00B367D5">
            <w:pPr>
              <w:pStyle w:val="Grillemoyenne21"/>
              <w:rPr>
                <w:rFonts w:ascii="Arial Narrow" w:hAnsi="Arial Narrow"/>
                <w:b/>
                <w:i/>
                <w:sz w:val="18"/>
                <w:szCs w:val="18"/>
                <w:lang w:val="fr-FR"/>
              </w:rPr>
            </w:pPr>
            <w:r w:rsidRPr="00844171">
              <w:rPr>
                <w:rFonts w:ascii="Arial Narrow" w:hAnsi="Arial Narrow"/>
                <w:b/>
                <w:sz w:val="18"/>
                <w:szCs w:val="18"/>
                <w:lang w:val="fr-FR"/>
              </w:rPr>
              <w:t>Au cours des 12 derniers mois, quels furent les mois durant lesquels vous n’avez pas eu suffisamment de nourriture pour satisfaire les besoins de votre ménage ?</w:t>
            </w:r>
          </w:p>
        </w:tc>
        <w:tc>
          <w:tcPr>
            <w:tcW w:w="2356"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2A5F04DD"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 xml:space="preserve">Lister jusqu’à </w:t>
            </w:r>
            <w:r w:rsidR="003700E6">
              <w:rPr>
                <w:rFonts w:ascii="Arial Narrow" w:hAnsi="Arial Narrow"/>
                <w:i/>
                <w:sz w:val="18"/>
                <w:szCs w:val="18"/>
                <w:lang w:val="fr-FR"/>
              </w:rPr>
              <w:t>2</w:t>
            </w:r>
            <w:r w:rsidRPr="004F3E4F">
              <w:rPr>
                <w:rFonts w:ascii="Arial Narrow" w:hAnsi="Arial Narrow"/>
                <w:i/>
                <w:sz w:val="18"/>
                <w:szCs w:val="18"/>
                <w:lang w:val="fr-FR"/>
              </w:rPr>
              <w:t xml:space="preserve"> réponses. Si plus que </w:t>
            </w:r>
            <w:r w:rsidR="005C10D2">
              <w:rPr>
                <w:rFonts w:ascii="Arial Narrow" w:hAnsi="Arial Narrow"/>
                <w:i/>
                <w:sz w:val="18"/>
                <w:szCs w:val="18"/>
                <w:lang w:val="fr-FR"/>
              </w:rPr>
              <w:t>2</w:t>
            </w:r>
            <w:r w:rsidRPr="004F3E4F">
              <w:rPr>
                <w:rFonts w:ascii="Arial Narrow" w:hAnsi="Arial Narrow"/>
                <w:i/>
                <w:sz w:val="18"/>
                <w:szCs w:val="18"/>
                <w:lang w:val="fr-FR"/>
              </w:rPr>
              <w:t xml:space="preserve">, lister les </w:t>
            </w:r>
            <w:r w:rsidR="005C10D2">
              <w:rPr>
                <w:rFonts w:ascii="Arial Narrow" w:hAnsi="Arial Narrow"/>
                <w:i/>
                <w:sz w:val="18"/>
                <w:szCs w:val="18"/>
                <w:lang w:val="fr-FR"/>
              </w:rPr>
              <w:t>2</w:t>
            </w:r>
            <w:r w:rsidRPr="004F3E4F">
              <w:rPr>
                <w:rFonts w:ascii="Arial Narrow" w:hAnsi="Arial Narrow"/>
                <w:i/>
                <w:sz w:val="18"/>
                <w:szCs w:val="18"/>
                <w:lang w:val="fr-FR"/>
              </w:rPr>
              <w:t xml:space="preserve"> plus importantes.</w:t>
            </w:r>
          </w:p>
        </w:tc>
      </w:tr>
      <w:tr w:rsidR="00B367D5" w:rsidRPr="0057346A" w14:paraId="60AA8FE0" w14:textId="77777777" w:rsidTr="00B669A3">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7"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voie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5"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In</w:t>
            </w:r>
            <w:r>
              <w:rPr>
                <w:rFonts w:ascii="Arial Narrow" w:hAnsi="Arial Narrow"/>
                <w:i/>
                <w:color w:val="000000"/>
                <w:sz w:val="16"/>
                <w:szCs w:val="16"/>
                <w:lang w:val="fr-FR"/>
              </w:rPr>
              <w:t>nondation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1"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reduction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B669A3">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r>
              <w:rPr>
                <w:rFonts w:ascii="Arial Narrow" w:hAnsi="Arial Narrow" w:cs="Arial Narrow"/>
                <w:i/>
                <w:sz w:val="18"/>
                <w:szCs w:val="18"/>
              </w:rPr>
              <w:t>Octobre 2017</w:t>
            </w:r>
          </w:p>
        </w:tc>
        <w:tc>
          <w:tcPr>
            <w:tcW w:w="2037"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B669A3">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Novembre 2017</w:t>
            </w:r>
          </w:p>
        </w:tc>
        <w:tc>
          <w:tcPr>
            <w:tcW w:w="2037"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B669A3">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Décembre 2017</w:t>
            </w:r>
          </w:p>
        </w:tc>
        <w:tc>
          <w:tcPr>
            <w:tcW w:w="2037"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B669A3">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7"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B669A3">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r>
              <w:rPr>
                <w:rFonts w:ascii="Arial Narrow" w:hAnsi="Arial Narrow" w:cs="Arial Narrow"/>
                <w:i/>
                <w:sz w:val="18"/>
                <w:szCs w:val="18"/>
              </w:rPr>
              <w:t>Février 2018</w:t>
            </w:r>
          </w:p>
        </w:tc>
        <w:tc>
          <w:tcPr>
            <w:tcW w:w="2037"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B669A3">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7"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B669A3">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7"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B669A3">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7"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B669A3">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Juin 2018</w:t>
            </w:r>
          </w:p>
        </w:tc>
        <w:tc>
          <w:tcPr>
            <w:tcW w:w="2037"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B669A3">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r>
              <w:rPr>
                <w:rFonts w:ascii="Arial Narrow" w:hAnsi="Arial Narrow"/>
                <w:i/>
                <w:sz w:val="18"/>
                <w:szCs w:val="18"/>
              </w:rPr>
              <w:t>Juillet 2018</w:t>
            </w:r>
          </w:p>
        </w:tc>
        <w:tc>
          <w:tcPr>
            <w:tcW w:w="2037"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B669A3">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Août 2018</w:t>
            </w:r>
          </w:p>
        </w:tc>
        <w:tc>
          <w:tcPr>
            <w:tcW w:w="2037"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B669A3">
        <w:trPr>
          <w:trHeight w:hRule="exact" w:val="369"/>
        </w:trPr>
        <w:tc>
          <w:tcPr>
            <w:tcW w:w="607"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Septembre 2018</w:t>
            </w:r>
          </w:p>
        </w:tc>
        <w:tc>
          <w:tcPr>
            <w:tcW w:w="2037"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1F297969"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5236"/>
        <w:gridCol w:w="2110"/>
        <w:gridCol w:w="1547"/>
      </w:tblGrid>
      <w:tr w:rsidR="003B248F" w:rsidRPr="0057346A" w14:paraId="5ED55F5C" w14:textId="77777777" w:rsidTr="00B669A3">
        <w:trPr>
          <w:cantSplit/>
          <w:trHeight w:val="413"/>
        </w:trPr>
        <w:tc>
          <w:tcPr>
            <w:tcW w:w="5000" w:type="pct"/>
            <w:gridSpan w:val="4"/>
            <w:vAlign w:val="center"/>
          </w:tcPr>
          <w:p w14:paraId="594C4A90" w14:textId="03A16A91" w:rsidR="003B248F" w:rsidRPr="00971CD0" w:rsidRDefault="00B669A3" w:rsidP="003B248F">
            <w:pPr>
              <w:rPr>
                <w:rFonts w:ascii="Arial" w:hAnsi="Arial" w:cs="Arial"/>
                <w:sz w:val="18"/>
                <w:szCs w:val="18"/>
                <w:lang w:val="fr-FR"/>
              </w:rPr>
            </w:pPr>
            <w:r w:rsidRPr="00971CD0">
              <w:rPr>
                <w:rFonts w:ascii="Arial" w:hAnsi="Arial" w:cs="Arial"/>
                <w:sz w:val="18"/>
                <w:szCs w:val="18"/>
                <w:lang w:val="fr-FR"/>
              </w:rPr>
              <w:lastRenderedPageBreak/>
              <w:t>PART</w:t>
            </w:r>
            <w:r w:rsidR="00DB3376" w:rsidRPr="00971CD0">
              <w:rPr>
                <w:rFonts w:ascii="Arial" w:hAnsi="Arial" w:cs="Arial"/>
                <w:sz w:val="18"/>
                <w:szCs w:val="18"/>
                <w:lang w:val="fr-FR"/>
              </w:rPr>
              <w:t xml:space="preserve"> </w:t>
            </w:r>
            <w:r w:rsidR="00C2776E" w:rsidRPr="00971CD0">
              <w:rPr>
                <w:rFonts w:ascii="Arial" w:hAnsi="Arial" w:cs="Arial"/>
                <w:sz w:val="18"/>
                <w:szCs w:val="18"/>
                <w:lang w:val="fr-FR"/>
              </w:rPr>
              <w:t>D</w:t>
            </w:r>
            <w:r w:rsidR="00DB3376" w:rsidRPr="00971CD0">
              <w:rPr>
                <w:rFonts w:ascii="Arial" w:hAnsi="Arial" w:cs="Arial"/>
                <w:sz w:val="18"/>
                <w:szCs w:val="18"/>
                <w:lang w:val="fr-FR"/>
              </w:rPr>
              <w:t>3</w:t>
            </w:r>
            <w:r w:rsidR="003B248F" w:rsidRPr="00971CD0">
              <w:rPr>
                <w:rFonts w:ascii="Arial" w:hAnsi="Arial" w:cs="Arial"/>
                <w:sz w:val="18"/>
                <w:szCs w:val="18"/>
                <w:lang w:val="fr-FR"/>
              </w:rPr>
              <w:t xml:space="preserve">: ECHELLE DE LA FAIM DANS LES MENAGES (HOUSEHOLD HUNGER SCALE)                                                                   </w:t>
            </w:r>
          </w:p>
        </w:tc>
      </w:tr>
      <w:tr w:rsidR="003B248F" w:rsidRPr="00490009" w14:paraId="117EEB6A" w14:textId="77777777" w:rsidTr="005C10D2">
        <w:trPr>
          <w:cantSplit/>
        </w:trPr>
        <w:tc>
          <w:tcPr>
            <w:tcW w:w="385" w:type="pct"/>
            <w:vAlign w:val="center"/>
          </w:tcPr>
          <w:p w14:paraId="3AB83F96" w14:textId="5D8B0F44"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.1a</w:t>
            </w:r>
          </w:p>
        </w:tc>
        <w:tc>
          <w:tcPr>
            <w:tcW w:w="2717" w:type="pct"/>
            <w:vAlign w:val="center"/>
          </w:tcPr>
          <w:p w14:paraId="496C3E4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vous êtes inquiété de ne pas avoir assez de nourriture pour les membres du ménage a cause du manque de moyens?</w:t>
            </w:r>
          </w:p>
        </w:tc>
        <w:tc>
          <w:tcPr>
            <w:tcW w:w="1095" w:type="pct"/>
            <w:vAlign w:val="center"/>
          </w:tcPr>
          <w:p w14:paraId="589EDD8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61A53771" w14:textId="0424BA89"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A4CDB1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77A8EC57" w14:textId="77777777" w:rsidTr="005C10D2">
        <w:trPr>
          <w:cantSplit/>
        </w:trPr>
        <w:tc>
          <w:tcPr>
            <w:tcW w:w="385" w:type="pct"/>
            <w:vAlign w:val="center"/>
          </w:tcPr>
          <w:p w14:paraId="4D19E8FF" w14:textId="1E470050"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526FF9" w:rsidRPr="00971CD0">
              <w:rPr>
                <w:rFonts w:ascii="Arial" w:hAnsi="Arial" w:cs="Arial"/>
                <w:sz w:val="18"/>
                <w:szCs w:val="18"/>
                <w:lang w:val="fr-FR"/>
              </w:rPr>
              <w:t>.</w:t>
            </w:r>
            <w:r w:rsidR="00B669A3" w:rsidRPr="00971CD0">
              <w:rPr>
                <w:rFonts w:ascii="Arial" w:hAnsi="Arial" w:cs="Arial"/>
                <w:sz w:val="18"/>
                <w:szCs w:val="18"/>
                <w:lang w:val="fr-FR"/>
              </w:rPr>
              <w:t>1b</w:t>
            </w:r>
          </w:p>
        </w:tc>
        <w:tc>
          <w:tcPr>
            <w:tcW w:w="2717" w:type="pct"/>
            <w:vAlign w:val="center"/>
          </w:tcPr>
          <w:p w14:paraId="760C4DE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5115C43A"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4B15C42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D12F94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7BF16B2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6A612AE7" w14:textId="77777777" w:rsidTr="005C10D2">
        <w:trPr>
          <w:cantSplit/>
        </w:trPr>
        <w:tc>
          <w:tcPr>
            <w:tcW w:w="385" w:type="pct"/>
            <w:vAlign w:val="center"/>
          </w:tcPr>
          <w:p w14:paraId="267FCDE7" w14:textId="7F6B39AD" w:rsidR="00B669A3"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.2a</w:t>
            </w:r>
          </w:p>
        </w:tc>
        <w:tc>
          <w:tcPr>
            <w:tcW w:w="2717" w:type="pct"/>
            <w:vAlign w:val="center"/>
          </w:tcPr>
          <w:p w14:paraId="100AD9F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a consommer des aliments moins préférés que d'habitude a cause du manque de moyens?</w:t>
            </w:r>
          </w:p>
        </w:tc>
        <w:tc>
          <w:tcPr>
            <w:tcW w:w="1095" w:type="pct"/>
            <w:vAlign w:val="center"/>
          </w:tcPr>
          <w:p w14:paraId="0B593B7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794B106E" w14:textId="4AB3F9B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4FC241B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DA96BEF" w14:textId="77777777" w:rsidTr="005C10D2">
        <w:trPr>
          <w:cantSplit/>
        </w:trPr>
        <w:tc>
          <w:tcPr>
            <w:tcW w:w="385" w:type="pct"/>
            <w:vAlign w:val="center"/>
          </w:tcPr>
          <w:p w14:paraId="2CB7DD0D" w14:textId="39630D36" w:rsidR="00B669A3"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.2b</w:t>
            </w:r>
          </w:p>
        </w:tc>
        <w:tc>
          <w:tcPr>
            <w:tcW w:w="2717" w:type="pct"/>
            <w:vAlign w:val="center"/>
          </w:tcPr>
          <w:p w14:paraId="24A7FC3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5B8472B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330FBE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093C42E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67DE7E8A"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4F6423C" w14:textId="77777777" w:rsidTr="005C10D2">
        <w:trPr>
          <w:cantSplit/>
        </w:trPr>
        <w:tc>
          <w:tcPr>
            <w:tcW w:w="385" w:type="pct"/>
            <w:vAlign w:val="center"/>
          </w:tcPr>
          <w:p w14:paraId="479E8B63" w14:textId="5A9D2A2B"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.3a</w:t>
            </w:r>
          </w:p>
        </w:tc>
        <w:tc>
          <w:tcPr>
            <w:tcW w:w="2717" w:type="pct"/>
            <w:vAlign w:val="center"/>
          </w:tcPr>
          <w:p w14:paraId="28562D7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a réduire involontairement la quantité de nourriture consommée a cause du manque de moyens ?</w:t>
            </w:r>
          </w:p>
        </w:tc>
        <w:tc>
          <w:tcPr>
            <w:tcW w:w="1095" w:type="pct"/>
            <w:vAlign w:val="center"/>
          </w:tcPr>
          <w:p w14:paraId="0D1AA8D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52CBF095" w14:textId="2DF31D4B"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4D971F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6C84D9C5" w14:textId="77777777" w:rsidTr="005C10D2">
        <w:trPr>
          <w:cantSplit/>
        </w:trPr>
        <w:tc>
          <w:tcPr>
            <w:tcW w:w="385" w:type="pct"/>
            <w:vAlign w:val="center"/>
          </w:tcPr>
          <w:p w14:paraId="0657DD7A" w14:textId="44FA5ABA"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.3b</w:t>
            </w:r>
          </w:p>
        </w:tc>
        <w:tc>
          <w:tcPr>
            <w:tcW w:w="2717" w:type="pct"/>
            <w:vAlign w:val="center"/>
          </w:tcPr>
          <w:p w14:paraId="73D8577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4D9FD79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81E2BE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0886D5F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37CA720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3EEEF876" w14:textId="77777777" w:rsidTr="005C10D2">
        <w:trPr>
          <w:cantSplit/>
        </w:trPr>
        <w:tc>
          <w:tcPr>
            <w:tcW w:w="385" w:type="pct"/>
            <w:vAlign w:val="center"/>
          </w:tcPr>
          <w:p w14:paraId="3FA33DFF" w14:textId="0FAB8C60"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D3.4a</w:t>
            </w:r>
          </w:p>
        </w:tc>
        <w:tc>
          <w:tcPr>
            <w:tcW w:w="2717" w:type="pct"/>
            <w:vAlign w:val="center"/>
          </w:tcPr>
          <w:p w14:paraId="748E3AF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a réduire involontairement le nombre de repas consommes dans la journée à cause du manque de moyens ?</w:t>
            </w:r>
          </w:p>
        </w:tc>
        <w:tc>
          <w:tcPr>
            <w:tcW w:w="1095" w:type="pct"/>
            <w:vAlign w:val="center"/>
          </w:tcPr>
          <w:p w14:paraId="0F794C6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3B7505A0" w14:textId="14844CE5"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365AEC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28A3D2F3" w14:textId="77777777" w:rsidTr="005C10D2">
        <w:trPr>
          <w:cantSplit/>
        </w:trPr>
        <w:tc>
          <w:tcPr>
            <w:tcW w:w="385" w:type="pct"/>
            <w:vAlign w:val="center"/>
          </w:tcPr>
          <w:p w14:paraId="70BE9D7B" w14:textId="50C67BC2"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D3.4b</w:t>
            </w:r>
          </w:p>
        </w:tc>
        <w:tc>
          <w:tcPr>
            <w:tcW w:w="2717" w:type="pct"/>
            <w:vAlign w:val="center"/>
          </w:tcPr>
          <w:p w14:paraId="5BAC76FC"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025D92C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5AD42E4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900927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4600D2C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4370E0D1" w14:textId="77777777" w:rsidTr="005C10D2">
        <w:trPr>
          <w:cantSplit/>
        </w:trPr>
        <w:tc>
          <w:tcPr>
            <w:tcW w:w="385" w:type="pct"/>
            <w:vAlign w:val="center"/>
          </w:tcPr>
          <w:p w14:paraId="34EF2576" w14:textId="33352974"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5</w:t>
            </w:r>
            <w:r w:rsidRPr="00971CD0">
              <w:rPr>
                <w:rFonts w:ascii="Arial" w:hAnsi="Arial" w:cs="Arial"/>
                <w:sz w:val="18"/>
                <w:szCs w:val="18"/>
                <w:lang w:val="fr-FR"/>
              </w:rPr>
              <w:t>a</w:t>
            </w:r>
          </w:p>
        </w:tc>
        <w:tc>
          <w:tcPr>
            <w:tcW w:w="2717" w:type="pct"/>
            <w:vAlign w:val="center"/>
          </w:tcPr>
          <w:p w14:paraId="557CE2A1"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à emprunter de la nourriture, ou compter sur l'aide de parents ou d'amis à cause du manque de moyens ?</w:t>
            </w:r>
          </w:p>
        </w:tc>
        <w:tc>
          <w:tcPr>
            <w:tcW w:w="1095" w:type="pct"/>
            <w:vAlign w:val="center"/>
          </w:tcPr>
          <w:p w14:paraId="330F0E4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63A2D6A9" w14:textId="14E8933D"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91205A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3204426" w14:textId="77777777" w:rsidTr="005C10D2">
        <w:trPr>
          <w:cantSplit/>
        </w:trPr>
        <w:tc>
          <w:tcPr>
            <w:tcW w:w="385" w:type="pct"/>
            <w:vAlign w:val="center"/>
          </w:tcPr>
          <w:p w14:paraId="5C6D8E76" w14:textId="1E5180F0"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D3.5</w:t>
            </w:r>
            <w:r w:rsidR="00526FF9" w:rsidRPr="00971CD0">
              <w:rPr>
                <w:rFonts w:ascii="Arial" w:hAnsi="Arial" w:cs="Arial"/>
                <w:sz w:val="18"/>
                <w:szCs w:val="18"/>
                <w:lang w:val="fr-FR"/>
              </w:rPr>
              <w:t>b</w:t>
            </w:r>
          </w:p>
        </w:tc>
        <w:tc>
          <w:tcPr>
            <w:tcW w:w="2717" w:type="pct"/>
            <w:vAlign w:val="center"/>
          </w:tcPr>
          <w:p w14:paraId="71FF2B3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6529E1D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12C95DC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52206ED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414A1BF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2611CD" w14:paraId="26F5FAF9" w14:textId="77777777" w:rsidTr="005C10D2">
        <w:trPr>
          <w:cantSplit/>
        </w:trPr>
        <w:tc>
          <w:tcPr>
            <w:tcW w:w="385" w:type="pct"/>
            <w:vAlign w:val="center"/>
          </w:tcPr>
          <w:p w14:paraId="17E34916" w14:textId="3879313B"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D3.6</w:t>
            </w:r>
            <w:r w:rsidR="00526FF9" w:rsidRPr="00971CD0">
              <w:rPr>
                <w:rFonts w:ascii="Arial" w:hAnsi="Arial" w:cs="Arial"/>
                <w:sz w:val="18"/>
                <w:szCs w:val="18"/>
                <w:lang w:val="fr-FR"/>
              </w:rPr>
              <w:t>a</w:t>
            </w:r>
          </w:p>
        </w:tc>
        <w:tc>
          <w:tcPr>
            <w:tcW w:w="2717" w:type="pct"/>
            <w:vAlign w:val="center"/>
          </w:tcPr>
          <w:p w14:paraId="05779E5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il n’y avait pas de nourriture quelle qu’elle soit </w:t>
            </w:r>
            <w:r w:rsidRPr="00971CD0">
              <w:rPr>
                <w:rFonts w:ascii="Arial" w:hAnsi="Arial" w:cs="Arial"/>
                <w:sz w:val="18"/>
                <w:szCs w:val="18"/>
                <w:lang w:val="fr-FR"/>
              </w:rPr>
              <w:lastRenderedPageBreak/>
              <w:t xml:space="preserve">dans votre maison à cause du manque de ressources pour obtenir de la nourriture? </w:t>
            </w:r>
          </w:p>
        </w:tc>
        <w:tc>
          <w:tcPr>
            <w:tcW w:w="1095" w:type="pct"/>
            <w:vAlign w:val="center"/>
          </w:tcPr>
          <w:p w14:paraId="590174A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lastRenderedPageBreak/>
              <w:t>1=Oui</w:t>
            </w:r>
          </w:p>
          <w:p w14:paraId="27E4DB60" w14:textId="5F5D4DAC"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1C0A7E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42573727" w14:textId="77777777" w:rsidTr="005C10D2">
        <w:trPr>
          <w:cantSplit/>
          <w:trHeight w:val="377"/>
        </w:trPr>
        <w:tc>
          <w:tcPr>
            <w:tcW w:w="385" w:type="pct"/>
            <w:vAlign w:val="center"/>
          </w:tcPr>
          <w:p w14:paraId="45A9E2D2" w14:textId="0E2FA92A"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D3.6</w:t>
            </w:r>
            <w:r w:rsidR="00526FF9" w:rsidRPr="00971CD0">
              <w:rPr>
                <w:rFonts w:ascii="Arial" w:hAnsi="Arial" w:cs="Arial"/>
                <w:sz w:val="18"/>
                <w:szCs w:val="18"/>
                <w:lang w:val="fr-FR"/>
              </w:rPr>
              <w:t>b</w:t>
            </w:r>
          </w:p>
        </w:tc>
        <w:tc>
          <w:tcPr>
            <w:tcW w:w="2717" w:type="pct"/>
            <w:vAlign w:val="center"/>
          </w:tcPr>
          <w:p w14:paraId="216F6D41"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4ABF1DB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20E4042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667FD34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50D97B2C"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2611CD" w14:paraId="68CA3ABF" w14:textId="77777777" w:rsidTr="005C10D2">
        <w:trPr>
          <w:cantSplit/>
        </w:trPr>
        <w:tc>
          <w:tcPr>
            <w:tcW w:w="385" w:type="pct"/>
            <w:vAlign w:val="center"/>
          </w:tcPr>
          <w:p w14:paraId="26EBA9C9" w14:textId="2016C114"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D3.7</w:t>
            </w:r>
            <w:r w:rsidR="00526FF9" w:rsidRPr="00971CD0">
              <w:rPr>
                <w:rFonts w:ascii="Arial" w:hAnsi="Arial" w:cs="Arial"/>
                <w:sz w:val="18"/>
                <w:szCs w:val="18"/>
                <w:lang w:val="fr-FR"/>
              </w:rPr>
              <w:t>a</w:t>
            </w:r>
          </w:p>
        </w:tc>
        <w:tc>
          <w:tcPr>
            <w:tcW w:w="2717" w:type="pct"/>
            <w:vAlign w:val="center"/>
          </w:tcPr>
          <w:p w14:paraId="39DD5CF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1095" w:type="pct"/>
            <w:vAlign w:val="center"/>
          </w:tcPr>
          <w:p w14:paraId="7C44142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5AC5B3EB" w14:textId="7123DA11"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6D942E8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36C2F5AD" w14:textId="77777777" w:rsidTr="005C10D2">
        <w:trPr>
          <w:cantSplit/>
        </w:trPr>
        <w:tc>
          <w:tcPr>
            <w:tcW w:w="385" w:type="pct"/>
            <w:vAlign w:val="center"/>
          </w:tcPr>
          <w:p w14:paraId="313CB0B1" w14:textId="628D19FE"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D3.7</w:t>
            </w:r>
            <w:r w:rsidR="00526FF9" w:rsidRPr="00971CD0">
              <w:rPr>
                <w:rFonts w:ascii="Arial" w:hAnsi="Arial" w:cs="Arial"/>
                <w:sz w:val="18"/>
                <w:szCs w:val="18"/>
                <w:lang w:val="fr-FR"/>
              </w:rPr>
              <w:t>b</w:t>
            </w:r>
          </w:p>
        </w:tc>
        <w:tc>
          <w:tcPr>
            <w:tcW w:w="2717" w:type="pct"/>
            <w:vAlign w:val="center"/>
          </w:tcPr>
          <w:p w14:paraId="0053411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14F480B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2FBE91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52B01E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3= Souvent (plus de 10 fois)</w:t>
            </w:r>
          </w:p>
        </w:tc>
        <w:tc>
          <w:tcPr>
            <w:tcW w:w="803" w:type="pct"/>
            <w:vAlign w:val="center"/>
          </w:tcPr>
          <w:p w14:paraId="2DF54E2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09AA95C2" w14:textId="77777777" w:rsidTr="005C10D2">
        <w:trPr>
          <w:cantSplit/>
        </w:trPr>
        <w:tc>
          <w:tcPr>
            <w:tcW w:w="385" w:type="pct"/>
            <w:vAlign w:val="center"/>
          </w:tcPr>
          <w:p w14:paraId="7057C7E9" w14:textId="23E0DD37"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D3.8</w:t>
            </w:r>
            <w:r w:rsidR="00526FF9" w:rsidRPr="00971CD0">
              <w:rPr>
                <w:rFonts w:ascii="Arial" w:hAnsi="Arial" w:cs="Arial"/>
                <w:sz w:val="18"/>
                <w:szCs w:val="18"/>
                <w:lang w:val="fr-FR"/>
              </w:rPr>
              <w:t>a</w:t>
            </w:r>
          </w:p>
        </w:tc>
        <w:tc>
          <w:tcPr>
            <w:tcW w:w="2717" w:type="pct"/>
            <w:vAlign w:val="center"/>
          </w:tcPr>
          <w:p w14:paraId="729D1C3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1095" w:type="pct"/>
            <w:vAlign w:val="center"/>
          </w:tcPr>
          <w:p w14:paraId="105083D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7BDD7297" w14:textId="367C9B9D"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981F54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121C9896" w14:textId="77777777" w:rsidTr="005C10D2">
        <w:trPr>
          <w:cantSplit/>
        </w:trPr>
        <w:tc>
          <w:tcPr>
            <w:tcW w:w="385" w:type="pct"/>
            <w:vAlign w:val="center"/>
          </w:tcPr>
          <w:p w14:paraId="703FF08A" w14:textId="01F3EE82"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D3.8</w:t>
            </w:r>
            <w:r w:rsidR="00526FF9" w:rsidRPr="00971CD0">
              <w:rPr>
                <w:rFonts w:ascii="Arial" w:hAnsi="Arial" w:cs="Arial"/>
                <w:sz w:val="18"/>
                <w:szCs w:val="18"/>
                <w:lang w:val="fr-FR"/>
              </w:rPr>
              <w:t>b</w:t>
            </w:r>
          </w:p>
        </w:tc>
        <w:tc>
          <w:tcPr>
            <w:tcW w:w="2717" w:type="pct"/>
            <w:vAlign w:val="center"/>
          </w:tcPr>
          <w:p w14:paraId="5FFBDFC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5CC3F89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6525380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5FE48AE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3= Souvent (plus de 10 fois)</w:t>
            </w:r>
          </w:p>
        </w:tc>
        <w:tc>
          <w:tcPr>
            <w:tcW w:w="803" w:type="pct"/>
            <w:vAlign w:val="center"/>
          </w:tcPr>
          <w:p w14:paraId="5DB2095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145CE2" w14:paraId="6CBA8AC2" w14:textId="77777777" w:rsidTr="005C10D2">
        <w:trPr>
          <w:cantSplit/>
        </w:trPr>
        <w:tc>
          <w:tcPr>
            <w:tcW w:w="385" w:type="pct"/>
            <w:vAlign w:val="center"/>
          </w:tcPr>
          <w:p w14:paraId="52B42CEA" w14:textId="43CD3487"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9</w:t>
            </w:r>
          </w:p>
        </w:tc>
        <w:tc>
          <w:tcPr>
            <w:tcW w:w="2717" w:type="pct"/>
            <w:vAlign w:val="center"/>
          </w:tcPr>
          <w:p w14:paraId="652BE80B" w14:textId="30000206" w:rsidR="003B248F" w:rsidRPr="00971CD0" w:rsidRDefault="002624BD" w:rsidP="00971CD0">
            <w:pPr>
              <w:rPr>
                <w:rFonts w:ascii="Arial" w:hAnsi="Arial" w:cs="Arial"/>
                <w:sz w:val="18"/>
                <w:szCs w:val="18"/>
                <w:lang w:val="fr-FR"/>
              </w:rPr>
            </w:pPr>
            <w:r w:rsidRPr="00971CD0">
              <w:rPr>
                <w:rFonts w:ascii="Arial" w:hAnsi="Arial" w:cs="Arial"/>
                <w:sz w:val="18"/>
                <w:szCs w:val="18"/>
                <w:lang w:val="fr-FR"/>
              </w:rPr>
              <w:t xml:space="preserve">En moyenne, </w:t>
            </w:r>
            <w:r w:rsidR="003B248F" w:rsidRPr="00971CD0">
              <w:rPr>
                <w:rFonts w:ascii="Arial" w:hAnsi="Arial" w:cs="Arial"/>
                <w:sz w:val="18"/>
                <w:szCs w:val="18"/>
                <w:lang w:val="fr-FR"/>
              </w:rPr>
              <w:t>Combien de repas, y compris le petit-déjeuner, ont été pris par jour dans le ménage au cours des 7 derniers jours par les enfants de moins de 5 ans ?</w:t>
            </w:r>
          </w:p>
        </w:tc>
        <w:tc>
          <w:tcPr>
            <w:tcW w:w="1095" w:type="pct"/>
            <w:vAlign w:val="center"/>
          </w:tcPr>
          <w:p w14:paraId="6071E26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Nombre</w:t>
            </w:r>
          </w:p>
          <w:p w14:paraId="0C08A082" w14:textId="77777777" w:rsidR="003B248F" w:rsidRPr="00971CD0" w:rsidRDefault="003B248F" w:rsidP="00971CD0">
            <w:pPr>
              <w:rPr>
                <w:rFonts w:ascii="Arial" w:hAnsi="Arial" w:cs="Arial"/>
                <w:sz w:val="18"/>
                <w:szCs w:val="18"/>
                <w:lang w:val="fr-FR"/>
              </w:rPr>
            </w:pPr>
          </w:p>
        </w:tc>
        <w:tc>
          <w:tcPr>
            <w:tcW w:w="803" w:type="pct"/>
            <w:vAlign w:val="center"/>
          </w:tcPr>
          <w:p w14:paraId="42024915" w14:textId="77777777" w:rsidR="003B248F" w:rsidRPr="00971CD0" w:rsidRDefault="003B248F" w:rsidP="00971CD0">
            <w:pPr>
              <w:rPr>
                <w:rFonts w:ascii="Arial" w:hAnsi="Arial" w:cs="Arial"/>
                <w:sz w:val="18"/>
                <w:szCs w:val="18"/>
                <w:lang w:val="fr-FR"/>
              </w:rPr>
            </w:pPr>
          </w:p>
        </w:tc>
      </w:tr>
      <w:tr w:rsidR="003B248F" w:rsidRPr="00145CE2" w14:paraId="49074CA5" w14:textId="77777777" w:rsidTr="005C10D2">
        <w:trPr>
          <w:cantSplit/>
        </w:trPr>
        <w:tc>
          <w:tcPr>
            <w:tcW w:w="385" w:type="pct"/>
            <w:vAlign w:val="center"/>
          </w:tcPr>
          <w:p w14:paraId="4B6A3667" w14:textId="0942C0DB"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10</w:t>
            </w:r>
          </w:p>
        </w:tc>
        <w:tc>
          <w:tcPr>
            <w:tcW w:w="2717" w:type="pct"/>
            <w:vAlign w:val="center"/>
          </w:tcPr>
          <w:p w14:paraId="44B5E60F" w14:textId="35B79FCB" w:rsidR="003B248F" w:rsidRPr="00971CD0" w:rsidRDefault="002624BD" w:rsidP="00971CD0">
            <w:pPr>
              <w:rPr>
                <w:rFonts w:ascii="Arial" w:hAnsi="Arial" w:cs="Arial"/>
                <w:sz w:val="18"/>
                <w:szCs w:val="18"/>
                <w:lang w:val="fr-FR"/>
              </w:rPr>
            </w:pPr>
            <w:r w:rsidRPr="00971CD0">
              <w:rPr>
                <w:rFonts w:ascii="Arial" w:hAnsi="Arial" w:cs="Arial"/>
                <w:sz w:val="18"/>
                <w:szCs w:val="18"/>
                <w:lang w:val="fr-FR"/>
              </w:rPr>
              <w:t xml:space="preserve">En moyenne, </w:t>
            </w:r>
            <w:r w:rsidR="003B248F" w:rsidRPr="00971CD0">
              <w:rPr>
                <w:rFonts w:ascii="Arial" w:hAnsi="Arial" w:cs="Arial"/>
                <w:sz w:val="18"/>
                <w:szCs w:val="18"/>
                <w:lang w:val="fr-FR"/>
              </w:rPr>
              <w:t>Combien de repas, y compris le petit-déjeuner, ont été pris par jour dans le ménage au cours des 7 derniers jours par les membres du ménage de plus de 5 ans ?</w:t>
            </w:r>
          </w:p>
        </w:tc>
        <w:tc>
          <w:tcPr>
            <w:tcW w:w="1095" w:type="pct"/>
            <w:vAlign w:val="center"/>
          </w:tcPr>
          <w:p w14:paraId="1147A2B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Nombre</w:t>
            </w:r>
          </w:p>
        </w:tc>
        <w:tc>
          <w:tcPr>
            <w:tcW w:w="803" w:type="pct"/>
            <w:vAlign w:val="center"/>
          </w:tcPr>
          <w:p w14:paraId="043A3B73" w14:textId="77777777" w:rsidR="003B248F" w:rsidRPr="00971CD0" w:rsidRDefault="003B248F" w:rsidP="00971CD0">
            <w:pPr>
              <w:rPr>
                <w:rFonts w:ascii="Arial" w:hAnsi="Arial" w:cs="Arial"/>
                <w:sz w:val="18"/>
                <w:szCs w:val="18"/>
                <w:lang w:val="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57346A" w14:paraId="450F300F" w14:textId="77777777" w:rsidTr="002B72AE">
        <w:trPr>
          <w:trHeight w:val="250"/>
        </w:trPr>
        <w:tc>
          <w:tcPr>
            <w:tcW w:w="5000" w:type="pct"/>
            <w:gridSpan w:val="7"/>
          </w:tcPr>
          <w:p w14:paraId="004A7FA3" w14:textId="0A91A611" w:rsidR="00951136" w:rsidRPr="00971CD0" w:rsidRDefault="00755D2C" w:rsidP="00971CD0">
            <w:pPr>
              <w:rPr>
                <w:rFonts w:ascii="Arial" w:hAnsi="Arial" w:cs="Arial"/>
                <w:sz w:val="18"/>
                <w:szCs w:val="18"/>
                <w:lang w:val="fr-FR"/>
              </w:rPr>
            </w:pPr>
            <w:r w:rsidRPr="00971CD0">
              <w:rPr>
                <w:rFonts w:ascii="Arial" w:hAnsi="Arial" w:cs="Arial"/>
                <w:sz w:val="18"/>
                <w:szCs w:val="18"/>
                <w:lang w:val="fr-FR"/>
              </w:rPr>
              <w:t xml:space="preserve">Sur une échelle de </w:t>
            </w:r>
            <w:r w:rsidR="00951136" w:rsidRPr="00971CD0">
              <w:rPr>
                <w:rFonts w:ascii="Arial" w:hAnsi="Arial" w:cs="Arial"/>
                <w:sz w:val="18"/>
                <w:szCs w:val="18"/>
                <w:lang w:val="fr-FR"/>
              </w:rPr>
              <w:t>1</w:t>
            </w:r>
            <w:r w:rsidRPr="00971CD0">
              <w:rPr>
                <w:rFonts w:ascii="Arial" w:hAnsi="Arial" w:cs="Arial"/>
                <w:sz w:val="18"/>
                <w:szCs w:val="18"/>
                <w:lang w:val="fr-FR"/>
              </w:rPr>
              <w:t xml:space="preserve"> (pas du tout confiance) a</w:t>
            </w:r>
            <w:r w:rsidR="00951136" w:rsidRPr="00971CD0">
              <w:rPr>
                <w:rFonts w:ascii="Arial" w:hAnsi="Arial" w:cs="Arial"/>
                <w:sz w:val="18"/>
                <w:szCs w:val="18"/>
                <w:lang w:val="fr-FR"/>
              </w:rPr>
              <w:t xml:space="preserve"> 5</w:t>
            </w:r>
            <w:r w:rsidRPr="00971CD0">
              <w:rPr>
                <w:rFonts w:ascii="Arial" w:hAnsi="Arial" w:cs="Arial"/>
                <w:sz w:val="18"/>
                <w:szCs w:val="18"/>
                <w:lang w:val="fr-FR"/>
              </w:rPr>
              <w:t xml:space="preserve"> (confiance totale)</w:t>
            </w:r>
            <w:r w:rsidR="00951136" w:rsidRPr="00971CD0">
              <w:rPr>
                <w:rFonts w:ascii="Arial" w:hAnsi="Arial" w:cs="Arial"/>
                <w:sz w:val="18"/>
                <w:szCs w:val="18"/>
                <w:lang w:val="fr-FR"/>
              </w:rPr>
              <w:t xml:space="preserve">: </w:t>
            </w:r>
            <w:r w:rsidRPr="00971CD0">
              <w:rPr>
                <w:rFonts w:ascii="Arial" w:hAnsi="Arial" w:cs="Arial"/>
                <w:sz w:val="18"/>
                <w:szCs w:val="18"/>
                <w:lang w:val="fr-FR"/>
              </w:rPr>
              <w:t>Que</w:t>
            </w:r>
            <w:r w:rsidR="00B36BAB" w:rsidRPr="00971CD0">
              <w:rPr>
                <w:rFonts w:ascii="Arial" w:hAnsi="Arial" w:cs="Arial"/>
                <w:sz w:val="18"/>
                <w:szCs w:val="18"/>
                <w:lang w:val="fr-FR"/>
              </w:rPr>
              <w:t>l</w:t>
            </w:r>
            <w:r w:rsidRPr="00971CD0">
              <w:rPr>
                <w:rFonts w:ascii="Arial" w:hAnsi="Arial" w:cs="Arial"/>
                <w:sz w:val="18"/>
                <w:szCs w:val="18"/>
                <w:lang w:val="fr-FR"/>
              </w:rPr>
              <w:t xml:space="preserve"> niveau de confiance estimez-vous que vous avez </w:t>
            </w:r>
            <w:r w:rsidR="00D750DA" w:rsidRPr="00971CD0">
              <w:rPr>
                <w:rFonts w:ascii="Arial" w:hAnsi="Arial" w:cs="Arial"/>
                <w:sz w:val="18"/>
                <w:szCs w:val="18"/>
                <w:lang w:val="fr-FR"/>
              </w:rPr>
              <w:t xml:space="preserve">pour les gens suivants. Pas Example, </w:t>
            </w:r>
            <w:r w:rsidR="00B36BAB" w:rsidRPr="00971CD0">
              <w:rPr>
                <w:rFonts w:ascii="Arial" w:hAnsi="Arial" w:cs="Arial"/>
                <w:sz w:val="18"/>
                <w:szCs w:val="18"/>
                <w:lang w:val="fr-FR"/>
              </w:rPr>
              <w:t xml:space="preserve">si nous voudrions vous transmettre de l’argent par leur </w:t>
            </w:r>
            <w:r w:rsidR="00BA5C37" w:rsidRPr="00971CD0">
              <w:rPr>
                <w:rFonts w:ascii="Arial" w:hAnsi="Arial" w:cs="Arial"/>
                <w:sz w:val="18"/>
                <w:szCs w:val="18"/>
                <w:lang w:val="fr-FR"/>
              </w:rPr>
              <w:t>bais</w:t>
            </w:r>
            <w:r w:rsidR="00D750DA" w:rsidRPr="00971CD0">
              <w:rPr>
                <w:rFonts w:ascii="Arial" w:hAnsi="Arial" w:cs="Arial"/>
                <w:sz w:val="18"/>
                <w:szCs w:val="18"/>
                <w:lang w:val="fr-FR"/>
              </w:rPr>
              <w:t>, seriez-vous confiant que vous recevrez votre transfert</w:t>
            </w:r>
            <w:r w:rsidRPr="00971CD0">
              <w:rPr>
                <w:rFonts w:ascii="Arial" w:hAnsi="Arial" w:cs="Arial"/>
                <w:sz w:val="18"/>
                <w:szCs w:val="18"/>
                <w:lang w:val="fr-FR"/>
              </w:rPr>
              <w:t>?</w:t>
            </w:r>
            <w:r w:rsidR="00951136" w:rsidRPr="00971CD0">
              <w:rPr>
                <w:rFonts w:ascii="Arial" w:hAnsi="Arial" w:cs="Arial"/>
                <w:sz w:val="18"/>
                <w:szCs w:val="18"/>
                <w:lang w:val="fr-FR"/>
              </w:rPr>
              <w:t xml:space="preserve"> </w:t>
            </w:r>
          </w:p>
        </w:tc>
      </w:tr>
      <w:tr w:rsidR="00B36BAB" w:rsidRPr="00B36BAB" w14:paraId="415B8B92" w14:textId="77777777" w:rsidTr="00971CD0">
        <w:trPr>
          <w:trHeight w:val="260"/>
        </w:trPr>
        <w:tc>
          <w:tcPr>
            <w:tcW w:w="281" w:type="pct"/>
          </w:tcPr>
          <w:p w14:paraId="6C0C019D" w14:textId="135F9991" w:rsidR="00B36BAB" w:rsidRPr="00971CD0" w:rsidRDefault="00306427" w:rsidP="00971CD0">
            <w:pPr>
              <w:rPr>
                <w:rFonts w:ascii="Arial" w:hAnsi="Arial" w:cs="Arial"/>
                <w:sz w:val="18"/>
                <w:szCs w:val="18"/>
                <w:lang w:val="fr-FR"/>
              </w:rPr>
            </w:pPr>
            <w:r w:rsidRPr="00971CD0">
              <w:rPr>
                <w:rFonts w:ascii="Arial" w:hAnsi="Arial" w:cs="Arial"/>
                <w:sz w:val="18"/>
                <w:szCs w:val="18"/>
                <w:lang w:val="fr-FR"/>
              </w:rPr>
              <w:t>E</w:t>
            </w:r>
            <w:r w:rsidR="00672CBB" w:rsidRPr="00971CD0">
              <w:rPr>
                <w:rFonts w:ascii="Arial" w:hAnsi="Arial" w:cs="Arial"/>
                <w:sz w:val="18"/>
                <w:szCs w:val="18"/>
                <w:lang w:val="fr-FR"/>
              </w:rPr>
              <w:t>.1</w:t>
            </w:r>
          </w:p>
          <w:p w14:paraId="72B390DB" w14:textId="770DEB62" w:rsidR="00672CBB" w:rsidRPr="00971CD0" w:rsidRDefault="00672CBB" w:rsidP="00971CD0">
            <w:pPr>
              <w:rPr>
                <w:rFonts w:ascii="Arial" w:hAnsi="Arial" w:cs="Arial"/>
                <w:sz w:val="18"/>
                <w:szCs w:val="18"/>
                <w:lang w:val="fr-FR"/>
              </w:rPr>
            </w:pPr>
          </w:p>
        </w:tc>
        <w:tc>
          <w:tcPr>
            <w:tcW w:w="1177" w:type="pct"/>
          </w:tcPr>
          <w:p w14:paraId="6DC90EE0" w14:textId="0EDC08ED" w:rsidR="00B36BAB" w:rsidRPr="00971CD0" w:rsidRDefault="00D750DA" w:rsidP="00971CD0">
            <w:pPr>
              <w:rPr>
                <w:rFonts w:ascii="Arial" w:hAnsi="Arial" w:cs="Arial"/>
                <w:sz w:val="18"/>
                <w:szCs w:val="18"/>
                <w:lang w:val="fr-FR"/>
              </w:rPr>
            </w:pPr>
            <w:r w:rsidRPr="00971CD0">
              <w:rPr>
                <w:rFonts w:ascii="Arial" w:hAnsi="Arial" w:cs="Arial"/>
                <w:sz w:val="18"/>
                <w:szCs w:val="18"/>
                <w:lang w:val="fr-FR"/>
              </w:rPr>
              <w:t>Votre</w:t>
            </w:r>
            <w:r w:rsidR="00B36BAB" w:rsidRPr="00971CD0">
              <w:rPr>
                <w:rFonts w:ascii="Arial" w:hAnsi="Arial" w:cs="Arial"/>
                <w:sz w:val="18"/>
                <w:szCs w:val="18"/>
                <w:lang w:val="fr-FR"/>
              </w:rPr>
              <w:t xml:space="preserve"> famille élargie</w:t>
            </w:r>
          </w:p>
        </w:tc>
        <w:tc>
          <w:tcPr>
            <w:tcW w:w="636" w:type="pct"/>
          </w:tcPr>
          <w:p w14:paraId="554CA82D" w14:textId="75BB9651"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78DCA97A" w14:textId="617F4CF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445E9313" w14:textId="71E0D50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7B3D0D26" w14:textId="2AFE2EE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02E756B" w14:textId="401DACD3"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B36BAB" w:rsidRPr="00B36BAB" w14:paraId="1446C581" w14:textId="77777777" w:rsidTr="00971CD0">
        <w:trPr>
          <w:trHeight w:val="98"/>
        </w:trPr>
        <w:tc>
          <w:tcPr>
            <w:tcW w:w="281" w:type="pct"/>
          </w:tcPr>
          <w:p w14:paraId="610819C1" w14:textId="1B33759A" w:rsidR="00B36BAB" w:rsidRPr="00971CD0" w:rsidRDefault="00306427" w:rsidP="00971CD0">
            <w:pPr>
              <w:rPr>
                <w:rFonts w:ascii="Arial" w:hAnsi="Arial" w:cs="Arial"/>
                <w:sz w:val="18"/>
                <w:szCs w:val="18"/>
                <w:lang w:val="fr-FR"/>
              </w:rPr>
            </w:pPr>
            <w:r w:rsidRPr="00971CD0">
              <w:rPr>
                <w:rFonts w:ascii="Arial" w:hAnsi="Arial" w:cs="Arial"/>
                <w:sz w:val="18"/>
                <w:szCs w:val="18"/>
                <w:lang w:val="fr-FR"/>
              </w:rPr>
              <w:t>E</w:t>
            </w:r>
            <w:r w:rsidR="00672CBB" w:rsidRPr="00971CD0">
              <w:rPr>
                <w:rFonts w:ascii="Arial" w:hAnsi="Arial" w:cs="Arial"/>
                <w:sz w:val="18"/>
                <w:szCs w:val="18"/>
                <w:lang w:val="fr-FR"/>
              </w:rPr>
              <w:t>.2</w:t>
            </w:r>
          </w:p>
          <w:p w14:paraId="70064A0F" w14:textId="23DFF008" w:rsidR="00672CBB" w:rsidRPr="00971CD0" w:rsidRDefault="00672CBB" w:rsidP="00971CD0">
            <w:pPr>
              <w:rPr>
                <w:rFonts w:ascii="Arial" w:hAnsi="Arial" w:cs="Arial"/>
                <w:sz w:val="18"/>
                <w:szCs w:val="18"/>
                <w:lang w:val="fr-FR"/>
              </w:rPr>
            </w:pPr>
          </w:p>
        </w:tc>
        <w:tc>
          <w:tcPr>
            <w:tcW w:w="1177" w:type="pct"/>
          </w:tcPr>
          <w:p w14:paraId="3C54227A" w14:textId="0B051347" w:rsidR="00B36BAB" w:rsidRPr="00971CD0" w:rsidRDefault="00D750DA" w:rsidP="00971CD0">
            <w:pPr>
              <w:rPr>
                <w:rFonts w:ascii="Arial" w:hAnsi="Arial" w:cs="Arial"/>
                <w:sz w:val="18"/>
                <w:szCs w:val="18"/>
                <w:lang w:val="fr-FR"/>
              </w:rPr>
            </w:pPr>
            <w:r w:rsidRPr="00971CD0">
              <w:rPr>
                <w:rFonts w:ascii="Arial" w:hAnsi="Arial" w:cs="Arial"/>
                <w:sz w:val="18"/>
                <w:szCs w:val="18"/>
                <w:lang w:val="fr-FR"/>
              </w:rPr>
              <w:t>Vos</w:t>
            </w:r>
            <w:r w:rsidR="00B36BAB" w:rsidRPr="00971CD0">
              <w:rPr>
                <w:rFonts w:ascii="Arial" w:hAnsi="Arial" w:cs="Arial"/>
                <w:sz w:val="18"/>
                <w:szCs w:val="18"/>
                <w:lang w:val="fr-FR"/>
              </w:rPr>
              <w:t xml:space="preserve"> voisins immédiats </w:t>
            </w:r>
          </w:p>
        </w:tc>
        <w:tc>
          <w:tcPr>
            <w:tcW w:w="636" w:type="pct"/>
          </w:tcPr>
          <w:p w14:paraId="02BB7412" w14:textId="384699F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C609088" w14:textId="4A9BBC0A"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4F95A1E0" w14:textId="64868EA4"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3A6FF181" w14:textId="408C416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390C79D" w14:textId="0E75701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CC11B9" w:rsidRPr="00B36BAB" w14:paraId="4E95EF78" w14:textId="77777777" w:rsidTr="00CC11B9">
        <w:trPr>
          <w:trHeight w:val="1803"/>
        </w:trPr>
        <w:tc>
          <w:tcPr>
            <w:tcW w:w="281" w:type="pct"/>
          </w:tcPr>
          <w:p w14:paraId="66E793C7" w14:textId="2033457A" w:rsidR="00CC11B9" w:rsidRPr="00971CD0" w:rsidRDefault="00CC11B9" w:rsidP="00971CD0">
            <w:pPr>
              <w:rPr>
                <w:rFonts w:ascii="Arial" w:hAnsi="Arial" w:cs="Arial"/>
                <w:sz w:val="18"/>
                <w:szCs w:val="18"/>
                <w:lang w:val="fr-FR"/>
              </w:rPr>
            </w:pPr>
            <w:r w:rsidRPr="00971CD0">
              <w:rPr>
                <w:rFonts w:ascii="Arial" w:hAnsi="Arial" w:cs="Arial"/>
                <w:sz w:val="18"/>
                <w:szCs w:val="18"/>
                <w:lang w:val="fr-FR"/>
              </w:rPr>
              <w:t>E.3</w:t>
            </w:r>
          </w:p>
        </w:tc>
        <w:tc>
          <w:tcPr>
            <w:tcW w:w="1177" w:type="pct"/>
          </w:tcPr>
          <w:p w14:paraId="681D00A6" w14:textId="517B06BD" w:rsidR="00CC11B9" w:rsidRPr="006B02B1" w:rsidRDefault="00CC11B9" w:rsidP="00971CD0">
            <w:pPr>
              <w:rPr>
                <w:rFonts w:ascii="Arial" w:hAnsi="Arial" w:cs="Arial"/>
                <w:sz w:val="18"/>
                <w:szCs w:val="18"/>
                <w:highlight w:val="yellow"/>
                <w:lang w:val="fr-FR"/>
              </w:rPr>
            </w:pPr>
            <w:r w:rsidRPr="006B02B1">
              <w:rPr>
                <w:rFonts w:ascii="Arial" w:hAnsi="Arial" w:cs="Arial"/>
                <w:sz w:val="18"/>
                <w:szCs w:val="18"/>
                <w:highlight w:val="yellow"/>
                <w:lang w:val="fr-FR"/>
              </w:rPr>
              <w:t>Les membres de votre équipe d’entretien (si traitement = 1)</w:t>
            </w:r>
          </w:p>
          <w:p w14:paraId="5D1D177A" w14:textId="0FADE18F" w:rsidR="00CC11B9" w:rsidRPr="006B02B1" w:rsidRDefault="00CC11B9" w:rsidP="00971CD0">
            <w:pPr>
              <w:rPr>
                <w:rFonts w:ascii="Arial" w:hAnsi="Arial" w:cs="Arial"/>
                <w:sz w:val="18"/>
                <w:szCs w:val="18"/>
                <w:highlight w:val="yellow"/>
                <w:lang w:val="fr-FR"/>
              </w:rPr>
            </w:pPr>
            <w:r w:rsidRPr="006B02B1">
              <w:rPr>
                <w:rFonts w:ascii="Arial" w:hAnsi="Arial" w:cs="Arial"/>
                <w:sz w:val="18"/>
                <w:szCs w:val="18"/>
                <w:highlight w:val="yellow"/>
                <w:lang w:val="fr-FR"/>
              </w:rPr>
              <w:t>Specifiquement pour chaque membre connu, on demande le niveau de confiance</w:t>
            </w:r>
            <w:r w:rsidR="009C012A" w:rsidRPr="006B02B1">
              <w:rPr>
                <w:rFonts w:ascii="Arial" w:hAnsi="Arial" w:cs="Arial"/>
                <w:sz w:val="18"/>
                <w:szCs w:val="18"/>
                <w:highlight w:val="yellow"/>
                <w:lang w:val="fr-FR"/>
              </w:rPr>
              <w:br/>
            </w:r>
            <w:r w:rsidR="009C012A" w:rsidRPr="006B02B1">
              <w:rPr>
                <w:rFonts w:ascii="Arial" w:hAnsi="Arial" w:cs="Arial"/>
                <w:sz w:val="18"/>
                <w:szCs w:val="18"/>
                <w:highlight w:val="yellow"/>
                <w:lang w:val="fr-FR"/>
              </w:rPr>
              <w:br/>
              <w:t>Enqueteur: ICi, on demande au participant sa confiance aux members reconnus de son groupe d’entretien</w:t>
            </w:r>
            <w:r w:rsidR="009C012A" w:rsidRPr="006B02B1">
              <w:rPr>
                <w:rFonts w:ascii="Arial" w:hAnsi="Arial" w:cs="Arial"/>
                <w:sz w:val="18"/>
                <w:szCs w:val="18"/>
                <w:highlight w:val="yellow"/>
                <w:lang w:val="fr-FR"/>
              </w:rPr>
              <w:br/>
            </w:r>
            <w:r w:rsidR="009C012A" w:rsidRPr="006B02B1">
              <w:rPr>
                <w:rFonts w:ascii="Arial" w:hAnsi="Arial" w:cs="Arial"/>
                <w:sz w:val="18"/>
                <w:szCs w:val="18"/>
                <w:highlight w:val="yellow"/>
                <w:lang w:val="fr-FR"/>
              </w:rPr>
              <w:br/>
            </w:r>
          </w:p>
        </w:tc>
        <w:tc>
          <w:tcPr>
            <w:tcW w:w="636" w:type="pct"/>
            <w:vAlign w:val="center"/>
          </w:tcPr>
          <w:p w14:paraId="401A8986" w14:textId="095B2A89"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Aucune confiance </w:t>
            </w:r>
            <w:r w:rsidRPr="006B02B1">
              <w:rPr>
                <w:rFonts w:ascii="Arial" w:hAnsi="Arial" w:cs="Arial"/>
                <w:sz w:val="18"/>
                <w:szCs w:val="18"/>
                <w:highlight w:val="yellow"/>
                <w:lang w:val="fr-FR"/>
              </w:rPr>
              <w:t></w:t>
            </w:r>
          </w:p>
        </w:tc>
        <w:tc>
          <w:tcPr>
            <w:tcW w:w="667" w:type="pct"/>
            <w:vAlign w:val="center"/>
          </w:tcPr>
          <w:p w14:paraId="551AAA3A" w14:textId="097B7921"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Peu de confiance </w:t>
            </w:r>
            <w:r w:rsidRPr="006B02B1">
              <w:rPr>
                <w:rFonts w:ascii="Arial" w:hAnsi="Arial" w:cs="Arial"/>
                <w:sz w:val="18"/>
                <w:szCs w:val="18"/>
                <w:highlight w:val="yellow"/>
                <w:lang w:val="fr-FR"/>
              </w:rPr>
              <w:t></w:t>
            </w:r>
          </w:p>
        </w:tc>
        <w:tc>
          <w:tcPr>
            <w:tcW w:w="746" w:type="pct"/>
            <w:vAlign w:val="center"/>
          </w:tcPr>
          <w:p w14:paraId="7B015705" w14:textId="60E292AB"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Confiance moyenne </w:t>
            </w:r>
            <w:r w:rsidRPr="006B02B1">
              <w:rPr>
                <w:rFonts w:ascii="Arial" w:hAnsi="Arial" w:cs="Arial"/>
                <w:sz w:val="18"/>
                <w:szCs w:val="18"/>
                <w:highlight w:val="yellow"/>
                <w:lang w:val="fr-FR"/>
              </w:rPr>
              <w:t></w:t>
            </w:r>
          </w:p>
        </w:tc>
        <w:tc>
          <w:tcPr>
            <w:tcW w:w="706" w:type="pct"/>
            <w:vAlign w:val="center"/>
          </w:tcPr>
          <w:p w14:paraId="7D7466DB" w14:textId="6F21A65A"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Assez de confiance </w:t>
            </w:r>
            <w:r w:rsidRPr="006B02B1">
              <w:rPr>
                <w:rFonts w:ascii="Arial" w:hAnsi="Arial" w:cs="Arial"/>
                <w:sz w:val="18"/>
                <w:szCs w:val="18"/>
                <w:highlight w:val="yellow"/>
                <w:lang w:val="fr-FR"/>
              </w:rPr>
              <w:t></w:t>
            </w:r>
          </w:p>
        </w:tc>
        <w:tc>
          <w:tcPr>
            <w:tcW w:w="787" w:type="pct"/>
            <w:vAlign w:val="center"/>
          </w:tcPr>
          <w:p w14:paraId="759ACC20" w14:textId="78F7AAAD"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Confiance totale </w:t>
            </w:r>
            <w:r w:rsidRPr="006B02B1">
              <w:rPr>
                <w:rFonts w:ascii="Arial" w:hAnsi="Arial" w:cs="Arial"/>
                <w:sz w:val="18"/>
                <w:szCs w:val="18"/>
                <w:highlight w:val="yellow"/>
                <w:lang w:val="fr-FR"/>
              </w:rPr>
              <w:t></w:t>
            </w:r>
          </w:p>
        </w:tc>
      </w:tr>
      <w:tr w:rsidR="00971CD0" w:rsidRPr="00B36BAB" w14:paraId="0E2AE83B" w14:textId="77777777" w:rsidTr="00971CD0">
        <w:trPr>
          <w:trHeight w:val="314"/>
        </w:trPr>
        <w:tc>
          <w:tcPr>
            <w:tcW w:w="281" w:type="pct"/>
          </w:tcPr>
          <w:p w14:paraId="7A1395E4" w14:textId="47CA225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E.4</w:t>
            </w:r>
          </w:p>
        </w:tc>
        <w:tc>
          <w:tcPr>
            <w:tcW w:w="1177" w:type="pct"/>
          </w:tcPr>
          <w:p w14:paraId="5C6A363A" w14:textId="646EF1C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Les gens de votre village </w:t>
            </w:r>
          </w:p>
        </w:tc>
        <w:tc>
          <w:tcPr>
            <w:tcW w:w="636" w:type="pct"/>
          </w:tcPr>
          <w:p w14:paraId="71AF2636" w14:textId="481B9902"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759C8F8" w14:textId="075E5927"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7A7FCCE6" w14:textId="0A3B80E2"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13E48899" w14:textId="5B3587A7"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158FE91" w14:textId="71E8CAF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DA9D671" w14:textId="77777777" w:rsidTr="00971CD0">
        <w:trPr>
          <w:trHeight w:val="97"/>
        </w:trPr>
        <w:tc>
          <w:tcPr>
            <w:tcW w:w="281" w:type="pct"/>
          </w:tcPr>
          <w:p w14:paraId="1F1BD3F6" w14:textId="0A07E275"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E.5</w:t>
            </w:r>
          </w:p>
        </w:tc>
        <w:tc>
          <w:tcPr>
            <w:tcW w:w="1177" w:type="pct"/>
          </w:tcPr>
          <w:p w14:paraId="099F4482" w14:textId="6240A0B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 chef de votre village </w:t>
            </w:r>
          </w:p>
        </w:tc>
        <w:tc>
          <w:tcPr>
            <w:tcW w:w="636" w:type="pct"/>
          </w:tcPr>
          <w:p w14:paraId="3E13F549" w14:textId="0F90969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1EB5C4FE" w14:textId="6E5E48B3"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3E530516" w14:textId="5A53578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11F6FB68" w14:textId="411C1A7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B177329" w14:textId="5E175C5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22AB3B6" w14:textId="77777777" w:rsidTr="00971CD0">
        <w:trPr>
          <w:trHeight w:val="97"/>
        </w:trPr>
        <w:tc>
          <w:tcPr>
            <w:tcW w:w="281" w:type="pct"/>
          </w:tcPr>
          <w:p w14:paraId="09AF45E4" w14:textId="684872E9"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E.6</w:t>
            </w:r>
          </w:p>
        </w:tc>
        <w:tc>
          <w:tcPr>
            <w:tcW w:w="1177" w:type="pct"/>
          </w:tcPr>
          <w:p w14:paraId="2418E604" w14:textId="1537F02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responsables de votre CGF</w:t>
            </w:r>
          </w:p>
        </w:tc>
        <w:tc>
          <w:tcPr>
            <w:tcW w:w="636" w:type="pct"/>
          </w:tcPr>
          <w:p w14:paraId="6A3CE50B" w14:textId="413F1B8D"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3D2BBCAD" w14:textId="2D10B9C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51F1FEFB" w14:textId="75B4D58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4BCFBD9F" w14:textId="3571412A"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BAA5FD0" w14:textId="54DDB1E9"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7BD4F64A" w14:textId="77777777" w:rsidTr="00971CD0">
        <w:trPr>
          <w:trHeight w:val="97"/>
        </w:trPr>
        <w:tc>
          <w:tcPr>
            <w:tcW w:w="281" w:type="pct"/>
          </w:tcPr>
          <w:p w14:paraId="0C83E3EC" w14:textId="47A3740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E.7</w:t>
            </w:r>
          </w:p>
        </w:tc>
        <w:tc>
          <w:tcPr>
            <w:tcW w:w="1177" w:type="pct"/>
          </w:tcPr>
          <w:p w14:paraId="3ACB8896" w14:textId="650BEF4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responsables du PIF</w:t>
            </w:r>
          </w:p>
        </w:tc>
        <w:tc>
          <w:tcPr>
            <w:tcW w:w="636" w:type="pct"/>
          </w:tcPr>
          <w:p w14:paraId="2D43B0A5" w14:textId="77777777" w:rsidR="00971CD0" w:rsidRPr="00971CD0" w:rsidRDefault="00971CD0" w:rsidP="00971CD0">
            <w:pPr>
              <w:rPr>
                <w:rFonts w:ascii="Arial" w:hAnsi="Arial" w:cs="Arial"/>
                <w:sz w:val="18"/>
                <w:szCs w:val="18"/>
                <w:lang w:val="fr-FR"/>
              </w:rPr>
            </w:pPr>
          </w:p>
        </w:tc>
        <w:tc>
          <w:tcPr>
            <w:tcW w:w="667" w:type="pct"/>
          </w:tcPr>
          <w:p w14:paraId="18DC6EBA" w14:textId="77777777" w:rsidR="00971CD0" w:rsidRPr="00971CD0" w:rsidRDefault="00971CD0" w:rsidP="00971CD0">
            <w:pPr>
              <w:rPr>
                <w:rFonts w:ascii="Arial" w:hAnsi="Arial" w:cs="Arial"/>
                <w:sz w:val="18"/>
                <w:szCs w:val="18"/>
                <w:lang w:val="fr-FR"/>
              </w:rPr>
            </w:pPr>
          </w:p>
        </w:tc>
        <w:tc>
          <w:tcPr>
            <w:tcW w:w="746" w:type="pct"/>
          </w:tcPr>
          <w:p w14:paraId="5B90A5AB" w14:textId="77777777" w:rsidR="00971CD0" w:rsidRPr="00971CD0" w:rsidRDefault="00971CD0" w:rsidP="00971CD0">
            <w:pPr>
              <w:rPr>
                <w:rFonts w:ascii="Arial" w:hAnsi="Arial" w:cs="Arial"/>
                <w:sz w:val="18"/>
                <w:szCs w:val="18"/>
                <w:lang w:val="fr-FR"/>
              </w:rPr>
            </w:pPr>
          </w:p>
        </w:tc>
        <w:tc>
          <w:tcPr>
            <w:tcW w:w="706" w:type="pct"/>
          </w:tcPr>
          <w:p w14:paraId="573071A1" w14:textId="77777777" w:rsidR="00971CD0" w:rsidRPr="00971CD0" w:rsidRDefault="00971CD0" w:rsidP="00971CD0">
            <w:pPr>
              <w:rPr>
                <w:rFonts w:ascii="Arial" w:hAnsi="Arial" w:cs="Arial"/>
                <w:sz w:val="18"/>
                <w:szCs w:val="18"/>
                <w:lang w:val="fr-FR"/>
              </w:rPr>
            </w:pPr>
          </w:p>
        </w:tc>
        <w:tc>
          <w:tcPr>
            <w:tcW w:w="787" w:type="pct"/>
          </w:tcPr>
          <w:p w14:paraId="78840587" w14:textId="77777777" w:rsidR="00971CD0" w:rsidRPr="00971CD0" w:rsidRDefault="00971CD0" w:rsidP="00971CD0">
            <w:pPr>
              <w:rPr>
                <w:rFonts w:ascii="Arial" w:hAnsi="Arial" w:cs="Arial"/>
                <w:sz w:val="18"/>
                <w:szCs w:val="18"/>
                <w:lang w:val="fr-FR"/>
              </w:rPr>
            </w:pPr>
          </w:p>
        </w:tc>
      </w:tr>
      <w:tr w:rsidR="00971CD0" w:rsidRPr="00B36BAB" w14:paraId="59E1D3F6" w14:textId="77777777" w:rsidTr="00971CD0">
        <w:trPr>
          <w:trHeight w:val="98"/>
        </w:trPr>
        <w:tc>
          <w:tcPr>
            <w:tcW w:w="281" w:type="pct"/>
          </w:tcPr>
          <w:p w14:paraId="57949221" w14:textId="3DA77C2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E.8</w:t>
            </w:r>
          </w:p>
        </w:tc>
        <w:tc>
          <w:tcPr>
            <w:tcW w:w="1177" w:type="pct"/>
          </w:tcPr>
          <w:p w14:paraId="79B6D719" w14:textId="1D39B9C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 gouvernement </w:t>
            </w:r>
          </w:p>
        </w:tc>
        <w:tc>
          <w:tcPr>
            <w:tcW w:w="636" w:type="pct"/>
          </w:tcPr>
          <w:p w14:paraId="7666D57C" w14:textId="727C0F1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218FC8B" w14:textId="32621C6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739D3C21" w14:textId="0CAA2B5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7218C3CF" w14:textId="5C98E9AF"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3B1CC5EC" w14:textId="38A6D8F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21635ED" w14:textId="77777777" w:rsidTr="00971CD0">
        <w:trPr>
          <w:trHeight w:val="98"/>
        </w:trPr>
        <w:tc>
          <w:tcPr>
            <w:tcW w:w="281" w:type="pct"/>
          </w:tcPr>
          <w:p w14:paraId="478D6D6B" w14:textId="3B1E14EF"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E.9</w:t>
            </w:r>
          </w:p>
        </w:tc>
        <w:tc>
          <w:tcPr>
            <w:tcW w:w="1177" w:type="pct"/>
          </w:tcPr>
          <w:p w14:paraId="17AB6EAD" w14:textId="55E7EE66"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étrangers</w:t>
            </w:r>
            <w:bookmarkStart w:id="49" w:name="_GoBack"/>
            <w:bookmarkEnd w:id="49"/>
          </w:p>
        </w:tc>
        <w:tc>
          <w:tcPr>
            <w:tcW w:w="636" w:type="pct"/>
          </w:tcPr>
          <w:p w14:paraId="26C19D4B" w14:textId="362075B5"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CBC13CB" w14:textId="28E3663D"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065052E1" w14:textId="4789A7D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5288263A" w14:textId="39967C5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C2F6A84" w14:textId="3693751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844171" w:rsidRDefault="00FB205D" w:rsidP="00FB205D">
      <w:pPr>
        <w:pStyle w:val="ListParagraph"/>
        <w:numPr>
          <w:ilvl w:val="0"/>
          <w:numId w:val="1"/>
        </w:numPr>
        <w:rPr>
          <w:rFonts w:ascii="Arial" w:hAnsi="Arial" w:cs="Arial"/>
          <w:sz w:val="18"/>
          <w:szCs w:val="18"/>
          <w:u w:val="single"/>
        </w:rPr>
      </w:pPr>
      <w:r w:rsidRPr="00844171">
        <w:rPr>
          <w:rFonts w:ascii="Arial" w:hAnsi="Arial" w:cs="Arial"/>
          <w:sz w:val="18"/>
          <w:szCs w:val="18"/>
          <w:u w:val="single"/>
        </w:rPr>
        <w:t>Pe</w:t>
      </w:r>
      <w:r w:rsidR="0052693A" w:rsidRPr="00844171">
        <w:rPr>
          <w:rFonts w:ascii="Arial" w:hAnsi="Arial" w:cs="Arial"/>
          <w:sz w:val="18"/>
          <w:szCs w:val="18"/>
          <w:u w:val="single"/>
        </w:rPr>
        <w:t>rception de</w:t>
      </w:r>
      <w:r w:rsidR="001B22EE" w:rsidRPr="00844171">
        <w:rPr>
          <w:rFonts w:ascii="Arial" w:hAnsi="Arial" w:cs="Arial"/>
          <w:sz w:val="18"/>
          <w:szCs w:val="18"/>
          <w:u w:val="single"/>
        </w:rPr>
        <w:t xml:space="preserve"> la valeur</w:t>
      </w:r>
      <w:r w:rsidR="0052693A" w:rsidRPr="00844171">
        <w:rPr>
          <w:rFonts w:ascii="Arial" w:hAnsi="Arial" w:cs="Arial"/>
          <w:sz w:val="18"/>
          <w:szCs w:val="18"/>
          <w:u w:val="single"/>
        </w:rPr>
        <w:t xml:space="preserve"> </w:t>
      </w:r>
      <w:r w:rsidR="004669D8" w:rsidRPr="00844171">
        <w:rPr>
          <w:rFonts w:ascii="Arial" w:hAnsi="Arial" w:cs="Arial"/>
          <w:sz w:val="18"/>
          <w:szCs w:val="18"/>
          <w:u w:val="single"/>
        </w:rPr>
        <w:t>environnementale</w:t>
      </w:r>
      <w:r w:rsidR="00920AC2" w:rsidRPr="00844171">
        <w:rPr>
          <w:rFonts w:ascii="Arial" w:hAnsi="Arial" w:cs="Arial"/>
          <w:sz w:val="18"/>
          <w:szCs w:val="18"/>
          <w:u w:val="single"/>
        </w:rPr>
        <w:t xml:space="preserve"> et préférences</w:t>
      </w:r>
    </w:p>
    <w:p w14:paraId="5B940EDA" w14:textId="4E22F7ED" w:rsidR="00FB205D" w:rsidRPr="00844171" w:rsidRDefault="00FB205D" w:rsidP="00150DEE">
      <w:pPr>
        <w:rPr>
          <w:rFonts w:ascii="Arial" w:hAnsi="Arial" w:cs="Arial"/>
          <w:sz w:val="18"/>
          <w:szCs w:val="18"/>
          <w:lang w:val="fr-FR"/>
        </w:rPr>
      </w:pPr>
    </w:p>
    <w:p w14:paraId="2E8E236E" w14:textId="63E9804A" w:rsidR="0052693A" w:rsidRPr="00844171" w:rsidRDefault="008B66D0" w:rsidP="00150DEE">
      <w:pPr>
        <w:rPr>
          <w:rFonts w:ascii="Arial" w:hAnsi="Arial" w:cs="Arial"/>
          <w:sz w:val="18"/>
          <w:szCs w:val="18"/>
          <w:lang w:val="fr-FR"/>
        </w:rPr>
      </w:pPr>
      <w:r w:rsidRPr="00844171">
        <w:rPr>
          <w:rFonts w:ascii="Arial" w:hAnsi="Arial" w:cs="Arial"/>
          <w:sz w:val="18"/>
          <w:szCs w:val="18"/>
          <w:lang w:val="fr-FR"/>
        </w:rPr>
        <w:t>Pour chacune des affirmations suivantes, v</w:t>
      </w:r>
      <w:r w:rsidR="00C20DEC" w:rsidRPr="00844171">
        <w:rPr>
          <w:rFonts w:ascii="Arial" w:hAnsi="Arial" w:cs="Arial"/>
          <w:sz w:val="18"/>
          <w:szCs w:val="18"/>
          <w:lang w:val="fr-FR"/>
        </w:rPr>
        <w:t xml:space="preserve">euillez indiquer </w:t>
      </w:r>
      <w:r w:rsidRPr="00844171">
        <w:rPr>
          <w:rFonts w:ascii="Arial" w:hAnsi="Arial" w:cs="Arial"/>
          <w:sz w:val="18"/>
          <w:szCs w:val="18"/>
          <w:lang w:val="fr-FR"/>
        </w:rPr>
        <w:t>à quel point vous êtes d’accord</w:t>
      </w:r>
    </w:p>
    <w:p w14:paraId="44A0EED5" w14:textId="77777777" w:rsidR="00BC6FE5" w:rsidRPr="00844171"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57346A" w14:paraId="0697EF79" w14:textId="77777777" w:rsidTr="0011453F">
        <w:tc>
          <w:tcPr>
            <w:tcW w:w="260" w:type="pct"/>
          </w:tcPr>
          <w:p w14:paraId="3D909A6E" w14:textId="77777777" w:rsidR="00BC6FE5" w:rsidRPr="00844171" w:rsidRDefault="00BC6FE5" w:rsidP="00BC6FE5">
            <w:pPr>
              <w:pStyle w:val="ListParagraph"/>
              <w:ind w:left="0"/>
              <w:rPr>
                <w:rFonts w:ascii="Arial" w:hAnsi="Arial" w:cs="Arial"/>
                <w:sz w:val="18"/>
                <w:szCs w:val="18"/>
              </w:rPr>
            </w:pPr>
          </w:p>
        </w:tc>
        <w:tc>
          <w:tcPr>
            <w:tcW w:w="3046" w:type="pct"/>
          </w:tcPr>
          <w:p w14:paraId="7EAEF1FF" w14:textId="65926DF1" w:rsidR="00BC6FE5" w:rsidRPr="00844171" w:rsidRDefault="00BC6FE5" w:rsidP="00BC6FE5">
            <w:pPr>
              <w:pStyle w:val="ListParagraph"/>
              <w:ind w:left="0"/>
              <w:rPr>
                <w:rFonts w:ascii="Arial" w:hAnsi="Arial" w:cs="Arial"/>
                <w:sz w:val="18"/>
                <w:szCs w:val="18"/>
              </w:rPr>
            </w:pPr>
          </w:p>
        </w:tc>
        <w:tc>
          <w:tcPr>
            <w:tcW w:w="1694" w:type="pct"/>
          </w:tcPr>
          <w:p w14:paraId="1886CDF5" w14:textId="77777777" w:rsidR="00BC6FE5" w:rsidRPr="00844171" w:rsidRDefault="00BC6FE5" w:rsidP="00BC6FE5">
            <w:pPr>
              <w:pStyle w:val="ListParagraph"/>
              <w:ind w:left="0"/>
              <w:rPr>
                <w:rFonts w:ascii="Arial" w:hAnsi="Arial" w:cs="Arial"/>
                <w:sz w:val="18"/>
                <w:szCs w:val="18"/>
              </w:rPr>
            </w:pPr>
          </w:p>
        </w:tc>
      </w:tr>
      <w:tr w:rsidR="0011453F" w:rsidRPr="00070CC2" w14:paraId="72EFE571" w14:textId="77777777" w:rsidTr="0011453F">
        <w:tc>
          <w:tcPr>
            <w:tcW w:w="260" w:type="pct"/>
          </w:tcPr>
          <w:p w14:paraId="4E672CBD" w14:textId="59F3FFAA" w:rsidR="0011453F" w:rsidRPr="00844171" w:rsidRDefault="000657C1" w:rsidP="0011453F">
            <w:pPr>
              <w:pStyle w:val="ListParagraph"/>
              <w:ind w:left="0"/>
              <w:rPr>
                <w:rFonts w:ascii="Arial" w:hAnsi="Arial" w:cs="Arial"/>
                <w:sz w:val="18"/>
                <w:szCs w:val="18"/>
              </w:rPr>
            </w:pPr>
            <w:r w:rsidRPr="00844171">
              <w:rPr>
                <w:rFonts w:ascii="Arial" w:hAnsi="Arial" w:cs="Arial"/>
                <w:sz w:val="18"/>
                <w:szCs w:val="18"/>
              </w:rPr>
              <w:t>F</w:t>
            </w:r>
          </w:p>
        </w:tc>
        <w:tc>
          <w:tcPr>
            <w:tcW w:w="3046" w:type="pct"/>
          </w:tcPr>
          <w:p w14:paraId="10157531" w14:textId="344407FB"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La pression de ma communauté sur la forêt est beaucoup plus forte que la capacité de la forêt.</w:t>
            </w:r>
          </w:p>
          <w:p w14:paraId="30F2FFB3" w14:textId="77777777" w:rsidR="0011453F" w:rsidRPr="00844171" w:rsidRDefault="0011453F" w:rsidP="00971CD0">
            <w:pPr>
              <w:rPr>
                <w:rFonts w:ascii="Arial" w:hAnsi="Arial" w:cs="Arial"/>
                <w:sz w:val="18"/>
                <w:szCs w:val="18"/>
                <w:lang w:val="fr-FR"/>
              </w:rPr>
            </w:pPr>
          </w:p>
          <w:p w14:paraId="223D969E" w14:textId="754855D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Les membres de ma communauté doivent se sentir libre de faire ce qu’ils veulent dans la forêt, même si ceci pourrait conduire à la destruction totale de la forêt. </w:t>
            </w:r>
          </w:p>
          <w:p w14:paraId="31353F95" w14:textId="77777777" w:rsidR="0011453F" w:rsidRPr="00844171" w:rsidRDefault="0011453F" w:rsidP="00971CD0">
            <w:pPr>
              <w:rPr>
                <w:rFonts w:ascii="Arial" w:hAnsi="Arial" w:cs="Arial"/>
                <w:sz w:val="18"/>
                <w:szCs w:val="18"/>
                <w:lang w:val="fr-FR"/>
              </w:rPr>
            </w:pPr>
          </w:p>
          <w:p w14:paraId="2FC7FF9F" w14:textId="068A134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hommes ont souvent tendance à abuser de la nature</w:t>
            </w:r>
          </w:p>
          <w:p w14:paraId="74C10FE6" w14:textId="77777777" w:rsidR="0011453F" w:rsidRPr="00844171" w:rsidRDefault="0011453F" w:rsidP="00971CD0">
            <w:pPr>
              <w:rPr>
                <w:rFonts w:ascii="Arial" w:hAnsi="Arial" w:cs="Arial"/>
                <w:sz w:val="18"/>
                <w:szCs w:val="18"/>
                <w:lang w:val="fr-FR"/>
              </w:rPr>
            </w:pPr>
          </w:p>
          <w:p w14:paraId="26A63089" w14:textId="2A740EB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La Terre a plein de ressources naturelles. Nous devons juste savoir comment les exploiter.</w:t>
            </w:r>
          </w:p>
          <w:p w14:paraId="519D46EF" w14:textId="77777777" w:rsidR="0011453F" w:rsidRPr="00844171" w:rsidRDefault="0011453F" w:rsidP="00971CD0">
            <w:pPr>
              <w:rPr>
                <w:rFonts w:ascii="Arial" w:hAnsi="Arial" w:cs="Arial"/>
                <w:sz w:val="18"/>
                <w:szCs w:val="18"/>
                <w:lang w:val="fr-FR"/>
              </w:rPr>
            </w:pPr>
          </w:p>
          <w:p w14:paraId="50A0ACF8" w14:textId="070A4470"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membres de ma communauté surexploitent la foret</w:t>
            </w:r>
          </w:p>
          <w:p w14:paraId="2CDC13C7" w14:textId="77777777" w:rsidR="0011453F" w:rsidRPr="00844171" w:rsidRDefault="0011453F" w:rsidP="00971CD0">
            <w:pPr>
              <w:rPr>
                <w:rFonts w:ascii="Arial" w:hAnsi="Arial" w:cs="Arial"/>
                <w:sz w:val="18"/>
                <w:szCs w:val="18"/>
                <w:lang w:val="fr-FR"/>
              </w:rPr>
            </w:pPr>
          </w:p>
          <w:p w14:paraId="3F187E96" w14:textId="6873A2D2"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Notre foret est très riche et ne peut jamais être complètement détruite quels que soient nos activités (feux de brousse, pâturage, agriculture, ramassage de bois, etc.) </w:t>
            </w:r>
          </w:p>
          <w:p w14:paraId="64E7E454" w14:textId="6873A2D2" w:rsidR="0011453F" w:rsidRPr="00844171" w:rsidRDefault="0011453F" w:rsidP="00971CD0">
            <w:pPr>
              <w:rPr>
                <w:rFonts w:ascii="Arial" w:hAnsi="Arial" w:cs="Arial"/>
                <w:sz w:val="18"/>
                <w:szCs w:val="18"/>
                <w:lang w:val="fr-FR"/>
              </w:rPr>
            </w:pPr>
          </w:p>
          <w:p w14:paraId="5F301F0B" w14:textId="5423CD53" w:rsidR="008B66D0" w:rsidRPr="00844171" w:rsidRDefault="008B66D0" w:rsidP="00971CD0">
            <w:pPr>
              <w:rPr>
                <w:rFonts w:ascii="Arial" w:hAnsi="Arial" w:cs="Arial"/>
                <w:sz w:val="18"/>
                <w:szCs w:val="18"/>
                <w:lang w:val="fr-FR"/>
              </w:rPr>
            </w:pPr>
            <w:r w:rsidRPr="00844171">
              <w:rPr>
                <w:rFonts w:ascii="Arial" w:hAnsi="Arial" w:cs="Arial"/>
                <w:sz w:val="18"/>
                <w:szCs w:val="18"/>
                <w:lang w:val="fr-FR"/>
              </w:rPr>
              <w:t>L’équilibre de la nature est très délicat et peut être très facilement perturbé</w:t>
            </w:r>
          </w:p>
          <w:p w14:paraId="26EC6D98" w14:textId="77777777" w:rsidR="008B66D0" w:rsidRPr="00844171" w:rsidRDefault="008B66D0" w:rsidP="00971CD0">
            <w:pPr>
              <w:rPr>
                <w:rFonts w:ascii="Arial" w:hAnsi="Arial" w:cs="Arial"/>
                <w:sz w:val="18"/>
                <w:szCs w:val="18"/>
                <w:lang w:val="fr-FR"/>
              </w:rPr>
            </w:pPr>
          </w:p>
          <w:p w14:paraId="29BD07D3" w14:textId="1040BC5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changements climatiques ne sont pas si importants que ça. Les gens exagèrent quand ils nous parlent de changement climatique.</w:t>
            </w:r>
          </w:p>
          <w:p w14:paraId="03769E5E" w14:textId="77777777" w:rsidR="0011453F" w:rsidRPr="00844171" w:rsidRDefault="0011453F" w:rsidP="00971CD0">
            <w:pPr>
              <w:rPr>
                <w:rFonts w:ascii="Arial" w:hAnsi="Arial" w:cs="Arial"/>
                <w:sz w:val="18"/>
                <w:szCs w:val="18"/>
                <w:lang w:val="fr-FR"/>
              </w:rPr>
            </w:pPr>
          </w:p>
          <w:p w14:paraId="2039CF9F" w14:textId="1786EEDD"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hommes finiront par comprendre comment gérer la forêt de façon durable</w:t>
            </w:r>
          </w:p>
          <w:p w14:paraId="4DC2C6A7" w14:textId="77777777" w:rsidR="0011453F" w:rsidRPr="00844171" w:rsidRDefault="0011453F" w:rsidP="00971CD0">
            <w:pPr>
              <w:rPr>
                <w:rFonts w:ascii="Arial" w:hAnsi="Arial" w:cs="Arial"/>
                <w:sz w:val="18"/>
                <w:szCs w:val="18"/>
                <w:lang w:val="fr-FR"/>
              </w:rPr>
            </w:pPr>
          </w:p>
          <w:p w14:paraId="64DEC52D" w14:textId="77777777"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Si nous nous ne changeons pas de comportement envers notre foret, et nos espaces verts, les effets néfastes des changements climatiques continuerons de nous menacer.</w:t>
            </w:r>
          </w:p>
          <w:p w14:paraId="0DCAA2AB" w14:textId="513F34F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br/>
            </w:r>
          </w:p>
        </w:tc>
        <w:tc>
          <w:tcPr>
            <w:tcW w:w="1694" w:type="pct"/>
          </w:tcPr>
          <w:p w14:paraId="5CD0D99E" w14:textId="16D2853A"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1=je ne suis pas du tout d’accord</w:t>
            </w:r>
          </w:p>
          <w:p w14:paraId="3CE8646F" w14:textId="00DF33CF"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2=je ne suis d’accord</w:t>
            </w:r>
          </w:p>
          <w:p w14:paraId="6CA67BF2" w14:textId="10D9082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3=je suis d’accord</w:t>
            </w:r>
          </w:p>
          <w:p w14:paraId="31CF25F5" w14:textId="6C4DF87F"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4=je suis absolument d’accord</w:t>
            </w:r>
          </w:p>
        </w:tc>
      </w:tr>
    </w:tbl>
    <w:p w14:paraId="7FCA062F" w14:textId="540E2104" w:rsidR="00BC6FE5" w:rsidRPr="00070CC2" w:rsidRDefault="00BC6FE5" w:rsidP="00BC6FE5">
      <w:pPr>
        <w:pStyle w:val="ListParagraph"/>
        <w:rPr>
          <w:rFonts w:ascii="Arial" w:hAnsi="Arial" w:cs="Arial"/>
          <w:sz w:val="18"/>
          <w:szCs w:val="18"/>
          <w:highlight w:val="yellow"/>
        </w:rPr>
      </w:pPr>
    </w:p>
    <w:p w14:paraId="57B49106" w14:textId="77777777" w:rsidR="00D76E40" w:rsidRPr="00070CC2" w:rsidRDefault="00D76E40" w:rsidP="00BC6FE5">
      <w:pPr>
        <w:pStyle w:val="ListParagraph"/>
        <w:rPr>
          <w:rFonts w:ascii="Arial" w:hAnsi="Arial" w:cs="Arial"/>
          <w:sz w:val="18"/>
          <w:szCs w:val="18"/>
          <w:highlight w:val="yellow"/>
        </w:rPr>
      </w:pPr>
    </w:p>
    <w:p w14:paraId="1B6F9AC8" w14:textId="2391BA4F" w:rsidR="004204A3" w:rsidRPr="00070CC2" w:rsidRDefault="004204A3" w:rsidP="00BC6FE5">
      <w:pPr>
        <w:pStyle w:val="ListParagraph"/>
        <w:rPr>
          <w:rFonts w:ascii="Arial" w:hAnsi="Arial" w:cs="Arial"/>
          <w:sz w:val="18"/>
          <w:szCs w:val="18"/>
          <w:highlight w:val="yellow"/>
        </w:rPr>
      </w:pPr>
    </w:p>
    <w:p w14:paraId="28A51F66" w14:textId="61B25675" w:rsidR="004204A3" w:rsidRPr="00844171" w:rsidRDefault="004204A3" w:rsidP="00BC6FE5">
      <w:pPr>
        <w:pStyle w:val="ListParagraph"/>
        <w:rPr>
          <w:rFonts w:ascii="Arial" w:hAnsi="Arial" w:cs="Arial"/>
          <w:sz w:val="18"/>
          <w:szCs w:val="18"/>
        </w:rPr>
      </w:pPr>
    </w:p>
    <w:p w14:paraId="7B4DD6C8" w14:textId="01F200C6" w:rsidR="004204A3" w:rsidRPr="00844171" w:rsidRDefault="004204A3" w:rsidP="004204A3">
      <w:pPr>
        <w:pStyle w:val="ListParagraph"/>
        <w:numPr>
          <w:ilvl w:val="0"/>
          <w:numId w:val="1"/>
        </w:numPr>
        <w:rPr>
          <w:rFonts w:ascii="Arial" w:hAnsi="Arial" w:cs="Arial"/>
          <w:sz w:val="18"/>
          <w:szCs w:val="18"/>
          <w:u w:val="single"/>
        </w:rPr>
      </w:pPr>
      <w:r w:rsidRPr="00844171">
        <w:rPr>
          <w:rFonts w:ascii="Arial" w:hAnsi="Arial" w:cs="Arial"/>
          <w:sz w:val="18"/>
          <w:szCs w:val="18"/>
          <w:u w:val="single"/>
        </w:rPr>
        <w:t>Préférences par rapport au risque</w:t>
      </w:r>
    </w:p>
    <w:p w14:paraId="76B4B648" w14:textId="77777777" w:rsidR="004204A3" w:rsidRPr="00844171" w:rsidRDefault="004204A3"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507"/>
        <w:gridCol w:w="5503"/>
        <w:gridCol w:w="3052"/>
      </w:tblGrid>
      <w:tr w:rsidR="00DC7A4C" w:rsidRPr="0057346A" w14:paraId="142A9016" w14:textId="77777777" w:rsidTr="006B1326">
        <w:trPr>
          <w:trHeight w:val="940"/>
        </w:trPr>
        <w:tc>
          <w:tcPr>
            <w:tcW w:w="260" w:type="pct"/>
          </w:tcPr>
          <w:p w14:paraId="30F4AF85" w14:textId="69D9223C" w:rsidR="00DC7A4C" w:rsidRPr="00844171" w:rsidRDefault="000657C1" w:rsidP="00971CD0">
            <w:pPr>
              <w:rPr>
                <w:rFonts w:ascii="Arial" w:hAnsi="Arial" w:cs="Arial"/>
                <w:sz w:val="18"/>
                <w:szCs w:val="18"/>
                <w:lang w:val="fr-FR"/>
              </w:rPr>
            </w:pPr>
            <w:r w:rsidRPr="00844171">
              <w:rPr>
                <w:rFonts w:ascii="Arial" w:hAnsi="Arial" w:cs="Arial"/>
                <w:sz w:val="18"/>
                <w:szCs w:val="18"/>
                <w:lang w:val="fr-FR"/>
              </w:rPr>
              <w:t>G.1</w:t>
            </w:r>
          </w:p>
        </w:tc>
        <w:tc>
          <w:tcPr>
            <w:tcW w:w="3046" w:type="pct"/>
          </w:tcPr>
          <w:p w14:paraId="35FE44AE" w14:textId="72E42B80"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 xml:space="preserve">En général, a quel dégrée êtes-vous prêt à prendre des risques concernant votre production agricole pour de meilleures chances d’augmenter votre revenu ? </w:t>
            </w:r>
          </w:p>
        </w:tc>
        <w:tc>
          <w:tcPr>
            <w:tcW w:w="1694" w:type="pct"/>
          </w:tcPr>
          <w:p w14:paraId="014D9EBF" w14:textId="359AA059"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1=</w:t>
            </w:r>
            <w:r w:rsidR="00070CC2" w:rsidRPr="00844171">
              <w:rPr>
                <w:rFonts w:ascii="Arial" w:hAnsi="Arial" w:cs="Arial"/>
                <w:sz w:val="18"/>
                <w:szCs w:val="18"/>
                <w:lang w:val="fr-FR"/>
              </w:rPr>
              <w:t xml:space="preserve">Zéro risque : </w:t>
            </w:r>
            <w:r w:rsidRPr="00844171">
              <w:rPr>
                <w:rFonts w:ascii="Arial" w:hAnsi="Arial" w:cs="Arial"/>
                <w:sz w:val="18"/>
                <w:szCs w:val="18"/>
                <w:lang w:val="fr-FR"/>
              </w:rPr>
              <w:t>Pas du tout</w:t>
            </w:r>
            <w:r w:rsidR="00070CC2" w:rsidRPr="00844171">
              <w:rPr>
                <w:rFonts w:ascii="Arial" w:hAnsi="Arial" w:cs="Arial"/>
                <w:sz w:val="18"/>
                <w:szCs w:val="18"/>
                <w:lang w:val="fr-FR"/>
              </w:rPr>
              <w:t>, je ne prends presque jamais prendre de risques</w:t>
            </w:r>
          </w:p>
          <w:p w14:paraId="72EBDF01" w14:textId="43392BC6" w:rsidR="00070CC2" w:rsidRPr="00844171" w:rsidRDefault="00070CC2" w:rsidP="00971CD0">
            <w:pPr>
              <w:rPr>
                <w:rFonts w:ascii="Arial" w:hAnsi="Arial" w:cs="Arial"/>
                <w:sz w:val="18"/>
                <w:szCs w:val="18"/>
                <w:lang w:val="fr-FR"/>
              </w:rPr>
            </w:pPr>
            <w:r w:rsidRPr="00844171">
              <w:rPr>
                <w:rFonts w:ascii="Arial" w:hAnsi="Arial" w:cs="Arial"/>
                <w:sz w:val="18"/>
                <w:szCs w:val="18"/>
                <w:lang w:val="fr-FR"/>
              </w:rPr>
              <w:t xml:space="preserve">2=Risque minimal : Pas trop, j’essaie de mon mieux pour éviter les options risquées </w:t>
            </w:r>
          </w:p>
          <w:p w14:paraId="19A07B32" w14:textId="3BED82CF"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3=</w:t>
            </w:r>
            <w:r w:rsidR="00070CC2" w:rsidRPr="00844171">
              <w:rPr>
                <w:rFonts w:ascii="Arial" w:hAnsi="Arial" w:cs="Arial"/>
                <w:sz w:val="18"/>
                <w:szCs w:val="18"/>
                <w:lang w:val="fr-FR"/>
              </w:rPr>
              <w:t xml:space="preserve">risque modéré : </w:t>
            </w:r>
            <w:r w:rsidRPr="00844171">
              <w:rPr>
                <w:rFonts w:ascii="Arial" w:hAnsi="Arial" w:cs="Arial"/>
                <w:sz w:val="18"/>
                <w:szCs w:val="18"/>
                <w:lang w:val="fr-FR"/>
              </w:rPr>
              <w:t>J’aime tenter ma chance quelques fois</w:t>
            </w:r>
          </w:p>
          <w:p w14:paraId="769D85FF" w14:textId="09F5F39C"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4=</w:t>
            </w:r>
            <w:r w:rsidR="00070CC2" w:rsidRPr="00844171">
              <w:rPr>
                <w:rFonts w:ascii="Arial" w:hAnsi="Arial" w:cs="Arial"/>
                <w:sz w:val="18"/>
                <w:szCs w:val="18"/>
                <w:lang w:val="fr-FR"/>
              </w:rPr>
              <w:t xml:space="preserve">Aime le risque : qui ne risque rien n’a rien, </w:t>
            </w:r>
            <w:r w:rsidRPr="00844171">
              <w:rPr>
                <w:rFonts w:ascii="Arial" w:hAnsi="Arial" w:cs="Arial"/>
                <w:sz w:val="18"/>
                <w:szCs w:val="18"/>
                <w:lang w:val="fr-FR"/>
              </w:rPr>
              <w:t>je suis toujours prêt à prendre des risques</w:t>
            </w:r>
          </w:p>
        </w:tc>
      </w:tr>
      <w:tr w:rsidR="00DC7A4C" w:rsidRPr="00844171" w14:paraId="0B5FC0E7" w14:textId="77777777" w:rsidTr="006B1326">
        <w:trPr>
          <w:trHeight w:val="940"/>
        </w:trPr>
        <w:tc>
          <w:tcPr>
            <w:tcW w:w="260" w:type="pct"/>
          </w:tcPr>
          <w:p w14:paraId="327882D5" w14:textId="7B0C8130" w:rsidR="00DC7A4C" w:rsidRPr="00844171" w:rsidRDefault="000657C1" w:rsidP="00971CD0">
            <w:pPr>
              <w:rPr>
                <w:rFonts w:ascii="Arial" w:hAnsi="Arial" w:cs="Arial"/>
                <w:sz w:val="18"/>
                <w:szCs w:val="18"/>
                <w:lang w:val="fr-FR"/>
              </w:rPr>
            </w:pPr>
            <w:r w:rsidRPr="00844171">
              <w:rPr>
                <w:rFonts w:ascii="Arial" w:hAnsi="Arial" w:cs="Arial"/>
                <w:sz w:val="18"/>
                <w:szCs w:val="18"/>
                <w:lang w:val="fr-FR"/>
              </w:rPr>
              <w:t>G.2</w:t>
            </w:r>
          </w:p>
        </w:tc>
        <w:tc>
          <w:tcPr>
            <w:tcW w:w="3046" w:type="pct"/>
          </w:tcPr>
          <w:p w14:paraId="543FF387" w14:textId="1023FCF1"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 xml:space="preserve">Supposez que vous avez l’option de </w:t>
            </w:r>
            <w:r w:rsidR="00E90E82" w:rsidRPr="00844171">
              <w:rPr>
                <w:rFonts w:ascii="Arial" w:hAnsi="Arial" w:cs="Arial"/>
                <w:sz w:val="18"/>
                <w:szCs w:val="18"/>
                <w:lang w:val="fr-FR"/>
              </w:rPr>
              <w:t>payer</w:t>
            </w:r>
            <w:r w:rsidRPr="00844171">
              <w:rPr>
                <w:rFonts w:ascii="Arial" w:hAnsi="Arial" w:cs="Arial"/>
                <w:sz w:val="18"/>
                <w:szCs w:val="18"/>
                <w:lang w:val="fr-FR"/>
              </w:rPr>
              <w:t xml:space="preserve"> 2000FCFA </w:t>
            </w:r>
            <w:r w:rsidR="00E90E82" w:rsidRPr="00844171">
              <w:rPr>
                <w:rFonts w:ascii="Arial" w:hAnsi="Arial" w:cs="Arial"/>
                <w:sz w:val="18"/>
                <w:szCs w:val="18"/>
                <w:lang w:val="fr-FR"/>
              </w:rPr>
              <w:t>aujourd’hui et de recevoir 3000FCFA le mois prochain. Seriez-vous prêt à le faire ?</w:t>
            </w:r>
          </w:p>
        </w:tc>
        <w:tc>
          <w:tcPr>
            <w:tcW w:w="1694" w:type="pct"/>
          </w:tcPr>
          <w:p w14:paraId="20F2D4B1" w14:textId="7FAB9641"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1=Jamais</w:t>
            </w:r>
          </w:p>
          <w:p w14:paraId="1ED65575" w14:textId="195E5587"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2=je ne crois pas</w:t>
            </w:r>
          </w:p>
          <w:p w14:paraId="1F99241A" w14:textId="36C2D913"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3=</w:t>
            </w:r>
            <w:r w:rsidR="00070CC2" w:rsidRPr="00844171">
              <w:rPr>
                <w:rFonts w:ascii="Arial" w:hAnsi="Arial" w:cs="Arial"/>
                <w:sz w:val="18"/>
                <w:szCs w:val="18"/>
                <w:lang w:val="fr-FR"/>
              </w:rPr>
              <w:t>peut</w:t>
            </w:r>
            <w:r w:rsidRPr="00844171">
              <w:rPr>
                <w:rFonts w:ascii="Arial" w:hAnsi="Arial" w:cs="Arial"/>
                <w:sz w:val="18"/>
                <w:szCs w:val="18"/>
                <w:lang w:val="fr-FR"/>
              </w:rPr>
              <w:t xml:space="preserve"> être</w:t>
            </w:r>
          </w:p>
          <w:p w14:paraId="346E6D31" w14:textId="5E5AD740" w:rsidR="00DC7A4C" w:rsidRPr="00844171" w:rsidRDefault="00E90E82" w:rsidP="00971CD0">
            <w:pPr>
              <w:rPr>
                <w:rFonts w:ascii="Arial" w:hAnsi="Arial" w:cs="Arial"/>
                <w:sz w:val="18"/>
                <w:szCs w:val="18"/>
                <w:lang w:val="fr-FR"/>
              </w:rPr>
            </w:pPr>
            <w:r w:rsidRPr="00844171">
              <w:rPr>
                <w:rFonts w:ascii="Arial" w:hAnsi="Arial" w:cs="Arial"/>
                <w:sz w:val="18"/>
                <w:szCs w:val="18"/>
                <w:lang w:val="fr-FR"/>
              </w:rPr>
              <w:t>4=je le ferai certainement</w:t>
            </w:r>
          </w:p>
        </w:tc>
      </w:tr>
      <w:tr w:rsidR="006B1326" w:rsidRPr="005709C0" w14:paraId="432DD0B6" w14:textId="77777777" w:rsidTr="006B1326">
        <w:trPr>
          <w:trHeight w:val="940"/>
        </w:trPr>
        <w:tc>
          <w:tcPr>
            <w:tcW w:w="260" w:type="pct"/>
          </w:tcPr>
          <w:p w14:paraId="7A533303" w14:textId="1E53D5A3" w:rsidR="006B1326" w:rsidRPr="00844171" w:rsidRDefault="000657C1" w:rsidP="00971CD0">
            <w:pPr>
              <w:rPr>
                <w:rFonts w:ascii="Arial" w:hAnsi="Arial" w:cs="Arial"/>
                <w:sz w:val="18"/>
                <w:szCs w:val="18"/>
                <w:lang w:val="fr-FR"/>
              </w:rPr>
            </w:pPr>
            <w:r w:rsidRPr="00844171">
              <w:rPr>
                <w:rFonts w:ascii="Arial" w:hAnsi="Arial" w:cs="Arial"/>
                <w:sz w:val="18"/>
                <w:szCs w:val="18"/>
                <w:lang w:val="fr-FR"/>
              </w:rPr>
              <w:t>G.3</w:t>
            </w:r>
          </w:p>
        </w:tc>
        <w:tc>
          <w:tcPr>
            <w:tcW w:w="3046" w:type="pct"/>
          </w:tcPr>
          <w:p w14:paraId="64D8E190" w14:textId="7AB33DDC"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 xml:space="preserve">Supposez qu’on vous propose de jouer le jeu suivant. Nous allons lancer une pièce d’argent. Si ca retombe sur pile, vous recevrez 3000FCFA. Si ça retombe sur face, vous allez devoir payer 2000FCFA. Seriez-vous prêt à jouer ? </w:t>
            </w:r>
          </w:p>
        </w:tc>
        <w:tc>
          <w:tcPr>
            <w:tcW w:w="1694" w:type="pct"/>
          </w:tcPr>
          <w:p w14:paraId="49592A91"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1=Jamais</w:t>
            </w:r>
          </w:p>
          <w:p w14:paraId="7CC2CA13"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2=je ne crois pas</w:t>
            </w:r>
          </w:p>
          <w:p w14:paraId="57CF2D18"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3=peu être</w:t>
            </w:r>
          </w:p>
          <w:p w14:paraId="6F524BAB" w14:textId="4201C4AA"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4=je le ferai certainement</w:t>
            </w:r>
          </w:p>
        </w:tc>
      </w:tr>
    </w:tbl>
    <w:p w14:paraId="7C105E29" w14:textId="758D2A64" w:rsidR="00D76E40" w:rsidRDefault="00D76E40" w:rsidP="005709C0">
      <w:pPr>
        <w:rPr>
          <w:rFonts w:ascii="Arial" w:hAnsi="Arial" w:cs="Arial"/>
          <w:sz w:val="18"/>
          <w:szCs w:val="18"/>
        </w:rPr>
      </w:pPr>
    </w:p>
    <w:p w14:paraId="458BEE2F" w14:textId="243D6182" w:rsidR="00F14899" w:rsidRDefault="00F14899" w:rsidP="005709C0">
      <w:pPr>
        <w:rPr>
          <w:rFonts w:ascii="Arial" w:hAnsi="Arial" w:cs="Arial"/>
          <w:sz w:val="18"/>
          <w:szCs w:val="18"/>
        </w:rPr>
      </w:pPr>
    </w:p>
    <w:p w14:paraId="61D2894C" w14:textId="77777777" w:rsidR="00F14899" w:rsidRDefault="00F14899" w:rsidP="005709C0">
      <w:pPr>
        <w:rPr>
          <w:rFonts w:ascii="Arial" w:hAnsi="Arial" w:cs="Arial"/>
          <w:sz w:val="18"/>
          <w:szCs w:val="18"/>
        </w:rPr>
      </w:pPr>
    </w:p>
    <w:p w14:paraId="38EE4813" w14:textId="77777777" w:rsidR="00AE320F" w:rsidRPr="003D7CA4" w:rsidRDefault="00AE320F" w:rsidP="00AE320F">
      <w:pPr>
        <w:rPr>
          <w:rFonts w:ascii="Arial" w:hAnsi="Arial" w:cs="Arial"/>
          <w:sz w:val="18"/>
          <w:szCs w:val="18"/>
          <w:u w:val="single"/>
          <w:lang w:val="fr-FR"/>
        </w:rPr>
      </w:pPr>
      <w:r w:rsidRPr="003D7CA4">
        <w:rPr>
          <w:rFonts w:ascii="Arial" w:hAnsi="Arial" w:cs="Arial"/>
          <w:sz w:val="18"/>
          <w:szCs w:val="18"/>
          <w:u w:val="single"/>
          <w:lang w:val="fr-FR"/>
        </w:rPr>
        <w:t>Coordonnées GPS du lieu d</w:t>
      </w:r>
      <w:r>
        <w:rPr>
          <w:rFonts w:ascii="Arial" w:hAnsi="Arial" w:cs="Arial"/>
          <w:sz w:val="18"/>
          <w:szCs w:val="18"/>
          <w:u w:val="single"/>
          <w:lang w:val="fr-FR"/>
        </w:rPr>
        <w:t>e l’enquête</w:t>
      </w:r>
    </w:p>
    <w:p w14:paraId="6E75A113" w14:textId="284FDCC4" w:rsidR="00AE320F" w:rsidRPr="004D3E4F" w:rsidRDefault="00AE320F" w:rsidP="005709C0">
      <w:pPr>
        <w:rPr>
          <w:rFonts w:ascii="Arial" w:hAnsi="Arial" w:cs="Arial"/>
          <w:sz w:val="18"/>
          <w:szCs w:val="18"/>
          <w:lang w:val="fr-FR"/>
        </w:rPr>
      </w:pPr>
    </w:p>
    <w:p w14:paraId="790AD51B" w14:textId="2F9E5A5B" w:rsidR="00AE320F" w:rsidRPr="004D3E4F" w:rsidRDefault="00AE320F" w:rsidP="005709C0">
      <w:pPr>
        <w:rPr>
          <w:rFonts w:ascii="Arial" w:hAnsi="Arial" w:cs="Arial"/>
          <w:sz w:val="18"/>
          <w:szCs w:val="18"/>
          <w:lang w:val="fr-FR"/>
        </w:rPr>
      </w:pPr>
    </w:p>
    <w:p w14:paraId="51791C32" w14:textId="77777777" w:rsidR="00AE320F" w:rsidRPr="006B02B1" w:rsidRDefault="00AE320F" w:rsidP="00AE320F">
      <w:pPr>
        <w:rPr>
          <w:rFonts w:ascii="Arial" w:hAnsi="Arial" w:cs="Arial"/>
          <w:sz w:val="18"/>
          <w:szCs w:val="18"/>
          <w:highlight w:val="yellow"/>
          <w:u w:val="single"/>
          <w:lang w:val="fr-FR"/>
        </w:rPr>
      </w:pPr>
      <w:r w:rsidRPr="006B02B1">
        <w:rPr>
          <w:rFonts w:ascii="Arial" w:hAnsi="Arial" w:cs="Arial"/>
          <w:sz w:val="18"/>
          <w:szCs w:val="18"/>
          <w:highlight w:val="yellow"/>
          <w:u w:val="single"/>
          <w:lang w:val="fr-FR"/>
        </w:rPr>
        <w:t xml:space="preserve">Lieu de l’enquête </w:t>
      </w:r>
    </w:p>
    <w:p w14:paraId="2E3B85F4" w14:textId="77777777" w:rsidR="00AE320F" w:rsidRPr="006B02B1" w:rsidRDefault="00AE320F" w:rsidP="00AE320F">
      <w:pPr>
        <w:rPr>
          <w:rFonts w:ascii="Arial" w:hAnsi="Arial" w:cs="Arial"/>
          <w:sz w:val="18"/>
          <w:szCs w:val="18"/>
          <w:highlight w:val="yellow"/>
          <w:u w:val="single"/>
          <w:lang w:val="fr-FR"/>
        </w:rPr>
      </w:pPr>
    </w:p>
    <w:p w14:paraId="3C8EA8AC"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la maison du participant</w:t>
      </w:r>
    </w:p>
    <w:p w14:paraId="47E9AFD1"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le champ du participant</w:t>
      </w:r>
    </w:p>
    <w:p w14:paraId="6B0ABCE4"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 marché du village</w:t>
      </w:r>
    </w:p>
    <w:p w14:paraId="15FD5A1C"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 centre régional</w:t>
      </w:r>
    </w:p>
    <w:p w14:paraId="3376B193"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la foret</w:t>
      </w:r>
    </w:p>
    <w:p w14:paraId="6B87203A"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Autre (précisez)</w:t>
      </w:r>
    </w:p>
    <w:p w14:paraId="68FD1E1D" w14:textId="7297A921" w:rsidR="00AE320F" w:rsidRPr="006B02B1" w:rsidRDefault="00AE320F" w:rsidP="005709C0">
      <w:pPr>
        <w:rPr>
          <w:rFonts w:ascii="Arial" w:hAnsi="Arial" w:cs="Arial"/>
          <w:sz w:val="18"/>
          <w:szCs w:val="18"/>
          <w:highlight w:val="yellow"/>
        </w:rPr>
      </w:pPr>
    </w:p>
    <w:p w14:paraId="520A2D41" w14:textId="77777777" w:rsidR="00EB7B70" w:rsidRPr="006B02B1" w:rsidRDefault="00EB7B70" w:rsidP="005709C0">
      <w:pPr>
        <w:rPr>
          <w:rFonts w:ascii="Arial" w:hAnsi="Arial" w:cs="Arial"/>
          <w:sz w:val="18"/>
          <w:szCs w:val="18"/>
          <w:highlight w:val="yellow"/>
        </w:rPr>
      </w:pPr>
    </w:p>
    <w:p w14:paraId="3F4044E9" w14:textId="284AA0DE" w:rsidR="00EB7B70" w:rsidRPr="006B02B1" w:rsidRDefault="00EB7B70" w:rsidP="005709C0">
      <w:pPr>
        <w:rPr>
          <w:rFonts w:ascii="Arial" w:hAnsi="Arial" w:cs="Arial"/>
          <w:sz w:val="18"/>
          <w:szCs w:val="18"/>
          <w:highlight w:val="yellow"/>
          <w:u w:val="single"/>
        </w:rPr>
      </w:pPr>
      <w:r w:rsidRPr="006B02B1">
        <w:rPr>
          <w:rFonts w:ascii="Arial" w:hAnsi="Arial" w:cs="Arial"/>
          <w:sz w:val="18"/>
          <w:szCs w:val="18"/>
          <w:highlight w:val="yellow"/>
          <w:u w:val="single"/>
        </w:rPr>
        <w:t>Status de l’enquete</w:t>
      </w:r>
    </w:p>
    <w:p w14:paraId="74D34965" w14:textId="298FCEBC" w:rsidR="00EB7B70"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Complete</w:t>
      </w:r>
    </w:p>
    <w:p w14:paraId="0CFABF5E" w14:textId="24D20598" w:rsidR="004D727C"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Démarrée mais Incomplète</w:t>
      </w:r>
    </w:p>
    <w:p w14:paraId="3281C349" w14:textId="6D41F762" w:rsidR="004D727C"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Non démarrée</w:t>
      </w:r>
    </w:p>
    <w:p w14:paraId="0CE4E846" w14:textId="77777777" w:rsidR="004D727C" w:rsidRPr="006B02B1" w:rsidRDefault="004D727C" w:rsidP="005709C0">
      <w:pPr>
        <w:rPr>
          <w:rFonts w:ascii="Arial" w:hAnsi="Arial" w:cs="Arial"/>
          <w:sz w:val="18"/>
          <w:szCs w:val="18"/>
          <w:highlight w:val="yellow"/>
        </w:rPr>
      </w:pPr>
    </w:p>
    <w:p w14:paraId="0B76FEC1" w14:textId="5BC0C225" w:rsidR="00EB7B70" w:rsidRPr="004D727C" w:rsidRDefault="004D727C" w:rsidP="005709C0">
      <w:pPr>
        <w:rPr>
          <w:rFonts w:ascii="Arial" w:hAnsi="Arial" w:cs="Arial"/>
          <w:sz w:val="18"/>
          <w:szCs w:val="18"/>
          <w:u w:val="single"/>
        </w:rPr>
      </w:pPr>
      <w:r w:rsidRPr="006B02B1">
        <w:rPr>
          <w:rFonts w:ascii="Arial" w:hAnsi="Arial" w:cs="Arial"/>
          <w:sz w:val="18"/>
          <w:szCs w:val="18"/>
          <w:highlight w:val="yellow"/>
          <w:u w:val="single"/>
        </w:rPr>
        <w:t>Justification</w:t>
      </w:r>
    </w:p>
    <w:p w14:paraId="26CB2E6D" w14:textId="77777777" w:rsidR="004D727C" w:rsidRDefault="004D727C" w:rsidP="005709C0">
      <w:pPr>
        <w:rPr>
          <w:rFonts w:ascii="Arial" w:hAnsi="Arial" w:cs="Arial"/>
          <w:sz w:val="18"/>
          <w:szCs w:val="18"/>
        </w:rPr>
      </w:pPr>
    </w:p>
    <w:p w14:paraId="5064E0B1" w14:textId="57A90D7B" w:rsidR="00EB7B70" w:rsidRPr="00EB7B70" w:rsidRDefault="00EB7B70" w:rsidP="005709C0">
      <w:pPr>
        <w:rPr>
          <w:rFonts w:ascii="Arial" w:hAnsi="Arial" w:cs="Arial"/>
          <w:sz w:val="18"/>
          <w:szCs w:val="18"/>
          <w:u w:val="single"/>
        </w:rPr>
      </w:pPr>
      <w:r w:rsidRPr="00EB7B70">
        <w:rPr>
          <w:rFonts w:ascii="Arial" w:hAnsi="Arial" w:cs="Arial"/>
          <w:sz w:val="18"/>
          <w:szCs w:val="18"/>
          <w:u w:val="single"/>
        </w:rPr>
        <w:t>Commentaire</w:t>
      </w:r>
    </w:p>
    <w:p w14:paraId="18C82B83" w14:textId="523A01A0" w:rsidR="00EB7B70" w:rsidRDefault="00EB7B70" w:rsidP="005709C0">
      <w:pPr>
        <w:rPr>
          <w:rFonts w:ascii="Arial" w:hAnsi="Arial" w:cs="Arial"/>
          <w:sz w:val="18"/>
          <w:szCs w:val="18"/>
        </w:rPr>
      </w:pPr>
    </w:p>
    <w:p w14:paraId="165D4A71" w14:textId="6F17E822" w:rsidR="00EB7B70" w:rsidRPr="005709C0" w:rsidRDefault="00EB7B70" w:rsidP="00EB7B70">
      <w:pPr>
        <w:jc w:val="center"/>
        <w:rPr>
          <w:rFonts w:ascii="Arial" w:hAnsi="Arial" w:cs="Arial"/>
          <w:sz w:val="18"/>
          <w:szCs w:val="18"/>
        </w:rPr>
      </w:pPr>
      <w:r>
        <w:rPr>
          <w:rFonts w:ascii="Arial" w:hAnsi="Arial" w:cs="Arial"/>
          <w:sz w:val="18"/>
          <w:szCs w:val="18"/>
        </w:rPr>
        <w:t>FIN</w:t>
      </w:r>
    </w:p>
    <w:sectPr w:rsidR="00EB7B70" w:rsidRPr="005709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A8843" w14:textId="77777777" w:rsidR="00890376" w:rsidRDefault="00890376" w:rsidP="00B21786">
      <w:r>
        <w:separator/>
      </w:r>
    </w:p>
  </w:endnote>
  <w:endnote w:type="continuationSeparator" w:id="0">
    <w:p w14:paraId="0BF6DA17" w14:textId="77777777" w:rsidR="00890376" w:rsidRDefault="00890376"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07662"/>
      <w:docPartObj>
        <w:docPartGallery w:val="Page Numbers (Bottom of Page)"/>
        <w:docPartUnique/>
      </w:docPartObj>
    </w:sdtPr>
    <w:sdtEndPr/>
    <w:sdtContent>
      <w:p w14:paraId="709B79E1" w14:textId="09ECA0F3" w:rsidR="004D3E4F" w:rsidRDefault="004D3E4F">
        <w:pPr>
          <w:pStyle w:val="Footer"/>
          <w:jc w:val="right"/>
        </w:pPr>
        <w:r>
          <w:fldChar w:fldCharType="begin"/>
        </w:r>
        <w:r>
          <w:instrText>PAGE   \* MERGEFORMAT</w:instrText>
        </w:r>
        <w:r>
          <w:fldChar w:fldCharType="separate"/>
        </w:r>
        <w:r w:rsidR="0057346A" w:rsidRPr="0057346A">
          <w:rPr>
            <w:noProof/>
            <w:lang w:val="fr-FR"/>
          </w:rPr>
          <w:t>17</w:t>
        </w:r>
        <w:r>
          <w:fldChar w:fldCharType="end"/>
        </w:r>
      </w:p>
    </w:sdtContent>
  </w:sdt>
  <w:p w14:paraId="56F5C895" w14:textId="77777777" w:rsidR="004D3E4F" w:rsidRDefault="004D3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E4D08" w14:textId="77777777" w:rsidR="00890376" w:rsidRDefault="00890376" w:rsidP="00B21786">
      <w:r>
        <w:separator/>
      </w:r>
    </w:p>
  </w:footnote>
  <w:footnote w:type="continuationSeparator" w:id="0">
    <w:p w14:paraId="025272CD" w14:textId="77777777" w:rsidR="00890376" w:rsidRDefault="00890376" w:rsidP="00B217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4925" w14:textId="73387CA1" w:rsidR="004D3E4F" w:rsidRPr="00D4778A" w:rsidRDefault="004D3E4F">
    <w:pPr>
      <w:pStyle w:val="Header"/>
      <w:rPr>
        <w:lang w:val="fr-FR"/>
      </w:rPr>
    </w:pPr>
    <w:r w:rsidRPr="00D4778A">
      <w:rPr>
        <w:lang w:val="fr-FR"/>
      </w:rPr>
      <w:t xml:space="preserve">Endline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457C58"/>
    <w:multiLevelType w:val="hybridMultilevel"/>
    <w:tmpl w:val="CA06F2A2"/>
    <w:lvl w:ilvl="0" w:tplc="21BCB61C">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1E86253A"/>
    <w:multiLevelType w:val="hybridMultilevel"/>
    <w:tmpl w:val="A0F66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471A24"/>
    <w:multiLevelType w:val="hybridMultilevel"/>
    <w:tmpl w:val="8BCA4AAA"/>
    <w:lvl w:ilvl="0" w:tplc="ED44E5E2">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8" w15:restartNumberingAfterBreak="0">
    <w:nsid w:val="25F2607F"/>
    <w:multiLevelType w:val="hybridMultilevel"/>
    <w:tmpl w:val="E5DE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D828B2"/>
    <w:multiLevelType w:val="hybridMultilevel"/>
    <w:tmpl w:val="161C7C12"/>
    <w:lvl w:ilvl="0" w:tplc="FA90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297714"/>
    <w:multiLevelType w:val="hybridMultilevel"/>
    <w:tmpl w:val="CA7C8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4"/>
  </w:num>
  <w:num w:numId="4">
    <w:abstractNumId w:val="25"/>
  </w:num>
  <w:num w:numId="5">
    <w:abstractNumId w:val="9"/>
  </w:num>
  <w:num w:numId="6">
    <w:abstractNumId w:val="15"/>
  </w:num>
  <w:num w:numId="7">
    <w:abstractNumId w:val="21"/>
  </w:num>
  <w:num w:numId="8">
    <w:abstractNumId w:val="17"/>
  </w:num>
  <w:num w:numId="9">
    <w:abstractNumId w:val="11"/>
  </w:num>
  <w:num w:numId="10">
    <w:abstractNumId w:val="1"/>
  </w:num>
  <w:num w:numId="11">
    <w:abstractNumId w:val="27"/>
  </w:num>
  <w:num w:numId="12">
    <w:abstractNumId w:val="14"/>
  </w:num>
  <w:num w:numId="13">
    <w:abstractNumId w:val="10"/>
  </w:num>
  <w:num w:numId="14">
    <w:abstractNumId w:val="23"/>
  </w:num>
  <w:num w:numId="15">
    <w:abstractNumId w:val="0"/>
  </w:num>
  <w:num w:numId="16">
    <w:abstractNumId w:val="19"/>
  </w:num>
  <w:num w:numId="17">
    <w:abstractNumId w:val="4"/>
  </w:num>
  <w:num w:numId="18">
    <w:abstractNumId w:val="20"/>
  </w:num>
  <w:num w:numId="19">
    <w:abstractNumId w:val="18"/>
  </w:num>
  <w:num w:numId="20">
    <w:abstractNumId w:val="13"/>
  </w:num>
  <w:num w:numId="21">
    <w:abstractNumId w:val="26"/>
  </w:num>
  <w:num w:numId="22">
    <w:abstractNumId w:val="16"/>
  </w:num>
  <w:num w:numId="23">
    <w:abstractNumId w:val="22"/>
  </w:num>
  <w:num w:numId="24">
    <w:abstractNumId w:val="6"/>
  </w:num>
  <w:num w:numId="25">
    <w:abstractNumId w:val="8"/>
  </w:num>
  <w:num w:numId="26">
    <w:abstractNumId w:val="7"/>
  </w:num>
  <w:num w:numId="27">
    <w:abstractNumId w:val="12"/>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CRAF">
    <w15:presenceInfo w15:providerId="None" w15:userId="ICR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10"/>
    <w:rsid w:val="000007EC"/>
    <w:rsid w:val="000021E6"/>
    <w:rsid w:val="00002330"/>
    <w:rsid w:val="00005ECC"/>
    <w:rsid w:val="000117D0"/>
    <w:rsid w:val="000129EF"/>
    <w:rsid w:val="00014B6B"/>
    <w:rsid w:val="0001741E"/>
    <w:rsid w:val="000176DE"/>
    <w:rsid w:val="00020893"/>
    <w:rsid w:val="00021687"/>
    <w:rsid w:val="00026CB1"/>
    <w:rsid w:val="000305AA"/>
    <w:rsid w:val="0004041D"/>
    <w:rsid w:val="000408DD"/>
    <w:rsid w:val="0004439E"/>
    <w:rsid w:val="00044FF9"/>
    <w:rsid w:val="00061405"/>
    <w:rsid w:val="00062F32"/>
    <w:rsid w:val="00062F93"/>
    <w:rsid w:val="000657C1"/>
    <w:rsid w:val="000669F3"/>
    <w:rsid w:val="00070CC2"/>
    <w:rsid w:val="00073163"/>
    <w:rsid w:val="000966BB"/>
    <w:rsid w:val="000A2FA9"/>
    <w:rsid w:val="000A7B71"/>
    <w:rsid w:val="000B7CEE"/>
    <w:rsid w:val="000D4BB4"/>
    <w:rsid w:val="000E143A"/>
    <w:rsid w:val="000F4A46"/>
    <w:rsid w:val="00100E62"/>
    <w:rsid w:val="00102BFD"/>
    <w:rsid w:val="0011023D"/>
    <w:rsid w:val="0011453F"/>
    <w:rsid w:val="001223B2"/>
    <w:rsid w:val="0012426F"/>
    <w:rsid w:val="0013252A"/>
    <w:rsid w:val="00143926"/>
    <w:rsid w:val="00150DEE"/>
    <w:rsid w:val="00161C47"/>
    <w:rsid w:val="00170EDB"/>
    <w:rsid w:val="00175D82"/>
    <w:rsid w:val="00175E3C"/>
    <w:rsid w:val="00177D6C"/>
    <w:rsid w:val="00180892"/>
    <w:rsid w:val="00182305"/>
    <w:rsid w:val="001A4C70"/>
    <w:rsid w:val="001B0B15"/>
    <w:rsid w:val="001B22EE"/>
    <w:rsid w:val="001C01B2"/>
    <w:rsid w:val="001C75A3"/>
    <w:rsid w:val="001D1F82"/>
    <w:rsid w:val="001E1BEC"/>
    <w:rsid w:val="00201D82"/>
    <w:rsid w:val="00204F62"/>
    <w:rsid w:val="00205F85"/>
    <w:rsid w:val="00207CA1"/>
    <w:rsid w:val="00210FB4"/>
    <w:rsid w:val="00211ED8"/>
    <w:rsid w:val="00214D84"/>
    <w:rsid w:val="0023115B"/>
    <w:rsid w:val="00244DD7"/>
    <w:rsid w:val="00251EE0"/>
    <w:rsid w:val="002552ED"/>
    <w:rsid w:val="002624BD"/>
    <w:rsid w:val="00273F01"/>
    <w:rsid w:val="0027584E"/>
    <w:rsid w:val="002762DC"/>
    <w:rsid w:val="0029550D"/>
    <w:rsid w:val="002B6606"/>
    <w:rsid w:val="002B69F7"/>
    <w:rsid w:val="002B72AE"/>
    <w:rsid w:val="002C267E"/>
    <w:rsid w:val="002C4ACA"/>
    <w:rsid w:val="002D0C6A"/>
    <w:rsid w:val="002D7998"/>
    <w:rsid w:val="002E46F3"/>
    <w:rsid w:val="002F2A9C"/>
    <w:rsid w:val="002F654A"/>
    <w:rsid w:val="002F7938"/>
    <w:rsid w:val="00303DFF"/>
    <w:rsid w:val="00306427"/>
    <w:rsid w:val="0030765A"/>
    <w:rsid w:val="0031009C"/>
    <w:rsid w:val="003106C6"/>
    <w:rsid w:val="00330A79"/>
    <w:rsid w:val="00331CE2"/>
    <w:rsid w:val="00333600"/>
    <w:rsid w:val="00340116"/>
    <w:rsid w:val="003430D7"/>
    <w:rsid w:val="00347EA9"/>
    <w:rsid w:val="003502D7"/>
    <w:rsid w:val="003512FC"/>
    <w:rsid w:val="00362F4C"/>
    <w:rsid w:val="003700E6"/>
    <w:rsid w:val="003769F7"/>
    <w:rsid w:val="00380278"/>
    <w:rsid w:val="003824DA"/>
    <w:rsid w:val="00384EB9"/>
    <w:rsid w:val="00387FEE"/>
    <w:rsid w:val="003979CF"/>
    <w:rsid w:val="003A4076"/>
    <w:rsid w:val="003A6E70"/>
    <w:rsid w:val="003B067B"/>
    <w:rsid w:val="003B248F"/>
    <w:rsid w:val="003C2AF1"/>
    <w:rsid w:val="003C7C05"/>
    <w:rsid w:val="003D6C26"/>
    <w:rsid w:val="003D7CA4"/>
    <w:rsid w:val="003F4DA6"/>
    <w:rsid w:val="0040148A"/>
    <w:rsid w:val="0040291D"/>
    <w:rsid w:val="004065C5"/>
    <w:rsid w:val="004172AC"/>
    <w:rsid w:val="004204A3"/>
    <w:rsid w:val="004237E5"/>
    <w:rsid w:val="00435DA4"/>
    <w:rsid w:val="00445515"/>
    <w:rsid w:val="004669D8"/>
    <w:rsid w:val="004670FF"/>
    <w:rsid w:val="004700D4"/>
    <w:rsid w:val="00471ECE"/>
    <w:rsid w:val="00472000"/>
    <w:rsid w:val="00473C7B"/>
    <w:rsid w:val="0047454E"/>
    <w:rsid w:val="00486ABC"/>
    <w:rsid w:val="00487A8A"/>
    <w:rsid w:val="00491601"/>
    <w:rsid w:val="00492C13"/>
    <w:rsid w:val="004A3B39"/>
    <w:rsid w:val="004C030B"/>
    <w:rsid w:val="004D0E6E"/>
    <w:rsid w:val="004D23B0"/>
    <w:rsid w:val="004D3E4F"/>
    <w:rsid w:val="004D727C"/>
    <w:rsid w:val="004F07AC"/>
    <w:rsid w:val="004F694E"/>
    <w:rsid w:val="00505901"/>
    <w:rsid w:val="00510B6A"/>
    <w:rsid w:val="0051281E"/>
    <w:rsid w:val="00517A15"/>
    <w:rsid w:val="00525742"/>
    <w:rsid w:val="0052693A"/>
    <w:rsid w:val="00526FF9"/>
    <w:rsid w:val="00536E62"/>
    <w:rsid w:val="0055231B"/>
    <w:rsid w:val="005545F9"/>
    <w:rsid w:val="005550F5"/>
    <w:rsid w:val="00562C28"/>
    <w:rsid w:val="0056395C"/>
    <w:rsid w:val="005709C0"/>
    <w:rsid w:val="00572D7B"/>
    <w:rsid w:val="0057346A"/>
    <w:rsid w:val="00575983"/>
    <w:rsid w:val="0057636D"/>
    <w:rsid w:val="005921D0"/>
    <w:rsid w:val="005969D8"/>
    <w:rsid w:val="005A06E1"/>
    <w:rsid w:val="005A18AD"/>
    <w:rsid w:val="005B753C"/>
    <w:rsid w:val="005B7AED"/>
    <w:rsid w:val="005C0F74"/>
    <w:rsid w:val="005C10D2"/>
    <w:rsid w:val="005C7874"/>
    <w:rsid w:val="005D644D"/>
    <w:rsid w:val="005D6FF2"/>
    <w:rsid w:val="005D7B91"/>
    <w:rsid w:val="005E1622"/>
    <w:rsid w:val="00602126"/>
    <w:rsid w:val="00602E25"/>
    <w:rsid w:val="00604919"/>
    <w:rsid w:val="0060633F"/>
    <w:rsid w:val="00615C07"/>
    <w:rsid w:val="00631D5A"/>
    <w:rsid w:val="00645D1E"/>
    <w:rsid w:val="006525F4"/>
    <w:rsid w:val="00660247"/>
    <w:rsid w:val="006658ED"/>
    <w:rsid w:val="00665BCE"/>
    <w:rsid w:val="006709B3"/>
    <w:rsid w:val="00671271"/>
    <w:rsid w:val="00672CBB"/>
    <w:rsid w:val="006733D3"/>
    <w:rsid w:val="0069417C"/>
    <w:rsid w:val="00695AB7"/>
    <w:rsid w:val="006B02B1"/>
    <w:rsid w:val="006B1326"/>
    <w:rsid w:val="006B1F87"/>
    <w:rsid w:val="006B1FB4"/>
    <w:rsid w:val="006C0927"/>
    <w:rsid w:val="006D588B"/>
    <w:rsid w:val="006E0B73"/>
    <w:rsid w:val="006E4B34"/>
    <w:rsid w:val="006E5DA3"/>
    <w:rsid w:val="006E72FE"/>
    <w:rsid w:val="007002ED"/>
    <w:rsid w:val="00704E1C"/>
    <w:rsid w:val="007064FF"/>
    <w:rsid w:val="00711D35"/>
    <w:rsid w:val="00720CD2"/>
    <w:rsid w:val="007210C8"/>
    <w:rsid w:val="00731871"/>
    <w:rsid w:val="00744EAD"/>
    <w:rsid w:val="00755D2C"/>
    <w:rsid w:val="0076199C"/>
    <w:rsid w:val="007719BE"/>
    <w:rsid w:val="007916F1"/>
    <w:rsid w:val="0079791E"/>
    <w:rsid w:val="00797D7A"/>
    <w:rsid w:val="007A11BF"/>
    <w:rsid w:val="007A5585"/>
    <w:rsid w:val="007B1BD7"/>
    <w:rsid w:val="007B4BE0"/>
    <w:rsid w:val="007B6225"/>
    <w:rsid w:val="007C0F4D"/>
    <w:rsid w:val="007C2A34"/>
    <w:rsid w:val="007D2821"/>
    <w:rsid w:val="007E21E5"/>
    <w:rsid w:val="007E7252"/>
    <w:rsid w:val="007E7A8F"/>
    <w:rsid w:val="007F1328"/>
    <w:rsid w:val="008020F6"/>
    <w:rsid w:val="0080326C"/>
    <w:rsid w:val="00804962"/>
    <w:rsid w:val="00814449"/>
    <w:rsid w:val="008220C7"/>
    <w:rsid w:val="0083185A"/>
    <w:rsid w:val="00833648"/>
    <w:rsid w:val="00835579"/>
    <w:rsid w:val="00841BFE"/>
    <w:rsid w:val="00844171"/>
    <w:rsid w:val="008518B1"/>
    <w:rsid w:val="00852E2E"/>
    <w:rsid w:val="00854E85"/>
    <w:rsid w:val="008635A6"/>
    <w:rsid w:val="00870C90"/>
    <w:rsid w:val="00880AEB"/>
    <w:rsid w:val="008822F1"/>
    <w:rsid w:val="00884D06"/>
    <w:rsid w:val="00890376"/>
    <w:rsid w:val="00892A32"/>
    <w:rsid w:val="00897F62"/>
    <w:rsid w:val="008A2AEA"/>
    <w:rsid w:val="008A4361"/>
    <w:rsid w:val="008B66D0"/>
    <w:rsid w:val="008C0D8E"/>
    <w:rsid w:val="008D6D09"/>
    <w:rsid w:val="009047D2"/>
    <w:rsid w:val="00910E6F"/>
    <w:rsid w:val="00917646"/>
    <w:rsid w:val="00920AC2"/>
    <w:rsid w:val="009378BF"/>
    <w:rsid w:val="00951136"/>
    <w:rsid w:val="00964C37"/>
    <w:rsid w:val="00971CD0"/>
    <w:rsid w:val="009814DA"/>
    <w:rsid w:val="009854E0"/>
    <w:rsid w:val="00995348"/>
    <w:rsid w:val="00996264"/>
    <w:rsid w:val="009A6BA0"/>
    <w:rsid w:val="009C012A"/>
    <w:rsid w:val="009C62C5"/>
    <w:rsid w:val="009C739B"/>
    <w:rsid w:val="009C7D31"/>
    <w:rsid w:val="009D247F"/>
    <w:rsid w:val="009D3609"/>
    <w:rsid w:val="009E22F1"/>
    <w:rsid w:val="009E2E67"/>
    <w:rsid w:val="009E4450"/>
    <w:rsid w:val="00A20080"/>
    <w:rsid w:val="00A2232E"/>
    <w:rsid w:val="00A27D4C"/>
    <w:rsid w:val="00A34E22"/>
    <w:rsid w:val="00A8181C"/>
    <w:rsid w:val="00A905E1"/>
    <w:rsid w:val="00AA528F"/>
    <w:rsid w:val="00AB2522"/>
    <w:rsid w:val="00AC362C"/>
    <w:rsid w:val="00AC519A"/>
    <w:rsid w:val="00AE320F"/>
    <w:rsid w:val="00AF15B5"/>
    <w:rsid w:val="00B21786"/>
    <w:rsid w:val="00B367D5"/>
    <w:rsid w:val="00B36BAB"/>
    <w:rsid w:val="00B43636"/>
    <w:rsid w:val="00B47D14"/>
    <w:rsid w:val="00B50B11"/>
    <w:rsid w:val="00B51427"/>
    <w:rsid w:val="00B57E1B"/>
    <w:rsid w:val="00B57FCE"/>
    <w:rsid w:val="00B636E4"/>
    <w:rsid w:val="00B669A3"/>
    <w:rsid w:val="00B7058F"/>
    <w:rsid w:val="00B82ECC"/>
    <w:rsid w:val="00B84A4C"/>
    <w:rsid w:val="00B90A85"/>
    <w:rsid w:val="00BA0B69"/>
    <w:rsid w:val="00BA380C"/>
    <w:rsid w:val="00BA4FE9"/>
    <w:rsid w:val="00BA5C37"/>
    <w:rsid w:val="00BA7CD0"/>
    <w:rsid w:val="00BC6FE5"/>
    <w:rsid w:val="00BD10B9"/>
    <w:rsid w:val="00BD1EC8"/>
    <w:rsid w:val="00BD6DFC"/>
    <w:rsid w:val="00BD78B7"/>
    <w:rsid w:val="00BE1F30"/>
    <w:rsid w:val="00BE7E38"/>
    <w:rsid w:val="00BF3991"/>
    <w:rsid w:val="00BF5EBD"/>
    <w:rsid w:val="00C06270"/>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A2876"/>
    <w:rsid w:val="00CA4C42"/>
    <w:rsid w:val="00CC11B9"/>
    <w:rsid w:val="00CE4D24"/>
    <w:rsid w:val="00CE528B"/>
    <w:rsid w:val="00CE6E3E"/>
    <w:rsid w:val="00CF2F7B"/>
    <w:rsid w:val="00CF2FE4"/>
    <w:rsid w:val="00D3298C"/>
    <w:rsid w:val="00D3452C"/>
    <w:rsid w:val="00D358DA"/>
    <w:rsid w:val="00D379C7"/>
    <w:rsid w:val="00D429E3"/>
    <w:rsid w:val="00D452B9"/>
    <w:rsid w:val="00D4778A"/>
    <w:rsid w:val="00D50D8F"/>
    <w:rsid w:val="00D538D2"/>
    <w:rsid w:val="00D61628"/>
    <w:rsid w:val="00D62C88"/>
    <w:rsid w:val="00D65BCA"/>
    <w:rsid w:val="00D750DA"/>
    <w:rsid w:val="00D76E40"/>
    <w:rsid w:val="00D86EED"/>
    <w:rsid w:val="00DA6CCF"/>
    <w:rsid w:val="00DB06FB"/>
    <w:rsid w:val="00DB277C"/>
    <w:rsid w:val="00DB3376"/>
    <w:rsid w:val="00DB7F97"/>
    <w:rsid w:val="00DC7A4C"/>
    <w:rsid w:val="00DD06B3"/>
    <w:rsid w:val="00DD0E32"/>
    <w:rsid w:val="00DD4CA9"/>
    <w:rsid w:val="00DD76BC"/>
    <w:rsid w:val="00DE784B"/>
    <w:rsid w:val="00DF5B93"/>
    <w:rsid w:val="00E165A6"/>
    <w:rsid w:val="00E2178F"/>
    <w:rsid w:val="00E4472A"/>
    <w:rsid w:val="00E52322"/>
    <w:rsid w:val="00E60D4C"/>
    <w:rsid w:val="00E60DCA"/>
    <w:rsid w:val="00E6646F"/>
    <w:rsid w:val="00E756E5"/>
    <w:rsid w:val="00E85BA8"/>
    <w:rsid w:val="00E90E82"/>
    <w:rsid w:val="00EA4C8C"/>
    <w:rsid w:val="00EB11CA"/>
    <w:rsid w:val="00EB7B70"/>
    <w:rsid w:val="00EC5862"/>
    <w:rsid w:val="00ED237D"/>
    <w:rsid w:val="00ED31AA"/>
    <w:rsid w:val="00F047B4"/>
    <w:rsid w:val="00F05146"/>
    <w:rsid w:val="00F13B10"/>
    <w:rsid w:val="00F14899"/>
    <w:rsid w:val="00F211E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6555">
      <w:bodyDiv w:val="1"/>
      <w:marLeft w:val="0"/>
      <w:marRight w:val="0"/>
      <w:marTop w:val="0"/>
      <w:marBottom w:val="0"/>
      <w:divBdr>
        <w:top w:val="none" w:sz="0" w:space="0" w:color="auto"/>
        <w:left w:val="none" w:sz="0" w:space="0" w:color="auto"/>
        <w:bottom w:val="none" w:sz="0" w:space="0" w:color="auto"/>
        <w:right w:val="none" w:sz="0" w:space="0" w:color="auto"/>
      </w:divBdr>
    </w:div>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155921560">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9">
          <w:marLeft w:val="0"/>
          <w:marRight w:val="0"/>
          <w:marTop w:val="0"/>
          <w:marBottom w:val="0"/>
          <w:divBdr>
            <w:top w:val="none" w:sz="0" w:space="0" w:color="auto"/>
            <w:left w:val="none" w:sz="0" w:space="0" w:color="auto"/>
            <w:bottom w:val="none" w:sz="0" w:space="0" w:color="auto"/>
            <w:right w:val="none" w:sz="0" w:space="0" w:color="auto"/>
          </w:divBdr>
        </w:div>
        <w:div w:id="1365474814">
          <w:marLeft w:val="0"/>
          <w:marRight w:val="0"/>
          <w:marTop w:val="0"/>
          <w:marBottom w:val="0"/>
          <w:divBdr>
            <w:top w:val="none" w:sz="0" w:space="0" w:color="auto"/>
            <w:left w:val="none" w:sz="0" w:space="0" w:color="auto"/>
            <w:bottom w:val="none" w:sz="0" w:space="0" w:color="auto"/>
            <w:right w:val="none" w:sz="0" w:space="0" w:color="auto"/>
          </w:divBdr>
        </w:div>
        <w:div w:id="477958340">
          <w:marLeft w:val="0"/>
          <w:marRight w:val="0"/>
          <w:marTop w:val="0"/>
          <w:marBottom w:val="0"/>
          <w:divBdr>
            <w:top w:val="none" w:sz="0" w:space="0" w:color="auto"/>
            <w:left w:val="none" w:sz="0" w:space="0" w:color="auto"/>
            <w:bottom w:val="none" w:sz="0" w:space="0" w:color="auto"/>
            <w:right w:val="none" w:sz="0" w:space="0" w:color="auto"/>
          </w:divBdr>
        </w:div>
        <w:div w:id="1174567568">
          <w:marLeft w:val="0"/>
          <w:marRight w:val="0"/>
          <w:marTop w:val="0"/>
          <w:marBottom w:val="0"/>
          <w:divBdr>
            <w:top w:val="none" w:sz="0" w:space="0" w:color="auto"/>
            <w:left w:val="none" w:sz="0" w:space="0" w:color="auto"/>
            <w:bottom w:val="none" w:sz="0" w:space="0" w:color="auto"/>
            <w:right w:val="none" w:sz="0" w:space="0" w:color="auto"/>
          </w:divBdr>
        </w:div>
        <w:div w:id="338044599">
          <w:marLeft w:val="0"/>
          <w:marRight w:val="0"/>
          <w:marTop w:val="0"/>
          <w:marBottom w:val="0"/>
          <w:divBdr>
            <w:top w:val="none" w:sz="0" w:space="0" w:color="auto"/>
            <w:left w:val="none" w:sz="0" w:space="0" w:color="auto"/>
            <w:bottom w:val="none" w:sz="0" w:space="0" w:color="auto"/>
            <w:right w:val="none" w:sz="0" w:space="0" w:color="auto"/>
          </w:divBdr>
        </w:div>
        <w:div w:id="1076824265">
          <w:marLeft w:val="0"/>
          <w:marRight w:val="0"/>
          <w:marTop w:val="0"/>
          <w:marBottom w:val="0"/>
          <w:divBdr>
            <w:top w:val="none" w:sz="0" w:space="0" w:color="auto"/>
            <w:left w:val="none" w:sz="0" w:space="0" w:color="auto"/>
            <w:bottom w:val="none" w:sz="0" w:space="0" w:color="auto"/>
            <w:right w:val="none" w:sz="0" w:space="0" w:color="auto"/>
          </w:divBdr>
        </w:div>
        <w:div w:id="84351902">
          <w:marLeft w:val="0"/>
          <w:marRight w:val="0"/>
          <w:marTop w:val="0"/>
          <w:marBottom w:val="0"/>
          <w:divBdr>
            <w:top w:val="none" w:sz="0" w:space="0" w:color="auto"/>
            <w:left w:val="none" w:sz="0" w:space="0" w:color="auto"/>
            <w:bottom w:val="none" w:sz="0" w:space="0" w:color="auto"/>
            <w:right w:val="none" w:sz="0" w:space="0" w:color="auto"/>
          </w:divBdr>
        </w:div>
        <w:div w:id="513956783">
          <w:marLeft w:val="0"/>
          <w:marRight w:val="0"/>
          <w:marTop w:val="0"/>
          <w:marBottom w:val="0"/>
          <w:divBdr>
            <w:top w:val="none" w:sz="0" w:space="0" w:color="auto"/>
            <w:left w:val="none" w:sz="0" w:space="0" w:color="auto"/>
            <w:bottom w:val="none" w:sz="0" w:space="0" w:color="auto"/>
            <w:right w:val="none" w:sz="0" w:space="0" w:color="auto"/>
          </w:divBdr>
        </w:div>
        <w:div w:id="1505702066">
          <w:marLeft w:val="0"/>
          <w:marRight w:val="0"/>
          <w:marTop w:val="0"/>
          <w:marBottom w:val="0"/>
          <w:divBdr>
            <w:top w:val="none" w:sz="0" w:space="0" w:color="auto"/>
            <w:left w:val="none" w:sz="0" w:space="0" w:color="auto"/>
            <w:bottom w:val="none" w:sz="0" w:space="0" w:color="auto"/>
            <w:right w:val="none" w:sz="0" w:space="0" w:color="auto"/>
          </w:divBdr>
        </w:div>
        <w:div w:id="956378443">
          <w:marLeft w:val="0"/>
          <w:marRight w:val="0"/>
          <w:marTop w:val="0"/>
          <w:marBottom w:val="0"/>
          <w:divBdr>
            <w:top w:val="none" w:sz="0" w:space="0" w:color="auto"/>
            <w:left w:val="none" w:sz="0" w:space="0" w:color="auto"/>
            <w:bottom w:val="none" w:sz="0" w:space="0" w:color="auto"/>
            <w:right w:val="none" w:sz="0" w:space="0" w:color="auto"/>
          </w:divBdr>
        </w:div>
        <w:div w:id="949581009">
          <w:marLeft w:val="0"/>
          <w:marRight w:val="0"/>
          <w:marTop w:val="0"/>
          <w:marBottom w:val="0"/>
          <w:divBdr>
            <w:top w:val="none" w:sz="0" w:space="0" w:color="auto"/>
            <w:left w:val="none" w:sz="0" w:space="0" w:color="auto"/>
            <w:bottom w:val="none" w:sz="0" w:space="0" w:color="auto"/>
            <w:right w:val="none" w:sz="0" w:space="0" w:color="auto"/>
          </w:divBdr>
        </w:div>
        <w:div w:id="410005810">
          <w:marLeft w:val="0"/>
          <w:marRight w:val="0"/>
          <w:marTop w:val="0"/>
          <w:marBottom w:val="0"/>
          <w:divBdr>
            <w:top w:val="none" w:sz="0" w:space="0" w:color="auto"/>
            <w:left w:val="none" w:sz="0" w:space="0" w:color="auto"/>
            <w:bottom w:val="none" w:sz="0" w:space="0" w:color="auto"/>
            <w:right w:val="none" w:sz="0" w:space="0" w:color="auto"/>
          </w:divBdr>
        </w:div>
        <w:div w:id="1793327567">
          <w:marLeft w:val="0"/>
          <w:marRight w:val="0"/>
          <w:marTop w:val="0"/>
          <w:marBottom w:val="0"/>
          <w:divBdr>
            <w:top w:val="none" w:sz="0" w:space="0" w:color="auto"/>
            <w:left w:val="none" w:sz="0" w:space="0" w:color="auto"/>
            <w:bottom w:val="none" w:sz="0" w:space="0" w:color="auto"/>
            <w:right w:val="none" w:sz="0" w:space="0" w:color="auto"/>
          </w:divBdr>
        </w:div>
        <w:div w:id="1853644872">
          <w:marLeft w:val="0"/>
          <w:marRight w:val="0"/>
          <w:marTop w:val="0"/>
          <w:marBottom w:val="0"/>
          <w:divBdr>
            <w:top w:val="none" w:sz="0" w:space="0" w:color="auto"/>
            <w:left w:val="none" w:sz="0" w:space="0" w:color="auto"/>
            <w:bottom w:val="none" w:sz="0" w:space="0" w:color="auto"/>
            <w:right w:val="none" w:sz="0" w:space="0" w:color="auto"/>
          </w:divBdr>
        </w:div>
        <w:div w:id="1487624605">
          <w:marLeft w:val="0"/>
          <w:marRight w:val="0"/>
          <w:marTop w:val="0"/>
          <w:marBottom w:val="0"/>
          <w:divBdr>
            <w:top w:val="none" w:sz="0" w:space="0" w:color="auto"/>
            <w:left w:val="none" w:sz="0" w:space="0" w:color="auto"/>
            <w:bottom w:val="none" w:sz="0" w:space="0" w:color="auto"/>
            <w:right w:val="none" w:sz="0" w:space="0" w:color="auto"/>
          </w:divBdr>
        </w:div>
      </w:divsChild>
    </w:div>
    <w:div w:id="446850554">
      <w:bodyDiv w:val="1"/>
      <w:marLeft w:val="0"/>
      <w:marRight w:val="0"/>
      <w:marTop w:val="0"/>
      <w:marBottom w:val="0"/>
      <w:divBdr>
        <w:top w:val="none" w:sz="0" w:space="0" w:color="auto"/>
        <w:left w:val="none" w:sz="0" w:space="0" w:color="auto"/>
        <w:bottom w:val="none" w:sz="0" w:space="0" w:color="auto"/>
        <w:right w:val="none" w:sz="0" w:space="0" w:color="auto"/>
      </w:divBdr>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646513082">
      <w:bodyDiv w:val="1"/>
      <w:marLeft w:val="0"/>
      <w:marRight w:val="0"/>
      <w:marTop w:val="0"/>
      <w:marBottom w:val="0"/>
      <w:divBdr>
        <w:top w:val="none" w:sz="0" w:space="0" w:color="auto"/>
        <w:left w:val="none" w:sz="0" w:space="0" w:color="auto"/>
        <w:bottom w:val="none" w:sz="0" w:space="0" w:color="auto"/>
        <w:right w:val="none" w:sz="0" w:space="0" w:color="auto"/>
      </w:divBdr>
    </w:div>
    <w:div w:id="659968278">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765418118">
      <w:bodyDiv w:val="1"/>
      <w:marLeft w:val="0"/>
      <w:marRight w:val="0"/>
      <w:marTop w:val="0"/>
      <w:marBottom w:val="0"/>
      <w:divBdr>
        <w:top w:val="none" w:sz="0" w:space="0" w:color="auto"/>
        <w:left w:val="none" w:sz="0" w:space="0" w:color="auto"/>
        <w:bottom w:val="none" w:sz="0" w:space="0" w:color="auto"/>
        <w:right w:val="none" w:sz="0" w:space="0" w:color="auto"/>
      </w:divBdr>
    </w:div>
    <w:div w:id="818889050">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120607264">
      <w:bodyDiv w:val="1"/>
      <w:marLeft w:val="0"/>
      <w:marRight w:val="0"/>
      <w:marTop w:val="0"/>
      <w:marBottom w:val="0"/>
      <w:divBdr>
        <w:top w:val="none" w:sz="0" w:space="0" w:color="auto"/>
        <w:left w:val="none" w:sz="0" w:space="0" w:color="auto"/>
        <w:bottom w:val="none" w:sz="0" w:space="0" w:color="auto"/>
        <w:right w:val="none" w:sz="0" w:space="0" w:color="auto"/>
      </w:divBdr>
    </w:div>
    <w:div w:id="1255166772">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04185545">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490514772">
      <w:bodyDiv w:val="1"/>
      <w:marLeft w:val="0"/>
      <w:marRight w:val="0"/>
      <w:marTop w:val="0"/>
      <w:marBottom w:val="0"/>
      <w:divBdr>
        <w:top w:val="none" w:sz="0" w:space="0" w:color="auto"/>
        <w:left w:val="none" w:sz="0" w:space="0" w:color="auto"/>
        <w:bottom w:val="none" w:sz="0" w:space="0" w:color="auto"/>
        <w:right w:val="none" w:sz="0" w:space="0" w:color="auto"/>
      </w:divBdr>
    </w:div>
    <w:div w:id="1517309561">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620066607">
      <w:bodyDiv w:val="1"/>
      <w:marLeft w:val="0"/>
      <w:marRight w:val="0"/>
      <w:marTop w:val="0"/>
      <w:marBottom w:val="0"/>
      <w:divBdr>
        <w:top w:val="none" w:sz="0" w:space="0" w:color="auto"/>
        <w:left w:val="none" w:sz="0" w:space="0" w:color="auto"/>
        <w:bottom w:val="none" w:sz="0" w:space="0" w:color="auto"/>
        <w:right w:val="none" w:sz="0" w:space="0" w:color="auto"/>
      </w:divBdr>
    </w:div>
    <w:div w:id="166481821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0654850">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042851771">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415569">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C3D78F-2BC6-42FD-ADDA-50144D95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4210</Words>
  <Characters>23155</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ICRAF</cp:lastModifiedBy>
  <cp:revision>7</cp:revision>
  <dcterms:created xsi:type="dcterms:W3CDTF">2018-10-17T22:28:00Z</dcterms:created>
  <dcterms:modified xsi:type="dcterms:W3CDTF">2018-10-19T02:02:00Z</dcterms:modified>
</cp:coreProperties>
</file>