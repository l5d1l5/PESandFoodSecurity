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968A" w14:textId="36122E9D" w:rsidR="003D7CA4" w:rsidRPr="003D7CA4" w:rsidRDefault="003D7CA4" w:rsidP="00F13B10">
      <w:pPr>
        <w:rPr>
          <w:rFonts w:ascii="Arial" w:hAnsi="Arial" w:cs="Arial"/>
          <w:sz w:val="18"/>
          <w:szCs w:val="18"/>
          <w:u w:val="single"/>
          <w:lang w:val="fr-FR"/>
        </w:rPr>
      </w:pPr>
    </w:p>
    <w:p w14:paraId="729316DF" w14:textId="2D9A1222" w:rsidR="003D7CA4" w:rsidRPr="003D7CA4" w:rsidRDefault="003D7CA4" w:rsidP="00F13B10">
      <w:pPr>
        <w:rPr>
          <w:rFonts w:ascii="Arial" w:hAnsi="Arial" w:cs="Arial"/>
          <w:sz w:val="18"/>
          <w:szCs w:val="18"/>
          <w:u w:val="single"/>
          <w:lang w:val="fr-FR"/>
        </w:rPr>
      </w:pPr>
    </w:p>
    <w:p w14:paraId="0AB67C6B" w14:textId="77777777" w:rsidR="003D7CA4" w:rsidRPr="003D7CA4" w:rsidRDefault="003D7CA4" w:rsidP="00F13B10">
      <w:pPr>
        <w:rPr>
          <w:rFonts w:ascii="Arial" w:hAnsi="Arial" w:cs="Arial"/>
          <w:sz w:val="18"/>
          <w:szCs w:val="18"/>
          <w:u w:val="single"/>
          <w:lang w:val="fr-FR"/>
        </w:rPr>
      </w:pPr>
    </w:p>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539A0AF3" w14:textId="77777777" w:rsidR="00F13B10" w:rsidRPr="007F1328" w:rsidRDefault="00F13B10" w:rsidP="00F13B10">
      <w:pPr>
        <w:rPr>
          <w:rFonts w:ascii="Arial" w:hAnsi="Arial" w:cs="Arial"/>
          <w:sz w:val="18"/>
          <w:szCs w:val="18"/>
          <w:lang w:val="fr-FR"/>
        </w:rPr>
      </w:pPr>
    </w:p>
    <w:p w14:paraId="6D0806B3" w14:textId="77777777" w:rsidR="00F13B10" w:rsidRPr="007F1328" w:rsidRDefault="00F13B10" w:rsidP="00F13B10">
      <w:pPr>
        <w:rPr>
          <w:rFonts w:ascii="Arial" w:hAnsi="Arial" w:cs="Arial"/>
          <w:sz w:val="18"/>
          <w:szCs w:val="18"/>
          <w:lang w:val="fr-FR"/>
        </w:rPr>
      </w:pPr>
    </w:p>
    <w:p w14:paraId="67F5E3A2" w14:textId="1E63D184" w:rsidR="006E72FE" w:rsidRDefault="006E72FE" w:rsidP="00F13B10">
      <w:pPr>
        <w:rPr>
          <w:rFonts w:ascii="Arial" w:hAnsi="Arial" w:cs="Arial"/>
          <w:sz w:val="18"/>
          <w:szCs w:val="18"/>
          <w:lang w:val="fr-FR"/>
        </w:rPr>
      </w:pPr>
    </w:p>
    <w:p w14:paraId="21AE6E5D" w14:textId="4A1F0FD3" w:rsidR="003D7CA4" w:rsidRDefault="003D7CA4" w:rsidP="003D7CA4">
      <w:pPr>
        <w:rPr>
          <w:rFonts w:ascii="Arial" w:hAnsi="Arial" w:cs="Arial"/>
          <w:sz w:val="18"/>
          <w:szCs w:val="18"/>
          <w:u w:val="single"/>
        </w:rPr>
      </w:pPr>
      <w:commentRangeStart w:id="0"/>
      <w:r>
        <w:rPr>
          <w:rFonts w:ascii="Arial" w:hAnsi="Arial" w:cs="Arial"/>
          <w:sz w:val="18"/>
          <w:szCs w:val="18"/>
          <w:u w:val="single"/>
        </w:rPr>
        <w:t xml:space="preserve">Date de </w:t>
      </w:r>
      <w:proofErr w:type="spellStart"/>
      <w:r>
        <w:rPr>
          <w:rFonts w:ascii="Arial" w:hAnsi="Arial" w:cs="Arial"/>
          <w:sz w:val="18"/>
          <w:szCs w:val="18"/>
          <w:u w:val="single"/>
        </w:rPr>
        <w:t>l’enquete</w:t>
      </w:r>
      <w:proofErr w:type="spellEnd"/>
    </w:p>
    <w:p w14:paraId="3BCCAEC4" w14:textId="355B09DA" w:rsidR="003D7CA4" w:rsidRDefault="003D7CA4" w:rsidP="003D7CA4">
      <w:pPr>
        <w:rPr>
          <w:rFonts w:ascii="Arial" w:hAnsi="Arial" w:cs="Arial"/>
          <w:sz w:val="18"/>
          <w:szCs w:val="18"/>
          <w:u w:val="single"/>
        </w:rPr>
      </w:pPr>
    </w:p>
    <w:p w14:paraId="36596BE5" w14:textId="0A7F5432" w:rsidR="003D7CA4" w:rsidRDefault="003D7CA4" w:rsidP="003D7CA4">
      <w:pPr>
        <w:rPr>
          <w:rFonts w:ascii="Arial" w:hAnsi="Arial" w:cs="Arial"/>
          <w:sz w:val="18"/>
          <w:szCs w:val="18"/>
          <w:u w:val="single"/>
          <w:lang w:val="fr-FR"/>
        </w:rPr>
      </w:pPr>
      <w:r>
        <w:rPr>
          <w:rFonts w:ascii="Arial" w:hAnsi="Arial" w:cs="Arial"/>
          <w:sz w:val="18"/>
          <w:szCs w:val="18"/>
          <w:u w:val="single"/>
          <w:lang w:val="fr-FR"/>
        </w:rPr>
        <w:t>Lieu de l’</w:t>
      </w:r>
      <w:r w:rsidR="00BD78B7">
        <w:rPr>
          <w:rFonts w:ascii="Arial" w:hAnsi="Arial" w:cs="Arial"/>
          <w:sz w:val="18"/>
          <w:szCs w:val="18"/>
          <w:u w:val="single"/>
          <w:lang w:val="fr-FR"/>
        </w:rPr>
        <w:t>enquête</w:t>
      </w:r>
      <w:r>
        <w:rPr>
          <w:rFonts w:ascii="Arial" w:hAnsi="Arial" w:cs="Arial"/>
          <w:sz w:val="18"/>
          <w:szCs w:val="18"/>
          <w:u w:val="single"/>
          <w:lang w:val="fr-FR"/>
        </w:rPr>
        <w:t xml:space="preserve"> </w:t>
      </w:r>
    </w:p>
    <w:p w14:paraId="1F8D101A" w14:textId="0095CED5" w:rsidR="003D7CA4" w:rsidRDefault="003D7CA4" w:rsidP="003D7CA4">
      <w:pPr>
        <w:rPr>
          <w:rFonts w:ascii="Arial" w:hAnsi="Arial" w:cs="Arial"/>
          <w:sz w:val="18"/>
          <w:szCs w:val="18"/>
          <w:u w:val="single"/>
          <w:lang w:val="fr-FR"/>
        </w:rPr>
      </w:pPr>
    </w:p>
    <w:p w14:paraId="0E2C84AB" w14:textId="538642F0" w:rsidR="00C2776E" w:rsidRPr="00C2776E" w:rsidRDefault="00C2776E" w:rsidP="003D7CA4">
      <w:pPr>
        <w:rPr>
          <w:rFonts w:ascii="Arial" w:hAnsi="Arial" w:cs="Arial"/>
          <w:sz w:val="18"/>
          <w:szCs w:val="18"/>
          <w:u w:val="single"/>
        </w:rPr>
      </w:pPr>
      <w:proofErr w:type="spellStart"/>
      <w:r>
        <w:rPr>
          <w:rFonts w:ascii="Arial" w:hAnsi="Arial" w:cs="Arial"/>
          <w:sz w:val="18"/>
          <w:szCs w:val="18"/>
          <w:u w:val="single"/>
        </w:rPr>
        <w:t>Heure</w:t>
      </w:r>
      <w:proofErr w:type="spellEnd"/>
      <w:r>
        <w:rPr>
          <w:rFonts w:ascii="Arial" w:hAnsi="Arial" w:cs="Arial"/>
          <w:sz w:val="18"/>
          <w:szCs w:val="18"/>
          <w:u w:val="single"/>
        </w:rPr>
        <w:t xml:space="preserve"> de debut de </w:t>
      </w:r>
      <w:proofErr w:type="spellStart"/>
      <w:r>
        <w:rPr>
          <w:rFonts w:ascii="Arial" w:hAnsi="Arial" w:cs="Arial"/>
          <w:sz w:val="18"/>
          <w:szCs w:val="18"/>
          <w:u w:val="single"/>
        </w:rPr>
        <w:t>l’enquete</w:t>
      </w:r>
      <w:proofErr w:type="spellEnd"/>
    </w:p>
    <w:p w14:paraId="2676F2C6" w14:textId="77777777" w:rsidR="00C2776E" w:rsidRDefault="00C2776E" w:rsidP="003D7CA4">
      <w:pPr>
        <w:rPr>
          <w:rFonts w:ascii="Arial" w:hAnsi="Arial" w:cs="Arial"/>
          <w:sz w:val="18"/>
          <w:szCs w:val="18"/>
          <w:u w:val="single"/>
          <w:lang w:val="fr-FR"/>
        </w:rPr>
      </w:pPr>
    </w:p>
    <w:p w14:paraId="01AF7C1B" w14:textId="4834398B" w:rsidR="003D7CA4" w:rsidRPr="003D7CA4" w:rsidRDefault="00BD78B7" w:rsidP="003D7CA4">
      <w:pPr>
        <w:rPr>
          <w:rFonts w:ascii="Arial" w:hAnsi="Arial" w:cs="Arial"/>
          <w:sz w:val="18"/>
          <w:szCs w:val="18"/>
          <w:u w:val="single"/>
          <w:lang w:val="fr-FR"/>
        </w:rPr>
      </w:pPr>
      <w:r w:rsidRPr="003D7CA4">
        <w:rPr>
          <w:rFonts w:ascii="Arial" w:hAnsi="Arial" w:cs="Arial"/>
          <w:sz w:val="18"/>
          <w:szCs w:val="18"/>
          <w:u w:val="single"/>
          <w:lang w:val="fr-FR"/>
        </w:rPr>
        <w:t>Coordonnées</w:t>
      </w:r>
      <w:r w:rsidR="003D7CA4" w:rsidRPr="003D7CA4">
        <w:rPr>
          <w:rFonts w:ascii="Arial" w:hAnsi="Arial" w:cs="Arial"/>
          <w:sz w:val="18"/>
          <w:szCs w:val="18"/>
          <w:u w:val="single"/>
          <w:lang w:val="fr-FR"/>
        </w:rPr>
        <w:t xml:space="preserve"> GPS du lieu d</w:t>
      </w:r>
      <w:r w:rsidR="003D7CA4">
        <w:rPr>
          <w:rFonts w:ascii="Arial" w:hAnsi="Arial" w:cs="Arial"/>
          <w:sz w:val="18"/>
          <w:szCs w:val="18"/>
          <w:u w:val="single"/>
          <w:lang w:val="fr-FR"/>
        </w:rPr>
        <w:t>e l’</w:t>
      </w:r>
      <w:r>
        <w:rPr>
          <w:rFonts w:ascii="Arial" w:hAnsi="Arial" w:cs="Arial"/>
          <w:sz w:val="18"/>
          <w:szCs w:val="18"/>
          <w:u w:val="single"/>
          <w:lang w:val="fr-FR"/>
        </w:rPr>
        <w:t>enquête</w:t>
      </w:r>
      <w:commentRangeEnd w:id="0"/>
      <w:r w:rsidR="003D6C26">
        <w:rPr>
          <w:rStyle w:val="CommentReference"/>
          <w:rFonts w:eastAsia="Times New Roman"/>
          <w:lang w:val="fr-FR" w:eastAsia="fr-FR"/>
        </w:rPr>
        <w:commentReference w:id="0"/>
      </w:r>
    </w:p>
    <w:p w14:paraId="766984F9" w14:textId="3BCBA03D" w:rsidR="003D7CA4" w:rsidRDefault="003D7CA4" w:rsidP="00F13B10">
      <w:pPr>
        <w:rPr>
          <w:rFonts w:ascii="Arial" w:hAnsi="Arial" w:cs="Arial"/>
          <w:sz w:val="18"/>
          <w:szCs w:val="18"/>
          <w:lang w:val="fr-FR"/>
        </w:rPr>
      </w:pPr>
    </w:p>
    <w:p w14:paraId="46DEA100" w14:textId="60C2C1E2" w:rsidR="003D7CA4" w:rsidRDefault="003D7CA4" w:rsidP="00F13B10">
      <w:pPr>
        <w:rPr>
          <w:rFonts w:ascii="Arial" w:hAnsi="Arial" w:cs="Arial"/>
          <w:sz w:val="18"/>
          <w:szCs w:val="18"/>
          <w:lang w:val="fr-FR"/>
        </w:rPr>
      </w:pPr>
    </w:p>
    <w:p w14:paraId="2A94ECFF" w14:textId="77777777" w:rsidR="00C2776E" w:rsidRDefault="00C2776E" w:rsidP="00F13B10">
      <w:pPr>
        <w:rPr>
          <w:rFonts w:ascii="Arial" w:hAnsi="Arial" w:cs="Arial"/>
          <w:sz w:val="18"/>
          <w:szCs w:val="18"/>
          <w:lang w:val="fr-FR"/>
        </w:rPr>
      </w:pPr>
    </w:p>
    <w:tbl>
      <w:tblPr>
        <w:tblpPr w:leftFromText="141" w:rightFromText="141" w:vertAnchor="page" w:horzAnchor="margin" w:tblpY="486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445"/>
        <w:gridCol w:w="1274"/>
        <w:gridCol w:w="1880"/>
        <w:gridCol w:w="1489"/>
        <w:gridCol w:w="1487"/>
        <w:gridCol w:w="1487"/>
      </w:tblGrid>
      <w:tr w:rsidR="00C2776E" w:rsidRPr="007F1328" w14:paraId="268D01C3" w14:textId="77777777" w:rsidTr="00C2776E">
        <w:trPr>
          <w:trHeight w:val="308"/>
        </w:trPr>
        <w:tc>
          <w:tcPr>
            <w:tcW w:w="719" w:type="pct"/>
          </w:tcPr>
          <w:p w14:paraId="611F4997" w14:textId="77777777" w:rsidR="00C2776E" w:rsidRPr="007F1328" w:rsidRDefault="00C2776E" w:rsidP="00C2776E">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0856FE46" w14:textId="77777777" w:rsidR="00C2776E" w:rsidRDefault="00C2776E" w:rsidP="00C2776E">
            <w:pPr>
              <w:jc w:val="center"/>
              <w:rPr>
                <w:rFonts w:ascii="Arial" w:hAnsi="Arial" w:cs="Arial"/>
                <w:sz w:val="18"/>
                <w:szCs w:val="18"/>
                <w:lang w:val="fr-FR"/>
              </w:rPr>
            </w:pPr>
            <w:r w:rsidRPr="007F1328">
              <w:rPr>
                <w:rFonts w:ascii="Arial" w:hAnsi="Arial" w:cs="Arial"/>
                <w:sz w:val="18"/>
                <w:szCs w:val="18"/>
                <w:lang w:val="fr-FR"/>
              </w:rPr>
              <w:t xml:space="preserve">A1. </w:t>
            </w:r>
          </w:p>
          <w:p w14:paraId="0C6583CC"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2D7DDDB6"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50AF5639"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718BB101"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17126D93"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39025DC5"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2AD41F57"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26C31F1A" w14:textId="77777777" w:rsidR="00C2776E" w:rsidRPr="007F1328" w:rsidDel="00572D7B" w:rsidRDefault="00C2776E" w:rsidP="00C2776E">
            <w:pPr>
              <w:jc w:val="center"/>
              <w:rPr>
                <w:rFonts w:ascii="Arial" w:hAnsi="Arial" w:cs="Arial"/>
                <w:sz w:val="18"/>
                <w:szCs w:val="18"/>
                <w:lang w:val="fr-FR"/>
              </w:rPr>
            </w:pPr>
            <w:r>
              <w:rPr>
                <w:rFonts w:ascii="Arial" w:hAnsi="Arial" w:cs="Arial"/>
                <w:sz w:val="18"/>
                <w:szCs w:val="18"/>
                <w:lang w:val="fr-FR"/>
              </w:rPr>
              <w:t>A5. No Parcelle</w:t>
            </w:r>
          </w:p>
        </w:tc>
      </w:tr>
      <w:tr w:rsidR="00C2776E" w:rsidRPr="007F1328" w14:paraId="4F4B09CD" w14:textId="77777777" w:rsidTr="00C2776E">
        <w:trPr>
          <w:trHeight w:val="25"/>
        </w:trPr>
        <w:tc>
          <w:tcPr>
            <w:tcW w:w="719" w:type="pct"/>
            <w:shd w:val="clear" w:color="auto" w:fill="D0CECE" w:themeFill="background2" w:themeFillShade="E6"/>
          </w:tcPr>
          <w:p w14:paraId="0A895D1A" w14:textId="1546DB33" w:rsidR="00C2776E" w:rsidRDefault="003D6C26" w:rsidP="00C2776E">
            <w:pPr>
              <w:spacing w:after="60"/>
              <w:jc w:val="center"/>
              <w:rPr>
                <w:rFonts w:ascii="Arial" w:hAnsi="Arial" w:cs="Arial"/>
                <w:sz w:val="18"/>
                <w:szCs w:val="18"/>
                <w:lang w:val="fr-FR"/>
              </w:rPr>
            </w:pPr>
            <w:commentRangeStart w:id="1"/>
            <w:r>
              <w:rPr>
                <w:rFonts w:ascii="Arial" w:hAnsi="Arial" w:cs="Arial"/>
                <w:sz w:val="18"/>
                <w:szCs w:val="18"/>
                <w:lang w:val="fr-FR"/>
              </w:rPr>
              <w:t xml:space="preserve">To </w:t>
            </w:r>
            <w:proofErr w:type="spellStart"/>
            <w:r>
              <w:rPr>
                <w:rFonts w:ascii="Arial" w:hAnsi="Arial" w:cs="Arial"/>
                <w:sz w:val="18"/>
                <w:szCs w:val="18"/>
                <w:lang w:val="fr-FR"/>
              </w:rPr>
              <w:t>be</w:t>
            </w:r>
            <w:proofErr w:type="spellEnd"/>
            <w:r>
              <w:rPr>
                <w:rFonts w:ascii="Arial" w:hAnsi="Arial" w:cs="Arial"/>
                <w:sz w:val="18"/>
                <w:szCs w:val="18"/>
                <w:lang w:val="fr-FR"/>
              </w:rPr>
              <w:t xml:space="preserve"> </w:t>
            </w:r>
            <w:proofErr w:type="spellStart"/>
            <w:r>
              <w:rPr>
                <w:rFonts w:ascii="Arial" w:hAnsi="Arial" w:cs="Arial"/>
                <w:sz w:val="18"/>
                <w:szCs w:val="18"/>
                <w:lang w:val="fr-FR"/>
              </w:rPr>
              <w:t>entered</w:t>
            </w:r>
            <w:proofErr w:type="spellEnd"/>
            <w:r>
              <w:rPr>
                <w:rFonts w:ascii="Arial" w:hAnsi="Arial" w:cs="Arial"/>
                <w:sz w:val="18"/>
                <w:szCs w:val="18"/>
                <w:lang w:val="fr-FR"/>
              </w:rPr>
              <w:t xml:space="preserve"> by the </w:t>
            </w:r>
            <w:proofErr w:type="spellStart"/>
            <w:r>
              <w:rPr>
                <w:rFonts w:ascii="Arial" w:hAnsi="Arial" w:cs="Arial"/>
                <w:sz w:val="18"/>
                <w:szCs w:val="18"/>
                <w:lang w:val="fr-FR"/>
              </w:rPr>
              <w:t>emumerator</w:t>
            </w:r>
            <w:commentRangeEnd w:id="1"/>
            <w:proofErr w:type="spellEnd"/>
            <w:r>
              <w:rPr>
                <w:rStyle w:val="CommentReference"/>
                <w:rFonts w:eastAsia="Times New Roman"/>
                <w:lang w:val="fr-FR" w:eastAsia="fr-FR"/>
              </w:rPr>
              <w:commentReference w:id="1"/>
            </w:r>
          </w:p>
        </w:tc>
        <w:tc>
          <w:tcPr>
            <w:tcW w:w="719" w:type="pct"/>
            <w:shd w:val="clear" w:color="auto" w:fill="D0CECE" w:themeFill="background2" w:themeFillShade="E6"/>
            <w:vAlign w:val="center"/>
          </w:tcPr>
          <w:p w14:paraId="52C557F4" w14:textId="77777777" w:rsidR="00C2776E" w:rsidRPr="007F1328" w:rsidRDefault="00C2776E" w:rsidP="00C2776E">
            <w:pPr>
              <w:spacing w:after="60"/>
              <w:jc w:val="center"/>
              <w:rPr>
                <w:rFonts w:ascii="Arial" w:hAnsi="Arial" w:cs="Arial"/>
                <w:sz w:val="18"/>
                <w:szCs w:val="18"/>
                <w:lang w:val="fr-FR"/>
              </w:rPr>
            </w:pPr>
            <w:r>
              <w:rPr>
                <w:rFonts w:ascii="Arial" w:hAnsi="Arial" w:cs="Arial"/>
                <w:sz w:val="18"/>
                <w:szCs w:val="18"/>
                <w:lang w:val="fr-FR"/>
              </w:rPr>
              <w:t>Pre rempli</w:t>
            </w:r>
          </w:p>
        </w:tc>
        <w:tc>
          <w:tcPr>
            <w:tcW w:w="1053" w:type="pct"/>
            <w:tcBorders>
              <w:right w:val="nil"/>
            </w:tcBorders>
            <w:shd w:val="clear" w:color="auto" w:fill="D0CECE" w:themeFill="background2" w:themeFillShade="E6"/>
          </w:tcPr>
          <w:p w14:paraId="77CC1D9A" w14:textId="77777777" w:rsidR="00C2776E" w:rsidRPr="007F1328" w:rsidRDefault="00C2776E" w:rsidP="00C2776E">
            <w:pPr>
              <w:jc w:val="center"/>
              <w:rPr>
                <w:rFonts w:ascii="Arial" w:hAnsi="Arial" w:cs="Arial"/>
                <w:sz w:val="18"/>
                <w:szCs w:val="18"/>
                <w:lang w:val="fr-FR"/>
              </w:rPr>
            </w:pPr>
            <w:r w:rsidRPr="00386FF3">
              <w:rPr>
                <w:rFonts w:ascii="Arial" w:hAnsi="Arial" w:cs="Arial"/>
                <w:sz w:val="18"/>
                <w:szCs w:val="18"/>
                <w:lang w:val="fr-FR"/>
              </w:rPr>
              <w:t>Pre rempli</w:t>
            </w:r>
          </w:p>
        </w:tc>
        <w:tc>
          <w:tcPr>
            <w:tcW w:w="837" w:type="pct"/>
            <w:shd w:val="clear" w:color="auto" w:fill="D0CECE" w:themeFill="background2" w:themeFillShade="E6"/>
          </w:tcPr>
          <w:p w14:paraId="6C98A7B6"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3766DA3E"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7FCF505D"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r>
    </w:tbl>
    <w:p w14:paraId="5A1196D9" w14:textId="77777777" w:rsidR="003D7CA4" w:rsidRPr="007F1328" w:rsidRDefault="003D7CA4" w:rsidP="00F13B10">
      <w:pPr>
        <w:rPr>
          <w:rFonts w:ascii="Arial" w:hAnsi="Arial" w:cs="Arial"/>
          <w:sz w:val="18"/>
          <w:szCs w:val="18"/>
          <w:lang w:val="fr-FR"/>
        </w:rPr>
      </w:pPr>
    </w:p>
    <w:p w14:paraId="5F2A9930" w14:textId="77777777" w:rsidR="006E72FE" w:rsidRPr="007F1328" w:rsidRDefault="006E72FE" w:rsidP="00F13B10">
      <w:pPr>
        <w:rPr>
          <w:rFonts w:ascii="Arial" w:hAnsi="Arial" w:cs="Arial"/>
          <w:sz w:val="18"/>
          <w:szCs w:val="18"/>
          <w:lang w:val="fr-FR"/>
        </w:rPr>
      </w:pPr>
    </w:p>
    <w:p w14:paraId="0043B064" w14:textId="77777777" w:rsidR="00F13B10" w:rsidRPr="007F1328" w:rsidRDefault="006E72FE"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Caractéristiques socio-démographique du participant</w:t>
      </w:r>
    </w:p>
    <w:p w14:paraId="3FD299A9" w14:textId="77777777" w:rsidR="006E72FE" w:rsidRPr="007F1328" w:rsidRDefault="006E72FE"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proofErr w:type="spellStart"/>
            <w:r w:rsidRPr="00942490">
              <w:rPr>
                <w:rFonts w:ascii="Arial" w:hAnsi="Arial" w:cs="Arial"/>
                <w:sz w:val="18"/>
                <w:szCs w:val="18"/>
                <w:lang w:val="fr-FR"/>
              </w:rPr>
              <w:t>Pre</w:t>
            </w:r>
            <w:proofErr w:type="spellEnd"/>
            <w:r w:rsidRPr="00942490">
              <w:rPr>
                <w:rFonts w:ascii="Arial" w:hAnsi="Arial" w:cs="Arial"/>
                <w:sz w:val="18"/>
                <w:szCs w:val="18"/>
                <w:lang w:val="fr-FR"/>
              </w:rPr>
              <w:t xml:space="preserve"> rempli</w:t>
            </w:r>
            <w:r>
              <w:rPr>
                <w:rFonts w:ascii="Arial" w:hAnsi="Arial" w:cs="Arial"/>
                <w:sz w:val="18"/>
                <w:szCs w:val="18"/>
                <w:lang w:val="fr-FR"/>
              </w:rPr>
              <w:t xml:space="preserve"> </w:t>
            </w:r>
            <w:proofErr w:type="spellStart"/>
            <w:r>
              <w:rPr>
                <w:rFonts w:ascii="Arial" w:hAnsi="Arial" w:cs="Arial"/>
                <w:sz w:val="18"/>
                <w:szCs w:val="18"/>
                <w:lang w:val="fr-FR"/>
              </w:rPr>
              <w:t>a</w:t>
            </w:r>
            <w:proofErr w:type="spellEnd"/>
            <w:r>
              <w:rPr>
                <w:rFonts w:ascii="Arial" w:hAnsi="Arial" w:cs="Arial"/>
                <w:sz w:val="18"/>
                <w:szCs w:val="18"/>
                <w:lang w:val="fr-FR"/>
              </w:rPr>
              <w:t xml:space="preserve">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39709F6F" w14:textId="77777777" w:rsidTr="000D4BB4">
        <w:trPr>
          <w:trHeight w:val="580"/>
        </w:trPr>
        <w:tc>
          <w:tcPr>
            <w:tcW w:w="1597" w:type="dxa"/>
            <w:noWrap/>
            <w:hideMark/>
          </w:tcPr>
          <w:p w14:paraId="5A9051D0" w14:textId="1B572C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1-Masculin</w:t>
            </w:r>
          </w:p>
          <w:p w14:paraId="0F2D1DF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féminin</w:t>
            </w:r>
          </w:p>
        </w:tc>
        <w:tc>
          <w:tcPr>
            <w:tcW w:w="1701" w:type="dxa"/>
            <w:noWrap/>
            <w:hideMark/>
          </w:tcPr>
          <w:p w14:paraId="50E3423B" w14:textId="4CBBE4A9" w:rsidR="007E7252" w:rsidRPr="007F1328" w:rsidRDefault="007E7252" w:rsidP="007E7252">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4E8A32AE" w14:textId="77777777" w:rsidTr="000D4BB4">
        <w:trPr>
          <w:trHeight w:val="300"/>
        </w:trPr>
        <w:tc>
          <w:tcPr>
            <w:tcW w:w="1597" w:type="dxa"/>
            <w:noWrap/>
          </w:tcPr>
          <w:p w14:paraId="75A7835C" w14:textId="4DAF3A52" w:rsidR="007E7252" w:rsidRPr="007F1328" w:rsidRDefault="007E7252" w:rsidP="007E7252">
            <w:pPr>
              <w:rPr>
                <w:rFonts w:ascii="Arial" w:hAnsi="Arial" w:cs="Arial"/>
                <w:sz w:val="18"/>
                <w:szCs w:val="18"/>
                <w:lang w:val="fr-FR"/>
              </w:rPr>
            </w:pPr>
            <w:r>
              <w:rPr>
                <w:rFonts w:ascii="Arial" w:hAnsi="Arial" w:cs="Arial"/>
                <w:sz w:val="18"/>
                <w:szCs w:val="18"/>
                <w:lang w:val="fr-FR"/>
              </w:rPr>
              <w:t>B.7a</w:t>
            </w:r>
          </w:p>
        </w:tc>
        <w:tc>
          <w:tcPr>
            <w:tcW w:w="3634" w:type="dxa"/>
          </w:tcPr>
          <w:p w14:paraId="36674CB2" w14:textId="42F1AB20" w:rsidR="007E7252" w:rsidRPr="007F1328" w:rsidRDefault="007E7252" w:rsidP="007E7252">
            <w:pPr>
              <w:rPr>
                <w:rFonts w:ascii="Arial" w:hAnsi="Arial" w:cs="Arial"/>
                <w:sz w:val="18"/>
                <w:szCs w:val="18"/>
                <w:lang w:val="fr-FR"/>
              </w:rPr>
            </w:pPr>
            <w:r>
              <w:rPr>
                <w:rFonts w:ascii="Arial" w:hAnsi="Arial" w:cs="Arial"/>
                <w:sz w:val="18"/>
                <w:szCs w:val="18"/>
                <w:lang w:val="fr-FR"/>
              </w:rPr>
              <w:t>Type</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4C3EC643"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F48D7CD"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33F60E46" w14:textId="488B96AF"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018E6375" w14:textId="2E208ECB" w:rsidR="007E7252" w:rsidRPr="007F1328" w:rsidRDefault="007E7252" w:rsidP="007E7252">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23BBF702" w14:textId="77777777" w:rsidTr="000D4BB4">
        <w:trPr>
          <w:trHeight w:val="300"/>
        </w:trPr>
        <w:tc>
          <w:tcPr>
            <w:tcW w:w="1597" w:type="dxa"/>
            <w:noWrap/>
          </w:tcPr>
          <w:p w14:paraId="53EE8124" w14:textId="5363163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w:t>
            </w:r>
            <w:r>
              <w:rPr>
                <w:rFonts w:ascii="Arial" w:hAnsi="Arial" w:cs="Arial"/>
                <w:sz w:val="18"/>
                <w:szCs w:val="18"/>
                <w:lang w:val="fr-FR"/>
              </w:rPr>
              <w:t>.</w:t>
            </w:r>
            <w:r w:rsidRPr="007F1328">
              <w:rPr>
                <w:rFonts w:ascii="Arial" w:hAnsi="Arial" w:cs="Arial"/>
                <w:sz w:val="18"/>
                <w:szCs w:val="18"/>
                <w:lang w:val="fr-FR"/>
              </w:rPr>
              <w:t>7</w:t>
            </w:r>
            <w:r>
              <w:rPr>
                <w:rFonts w:ascii="Arial" w:hAnsi="Arial" w:cs="Arial"/>
                <w:sz w:val="18"/>
                <w:szCs w:val="18"/>
                <w:lang w:val="fr-FR"/>
              </w:rPr>
              <w:t>b</w:t>
            </w:r>
          </w:p>
        </w:tc>
        <w:tc>
          <w:tcPr>
            <w:tcW w:w="3634" w:type="dxa"/>
          </w:tcPr>
          <w:p w14:paraId="7FDD2AAD" w14:textId="496D885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7E7252" w:rsidRPr="007F1328" w:rsidRDefault="007E7252" w:rsidP="007E7252">
            <w:pPr>
              <w:rPr>
                <w:rFonts w:ascii="Arial" w:hAnsi="Arial" w:cs="Arial"/>
                <w:sz w:val="18"/>
                <w:szCs w:val="18"/>
                <w:lang w:val="fr-FR"/>
              </w:rPr>
            </w:pPr>
          </w:p>
        </w:tc>
        <w:tc>
          <w:tcPr>
            <w:tcW w:w="1701" w:type="dxa"/>
            <w:noWrap/>
          </w:tcPr>
          <w:p w14:paraId="3F9073EC" w14:textId="77777777" w:rsidR="007E7252" w:rsidRPr="007F1328" w:rsidRDefault="007E7252" w:rsidP="007E7252">
            <w:pPr>
              <w:rPr>
                <w:rFonts w:ascii="Arial" w:hAnsi="Arial" w:cs="Arial"/>
                <w:sz w:val="18"/>
                <w:szCs w:val="18"/>
                <w:lang w:val="fr-FR"/>
              </w:rPr>
            </w:pPr>
          </w:p>
        </w:tc>
      </w:tr>
      <w:tr w:rsidR="007E7252" w:rsidRPr="008A2AEA" w14:paraId="4CE15DF0" w14:textId="77777777" w:rsidTr="000D4BB4">
        <w:trPr>
          <w:trHeight w:val="300"/>
        </w:trPr>
        <w:tc>
          <w:tcPr>
            <w:tcW w:w="1597" w:type="dxa"/>
            <w:noWrap/>
          </w:tcPr>
          <w:p w14:paraId="5455C2D8" w14:textId="77777777" w:rsidR="007E7252" w:rsidRPr="007F1328" w:rsidRDefault="007E7252" w:rsidP="007E7252">
            <w:pPr>
              <w:rPr>
                <w:rFonts w:ascii="Arial" w:hAnsi="Arial" w:cs="Arial"/>
                <w:sz w:val="18"/>
                <w:szCs w:val="18"/>
                <w:lang w:val="fr-FR"/>
              </w:rPr>
            </w:pPr>
            <w:r>
              <w:rPr>
                <w:rFonts w:ascii="Arial" w:hAnsi="Arial" w:cs="Arial"/>
                <w:sz w:val="18"/>
                <w:szCs w:val="18"/>
                <w:lang w:val="fr-FR"/>
              </w:rPr>
              <w:t>B8a</w:t>
            </w:r>
          </w:p>
        </w:tc>
        <w:tc>
          <w:tcPr>
            <w:tcW w:w="3634" w:type="dxa"/>
          </w:tcPr>
          <w:p w14:paraId="7920BD3E" w14:textId="77777777" w:rsidR="007E7252" w:rsidRDefault="007E7252" w:rsidP="007E7252">
            <w:pPr>
              <w:rPr>
                <w:rFonts w:ascii="Arial" w:hAnsi="Arial" w:cs="Arial"/>
                <w:sz w:val="18"/>
                <w:szCs w:val="18"/>
                <w:lang w:val="fr-FR"/>
              </w:rPr>
            </w:pPr>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7E7252" w:rsidRDefault="007E7252" w:rsidP="007E7252">
            <w:pPr>
              <w:rPr>
                <w:rFonts w:ascii="Arial" w:hAnsi="Arial" w:cs="Arial"/>
                <w:sz w:val="18"/>
                <w:szCs w:val="18"/>
                <w:lang w:val="fr-FR"/>
              </w:rPr>
            </w:pPr>
            <w:r>
              <w:rPr>
                <w:rFonts w:ascii="Arial" w:hAnsi="Arial" w:cs="Arial"/>
                <w:sz w:val="18"/>
                <w:szCs w:val="18"/>
                <w:lang w:val="fr-FR"/>
              </w:rPr>
              <w:t>Traitement</w:t>
            </w:r>
          </w:p>
          <w:p w14:paraId="0C3E43F1" w14:textId="77777777" w:rsidR="007E7252" w:rsidRDefault="007E7252" w:rsidP="007E7252">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77777777" w:rsidR="007E7252" w:rsidRPr="00C64F2B" w:rsidRDefault="007E7252" w:rsidP="007E7252">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D65BCA" w14:paraId="0C75D7EC" w14:textId="77777777" w:rsidTr="000D4BB4">
        <w:trPr>
          <w:trHeight w:val="300"/>
        </w:trPr>
        <w:tc>
          <w:tcPr>
            <w:tcW w:w="1597" w:type="dxa"/>
            <w:noWrap/>
          </w:tcPr>
          <w:p w14:paraId="0CF9906A" w14:textId="7E1088D1" w:rsidR="007E7252" w:rsidRDefault="007E7252" w:rsidP="007E7252">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Si traitement, </w:t>
            </w:r>
          </w:p>
          <w:p w14:paraId="3580F09B" w14:textId="77777777" w:rsidR="007E7252" w:rsidRDefault="007E7252" w:rsidP="007E7252">
            <w:pPr>
              <w:rPr>
                <w:rFonts w:ascii="Arial" w:hAnsi="Arial" w:cs="Arial"/>
                <w:sz w:val="18"/>
                <w:szCs w:val="18"/>
                <w:lang w:val="fr-FR"/>
              </w:rPr>
            </w:pPr>
          </w:p>
          <w:p w14:paraId="5D25EB4D" w14:textId="13A1B3C4" w:rsidR="007E7252" w:rsidRPr="000D4BB4" w:rsidRDefault="007E7252" w:rsidP="007E7252">
            <w:pPr>
              <w:rPr>
                <w:rFonts w:ascii="Arial" w:hAnsi="Arial" w:cs="Arial"/>
                <w:sz w:val="18"/>
                <w:szCs w:val="18"/>
                <w:lang w:val="fr-FR"/>
              </w:rPr>
            </w:pPr>
            <w:r>
              <w:rPr>
                <w:rFonts w:ascii="Arial" w:hAnsi="Arial" w:cs="Arial"/>
                <w:sz w:val="18"/>
                <w:szCs w:val="18"/>
                <w:lang w:val="fr-FR"/>
              </w:rPr>
              <w:t>Pouvez-vous nous décrire les termes du contrat que vous aviez reçu ?  C’est-à-dire, pour chaque arbre qui meurt, combien d’argent est ce que vous perdez ?</w:t>
            </w:r>
          </w:p>
        </w:tc>
        <w:tc>
          <w:tcPr>
            <w:tcW w:w="2844" w:type="dxa"/>
            <w:noWrap/>
          </w:tcPr>
          <w:p w14:paraId="6A6C4993" w14:textId="77777777" w:rsidR="007E7252" w:rsidRDefault="007E7252" w:rsidP="007E7252">
            <w:pPr>
              <w:rPr>
                <w:rFonts w:ascii="Arial" w:hAnsi="Arial" w:cs="Arial"/>
                <w:sz w:val="18"/>
                <w:szCs w:val="18"/>
                <w:lang w:val="fr-FR"/>
              </w:rPr>
            </w:pPr>
          </w:p>
          <w:p w14:paraId="42B773BD" w14:textId="541B4F3F" w:rsidR="007E7252" w:rsidRDefault="007E7252" w:rsidP="007E7252">
            <w:pPr>
              <w:rPr>
                <w:rFonts w:ascii="Arial" w:hAnsi="Arial" w:cs="Arial"/>
                <w:sz w:val="18"/>
                <w:szCs w:val="18"/>
                <w:lang w:val="fr-FR"/>
              </w:rPr>
            </w:pPr>
            <w:r>
              <w:rPr>
                <w:rFonts w:ascii="Arial" w:hAnsi="Arial" w:cs="Arial"/>
                <w:sz w:val="18"/>
                <w:szCs w:val="18"/>
                <w:lang w:val="fr-FR"/>
              </w:rPr>
              <w:t>1= 300 FCFA</w:t>
            </w:r>
          </w:p>
          <w:p w14:paraId="36BBFF4D" w14:textId="4A38AEF8" w:rsidR="007E7252" w:rsidRDefault="007E7252" w:rsidP="007E7252">
            <w:pPr>
              <w:rPr>
                <w:rFonts w:ascii="Arial" w:hAnsi="Arial" w:cs="Arial"/>
                <w:sz w:val="18"/>
                <w:szCs w:val="18"/>
                <w:lang w:val="fr-FR"/>
              </w:rPr>
            </w:pPr>
            <w:r>
              <w:rPr>
                <w:rFonts w:ascii="Arial" w:hAnsi="Arial" w:cs="Arial"/>
                <w:sz w:val="18"/>
                <w:szCs w:val="18"/>
                <w:lang w:val="fr-FR"/>
              </w:rPr>
              <w:t>2= 350 FCFA</w:t>
            </w:r>
          </w:p>
          <w:p w14:paraId="7B9D2FF7" w14:textId="3A059956" w:rsidR="007E7252" w:rsidRDefault="007E7252" w:rsidP="007E7252">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7E7252" w:rsidRDefault="007E7252" w:rsidP="007E7252">
            <w:pPr>
              <w:rPr>
                <w:rFonts w:ascii="Arial" w:hAnsi="Arial" w:cs="Arial"/>
                <w:sz w:val="18"/>
                <w:szCs w:val="18"/>
                <w:lang w:val="fr-FR"/>
              </w:rPr>
            </w:pPr>
            <w:r>
              <w:rPr>
                <w:rFonts w:ascii="Arial" w:hAnsi="Arial" w:cs="Arial"/>
                <w:sz w:val="18"/>
                <w:szCs w:val="18"/>
                <w:lang w:val="fr-FR"/>
              </w:rPr>
              <w:t>4=autres explications différentes des options ci-dessus</w:t>
            </w:r>
          </w:p>
          <w:p w14:paraId="12C0DD0A" w14:textId="079B9DE7" w:rsidR="007E7252" w:rsidRDefault="007E7252" w:rsidP="007E7252">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7E7252" w:rsidRPr="00C64F2B" w:rsidRDefault="007E7252" w:rsidP="007E7252">
            <w:pPr>
              <w:rPr>
                <w:rFonts w:ascii="Arial" w:hAnsi="Arial" w:cs="Arial"/>
                <w:sz w:val="18"/>
                <w:szCs w:val="18"/>
                <w:lang w:val="fr-FR"/>
              </w:rPr>
            </w:pPr>
            <w:proofErr w:type="spellStart"/>
            <w:r>
              <w:rPr>
                <w:rFonts w:ascii="Arial" w:hAnsi="Arial" w:cs="Arial"/>
                <w:sz w:val="18"/>
                <w:szCs w:val="18"/>
                <w:lang w:val="fr-FR"/>
              </w:rPr>
              <w:t>Enqueteur</w:t>
            </w:r>
            <w:proofErr w:type="spellEnd"/>
            <w:r>
              <w:rPr>
                <w:rFonts w:ascii="Arial" w:hAnsi="Arial" w:cs="Arial"/>
                <w:sz w:val="18"/>
                <w:szCs w:val="18"/>
                <w:lang w:val="fr-FR"/>
              </w:rPr>
              <w:t xml:space="preserve"> : </w:t>
            </w:r>
            <w:proofErr w:type="spellStart"/>
            <w:r>
              <w:rPr>
                <w:rFonts w:ascii="Arial" w:hAnsi="Arial" w:cs="Arial"/>
                <w:sz w:val="18"/>
                <w:szCs w:val="18"/>
                <w:lang w:val="fr-FR"/>
              </w:rPr>
              <w:t>Ecouter</w:t>
            </w:r>
            <w:proofErr w:type="spellEnd"/>
            <w:r>
              <w:rPr>
                <w:rFonts w:ascii="Arial" w:hAnsi="Arial" w:cs="Arial"/>
                <w:sz w:val="18"/>
                <w:szCs w:val="18"/>
                <w:lang w:val="fr-FR"/>
              </w:rPr>
              <w:t xml:space="preserve"> la description donnée par le répondant et sélectionner l’option qui correspond le mieux à sa réponse.</w:t>
            </w:r>
          </w:p>
        </w:tc>
      </w:tr>
      <w:tr w:rsidR="007E7252" w:rsidRPr="00D65BCA" w14:paraId="5114DD67" w14:textId="77777777" w:rsidTr="000D4BB4">
        <w:trPr>
          <w:trHeight w:val="300"/>
        </w:trPr>
        <w:tc>
          <w:tcPr>
            <w:tcW w:w="1597" w:type="dxa"/>
            <w:noWrap/>
          </w:tcPr>
          <w:p w14:paraId="67EDEC77" w14:textId="0C5D50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B8</w:t>
            </w:r>
            <w:r>
              <w:rPr>
                <w:rFonts w:ascii="Arial" w:hAnsi="Arial" w:cs="Arial"/>
                <w:sz w:val="18"/>
                <w:szCs w:val="18"/>
                <w:lang w:val="fr-FR"/>
              </w:rPr>
              <w:t>c</w:t>
            </w:r>
          </w:p>
        </w:tc>
        <w:tc>
          <w:tcPr>
            <w:tcW w:w="3634" w:type="dxa"/>
          </w:tcPr>
          <w:p w14:paraId="2D959269" w14:textId="1CB6E77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2D0D5DB"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7E7252" w:rsidRPr="00D65BCA" w14:paraId="64ACFDB2" w14:textId="77777777" w:rsidTr="000D4BB4">
        <w:trPr>
          <w:trHeight w:val="300"/>
        </w:trPr>
        <w:tc>
          <w:tcPr>
            <w:tcW w:w="1597" w:type="dxa"/>
            <w:noWrap/>
            <w:hideMark/>
          </w:tcPr>
          <w:p w14:paraId="30A14289" w14:textId="4E96037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35825A1C" w14:textId="5879D8F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tc>
        <w:tc>
          <w:tcPr>
            <w:tcW w:w="2844" w:type="dxa"/>
            <w:noWrap/>
            <w:hideMark/>
          </w:tcPr>
          <w:p w14:paraId="28917B62" w14:textId="77777777" w:rsidR="007E7252" w:rsidRDefault="007E7252" w:rsidP="007E7252">
            <w:pPr>
              <w:rPr>
                <w:rFonts w:ascii="Arial" w:hAnsi="Arial" w:cs="Arial"/>
                <w:sz w:val="18"/>
                <w:szCs w:val="18"/>
                <w:lang w:val="fr-FR"/>
              </w:rPr>
            </w:pPr>
            <w:r>
              <w:rPr>
                <w:rFonts w:ascii="Arial" w:hAnsi="Arial" w:cs="Arial"/>
                <w:sz w:val="18"/>
                <w:szCs w:val="18"/>
                <w:lang w:val="fr-FR"/>
              </w:rPr>
              <w:t>0. Aucun</w:t>
            </w:r>
          </w:p>
          <w:p w14:paraId="64C7C3E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48E8A19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lastRenderedPageBreak/>
              <w:t>3. Agro-pasteur</w:t>
            </w:r>
          </w:p>
          <w:p w14:paraId="1F8C09A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4AD52B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1A97EBEB" w14:textId="2C8C875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9FA730B" w14:textId="14E844C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7E7252" w:rsidRPr="007F1328" w:rsidRDefault="007E7252" w:rsidP="007E7252">
            <w:pPr>
              <w:rPr>
                <w:rFonts w:ascii="Arial" w:hAnsi="Arial" w:cs="Arial"/>
                <w:sz w:val="18"/>
                <w:szCs w:val="18"/>
                <w:lang w:val="fr-FR"/>
              </w:rPr>
            </w:pPr>
            <w:r>
              <w:rPr>
                <w:rFonts w:ascii="Arial" w:hAnsi="Arial" w:cs="Arial"/>
                <w:sz w:val="18"/>
                <w:szCs w:val="18"/>
                <w:lang w:val="fr-FR"/>
              </w:rPr>
              <w:lastRenderedPageBreak/>
              <w:t>Si réponse = 0 ou -998 ou -999, Aller à B16</w:t>
            </w:r>
          </w:p>
        </w:tc>
      </w:tr>
      <w:tr w:rsidR="007E7252" w:rsidRPr="007F1328" w14:paraId="6818F238" w14:textId="77777777" w:rsidTr="000D4BB4">
        <w:trPr>
          <w:trHeight w:val="300"/>
        </w:trPr>
        <w:tc>
          <w:tcPr>
            <w:tcW w:w="1597" w:type="dxa"/>
            <w:noWrap/>
          </w:tcPr>
          <w:p w14:paraId="5B8D8A8D" w14:textId="647257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7E7252" w:rsidRPr="007F1328" w:rsidRDefault="007E7252" w:rsidP="007E7252">
            <w:pPr>
              <w:rPr>
                <w:rFonts w:ascii="Arial" w:hAnsi="Arial" w:cs="Arial"/>
                <w:sz w:val="18"/>
                <w:szCs w:val="18"/>
                <w:lang w:val="fr-FR"/>
              </w:rPr>
            </w:pPr>
          </w:p>
        </w:tc>
      </w:tr>
      <w:tr w:rsidR="007E7252" w:rsidRPr="00D65BCA" w14:paraId="38F28556" w14:textId="77777777" w:rsidTr="000D4BB4">
        <w:trPr>
          <w:trHeight w:val="300"/>
        </w:trPr>
        <w:tc>
          <w:tcPr>
            <w:tcW w:w="1597" w:type="dxa"/>
            <w:noWrap/>
          </w:tcPr>
          <w:p w14:paraId="760DE92F" w14:textId="579F4EB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7E7252" w:rsidRPr="007F1328" w:rsidRDefault="007E7252" w:rsidP="007E7252">
            <w:pPr>
              <w:rPr>
                <w:rFonts w:ascii="Arial" w:hAnsi="Arial" w:cs="Arial"/>
                <w:sz w:val="18"/>
                <w:szCs w:val="18"/>
                <w:lang w:val="fr-FR"/>
              </w:rPr>
            </w:pPr>
          </w:p>
        </w:tc>
        <w:tc>
          <w:tcPr>
            <w:tcW w:w="1701" w:type="dxa"/>
            <w:noWrap/>
          </w:tcPr>
          <w:p w14:paraId="2E882B51" w14:textId="77777777" w:rsidR="007E7252" w:rsidRPr="007F1328" w:rsidRDefault="007E7252" w:rsidP="007E7252">
            <w:pPr>
              <w:rPr>
                <w:rFonts w:ascii="Arial" w:hAnsi="Arial" w:cs="Arial"/>
                <w:sz w:val="18"/>
                <w:szCs w:val="18"/>
                <w:lang w:val="fr-FR"/>
              </w:rPr>
            </w:pPr>
          </w:p>
        </w:tc>
      </w:tr>
      <w:tr w:rsidR="007E7252" w:rsidRPr="00D65BCA" w14:paraId="07C28B22" w14:textId="77777777" w:rsidTr="000D4BB4">
        <w:trPr>
          <w:trHeight w:val="300"/>
        </w:trPr>
        <w:tc>
          <w:tcPr>
            <w:tcW w:w="1597" w:type="dxa"/>
            <w:noWrap/>
          </w:tcPr>
          <w:p w14:paraId="50D08218" w14:textId="373702C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B12</w:t>
            </w:r>
          </w:p>
        </w:tc>
        <w:tc>
          <w:tcPr>
            <w:tcW w:w="3634" w:type="dxa"/>
          </w:tcPr>
          <w:p w14:paraId="6A1BB5B2" w14:textId="4773BA1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p>
        </w:tc>
        <w:tc>
          <w:tcPr>
            <w:tcW w:w="2844" w:type="dxa"/>
            <w:noWrap/>
          </w:tcPr>
          <w:p w14:paraId="44166BD8" w14:textId="77777777" w:rsidR="007E7252" w:rsidRPr="007F1328" w:rsidRDefault="007E7252" w:rsidP="007E7252">
            <w:pPr>
              <w:rPr>
                <w:rFonts w:ascii="Arial" w:hAnsi="Arial" w:cs="Arial"/>
                <w:sz w:val="18"/>
                <w:szCs w:val="18"/>
                <w:lang w:val="fr-FR"/>
              </w:rPr>
            </w:pPr>
          </w:p>
        </w:tc>
        <w:tc>
          <w:tcPr>
            <w:tcW w:w="1701" w:type="dxa"/>
            <w:noWrap/>
          </w:tcPr>
          <w:p w14:paraId="2B3412D0" w14:textId="77777777" w:rsidR="007E7252" w:rsidRPr="007F1328" w:rsidRDefault="007E7252" w:rsidP="007E7252">
            <w:pPr>
              <w:rPr>
                <w:rFonts w:ascii="Arial" w:hAnsi="Arial" w:cs="Arial"/>
                <w:sz w:val="18"/>
                <w:szCs w:val="18"/>
                <w:lang w:val="fr-FR"/>
              </w:rPr>
            </w:pPr>
          </w:p>
        </w:tc>
      </w:tr>
      <w:tr w:rsidR="007E7252" w:rsidRPr="00D65BCA" w14:paraId="58FFE3B4" w14:textId="77777777" w:rsidTr="000D4BB4">
        <w:trPr>
          <w:trHeight w:val="300"/>
        </w:trPr>
        <w:tc>
          <w:tcPr>
            <w:tcW w:w="1597" w:type="dxa"/>
            <w:noWrap/>
            <w:hideMark/>
          </w:tcPr>
          <w:p w14:paraId="201144A8" w14:textId="191CC5E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7E7252" w:rsidRDefault="007E7252" w:rsidP="007E7252">
            <w:pPr>
              <w:rPr>
                <w:rFonts w:ascii="Arial" w:hAnsi="Arial" w:cs="Arial"/>
                <w:sz w:val="18"/>
                <w:szCs w:val="18"/>
                <w:lang w:val="fr-FR"/>
              </w:rPr>
            </w:pPr>
            <w:r>
              <w:rPr>
                <w:rFonts w:ascii="Arial" w:hAnsi="Arial" w:cs="Arial"/>
                <w:sz w:val="18"/>
                <w:szCs w:val="18"/>
                <w:lang w:val="fr-FR"/>
              </w:rPr>
              <w:t>0. Aucun</w:t>
            </w:r>
          </w:p>
          <w:p w14:paraId="448DFB3A" w14:textId="77ECA1E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11A0B64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5F8CD28"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34A23B5F" w14:textId="5876441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4947C275" w14:textId="77777777" w:rsidTr="000D4BB4">
        <w:trPr>
          <w:trHeight w:val="300"/>
        </w:trPr>
        <w:tc>
          <w:tcPr>
            <w:tcW w:w="1597" w:type="dxa"/>
            <w:noWrap/>
          </w:tcPr>
          <w:p w14:paraId="46E21AD5" w14:textId="066FFCFD"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7E7252" w:rsidRPr="007F1328" w:rsidRDefault="007E7252" w:rsidP="007E7252">
            <w:pPr>
              <w:rPr>
                <w:rFonts w:ascii="Arial" w:hAnsi="Arial" w:cs="Arial"/>
                <w:sz w:val="18"/>
                <w:szCs w:val="18"/>
                <w:lang w:val="fr-FR"/>
              </w:rPr>
            </w:pPr>
          </w:p>
        </w:tc>
      </w:tr>
      <w:tr w:rsidR="007E7252" w:rsidRPr="00D65BCA" w14:paraId="7CD8CBE3" w14:textId="77777777" w:rsidTr="000D4BB4">
        <w:trPr>
          <w:trHeight w:val="300"/>
        </w:trPr>
        <w:tc>
          <w:tcPr>
            <w:tcW w:w="1597" w:type="dxa"/>
            <w:noWrap/>
          </w:tcPr>
          <w:p w14:paraId="60FBE795" w14:textId="1E7E7A5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7E7252" w:rsidRPr="007F1328" w:rsidRDefault="007E7252" w:rsidP="007E7252">
            <w:pPr>
              <w:rPr>
                <w:rFonts w:ascii="Arial" w:hAnsi="Arial" w:cs="Arial"/>
                <w:sz w:val="18"/>
                <w:szCs w:val="18"/>
                <w:lang w:val="fr-FR"/>
              </w:rPr>
            </w:pPr>
          </w:p>
        </w:tc>
        <w:tc>
          <w:tcPr>
            <w:tcW w:w="1701" w:type="dxa"/>
            <w:noWrap/>
          </w:tcPr>
          <w:p w14:paraId="2A7C47BC" w14:textId="77777777" w:rsidR="007E7252" w:rsidRPr="007F1328" w:rsidRDefault="007E7252" w:rsidP="007E7252">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804962">
        <w:rPr>
          <w:rFonts w:ascii="Arial" w:hAnsi="Arial" w:cs="Arial"/>
          <w:sz w:val="18"/>
          <w:szCs w:val="18"/>
          <w:highlight w:val="yellow"/>
          <w:lang w:val="fr-FR"/>
        </w:rPr>
        <w:t>Uniquement pour personnes retenue pour l’entretien des parcelles (traitement)</w:t>
      </w:r>
      <w:r w:rsidR="00996264" w:rsidRPr="00804962">
        <w:rPr>
          <w:rFonts w:ascii="Arial" w:hAnsi="Arial" w:cs="Arial"/>
          <w:sz w:val="18"/>
          <w:szCs w:val="18"/>
          <w:highlight w:val="yellow"/>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077"/>
        <w:gridCol w:w="4154"/>
        <w:gridCol w:w="1422"/>
        <w:gridCol w:w="1422"/>
        <w:gridCol w:w="1701"/>
      </w:tblGrid>
      <w:tr w:rsidR="008822F1" w:rsidRPr="007F1328" w14:paraId="4F53748E" w14:textId="77777777" w:rsidTr="00A34E22">
        <w:trPr>
          <w:trHeight w:val="600"/>
        </w:trPr>
        <w:tc>
          <w:tcPr>
            <w:tcW w:w="107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4154"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701"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A34E22">
        <w:trPr>
          <w:trHeight w:val="600"/>
        </w:trPr>
        <w:tc>
          <w:tcPr>
            <w:tcW w:w="1077" w:type="dxa"/>
            <w:noWrap/>
          </w:tcPr>
          <w:p w14:paraId="5124E109" w14:textId="3AF0120D" w:rsidR="008822F1" w:rsidRDefault="00CF2FE4" w:rsidP="008822F1">
            <w:pPr>
              <w:rPr>
                <w:rFonts w:ascii="Arial" w:hAnsi="Arial" w:cs="Arial"/>
                <w:sz w:val="18"/>
                <w:szCs w:val="18"/>
                <w:lang w:val="fr-FR"/>
              </w:rPr>
            </w:pPr>
            <w:r>
              <w:rPr>
                <w:rFonts w:ascii="Arial" w:hAnsi="Arial" w:cs="Arial"/>
                <w:sz w:val="18"/>
                <w:szCs w:val="18"/>
                <w:lang w:val="fr-FR"/>
              </w:rPr>
              <w:t>B21</w:t>
            </w:r>
          </w:p>
        </w:tc>
        <w:tc>
          <w:tcPr>
            <w:tcW w:w="4154" w:type="dxa"/>
          </w:tcPr>
          <w:p w14:paraId="0ED9E566" w14:textId="381F7A1F" w:rsidR="008822F1" w:rsidRDefault="008822F1" w:rsidP="008822F1">
            <w:pPr>
              <w:rPr>
                <w:rFonts w:ascii="Arial" w:hAnsi="Arial" w:cs="Arial"/>
                <w:sz w:val="18"/>
                <w:szCs w:val="18"/>
                <w:lang w:val="fr-FR"/>
              </w:rPr>
            </w:pPr>
            <w:r>
              <w:rPr>
                <w:rFonts w:ascii="Arial" w:hAnsi="Arial" w:cs="Arial"/>
                <w:sz w:val="18"/>
                <w:szCs w:val="18"/>
                <w:lang w:val="fr-FR"/>
              </w:rPr>
              <w:t xml:space="preserve">Avez-vous reçu un paiement récemment 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701"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A34E22">
        <w:trPr>
          <w:trHeight w:val="600"/>
        </w:trPr>
        <w:tc>
          <w:tcPr>
            <w:tcW w:w="1077" w:type="dxa"/>
            <w:noWrap/>
          </w:tcPr>
          <w:p w14:paraId="21926371" w14:textId="26F14495" w:rsidR="008822F1" w:rsidRDefault="00CF2FE4" w:rsidP="008822F1">
            <w:pPr>
              <w:rPr>
                <w:rFonts w:ascii="Arial" w:hAnsi="Arial" w:cs="Arial"/>
                <w:sz w:val="18"/>
                <w:szCs w:val="18"/>
                <w:lang w:val="fr-FR"/>
              </w:rPr>
            </w:pPr>
            <w:r>
              <w:rPr>
                <w:rFonts w:ascii="Arial" w:hAnsi="Arial" w:cs="Arial"/>
                <w:sz w:val="18"/>
                <w:szCs w:val="18"/>
                <w:lang w:val="fr-FR"/>
              </w:rPr>
              <w:t>B22</w:t>
            </w:r>
          </w:p>
        </w:tc>
        <w:tc>
          <w:tcPr>
            <w:tcW w:w="4154" w:type="dxa"/>
          </w:tcPr>
          <w:p w14:paraId="07FDAE36" w14:textId="2E1F7C24" w:rsidR="008822F1" w:rsidRDefault="008822F1" w:rsidP="008822F1">
            <w:pPr>
              <w:rPr>
                <w:rFonts w:ascii="Arial" w:hAnsi="Arial" w:cs="Arial"/>
                <w:sz w:val="18"/>
                <w:szCs w:val="18"/>
                <w:lang w:val="fr-FR"/>
              </w:rPr>
            </w:pPr>
            <w:r>
              <w:rPr>
                <w:rFonts w:ascii="Arial" w:hAnsi="Arial" w:cs="Arial"/>
                <w:sz w:val="18"/>
                <w:szCs w:val="18"/>
                <w:lang w:val="fr-FR"/>
              </w:rPr>
              <w:t>Combien avez-vous reçu ?</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701" w:type="dxa"/>
            <w:noWrap/>
          </w:tcPr>
          <w:p w14:paraId="68EDECB1" w14:textId="77777777" w:rsidR="008822F1" w:rsidRPr="007F1328" w:rsidRDefault="008822F1" w:rsidP="008822F1">
            <w:pPr>
              <w:rPr>
                <w:rFonts w:ascii="Arial" w:hAnsi="Arial" w:cs="Arial"/>
                <w:sz w:val="18"/>
                <w:szCs w:val="18"/>
                <w:lang w:val="fr-FR"/>
              </w:rPr>
            </w:pPr>
          </w:p>
        </w:tc>
      </w:tr>
      <w:tr w:rsidR="008822F1" w:rsidRPr="00D65BCA" w14:paraId="478BEB57" w14:textId="77777777" w:rsidTr="00A34E22">
        <w:trPr>
          <w:trHeight w:val="207"/>
        </w:trPr>
        <w:tc>
          <w:tcPr>
            <w:tcW w:w="1077" w:type="dxa"/>
            <w:vMerge w:val="restart"/>
            <w:noWrap/>
          </w:tcPr>
          <w:p w14:paraId="05FCAF37" w14:textId="10E0C307" w:rsidR="008822F1" w:rsidRDefault="00CF2FE4" w:rsidP="008822F1">
            <w:pPr>
              <w:rPr>
                <w:rFonts w:ascii="Arial" w:hAnsi="Arial" w:cs="Arial"/>
                <w:sz w:val="18"/>
                <w:szCs w:val="18"/>
                <w:lang w:val="fr-FR"/>
              </w:rPr>
            </w:pPr>
            <w:r>
              <w:rPr>
                <w:rFonts w:ascii="Arial" w:hAnsi="Arial" w:cs="Arial"/>
                <w:sz w:val="18"/>
                <w:szCs w:val="18"/>
                <w:lang w:val="fr-FR"/>
              </w:rPr>
              <w:t>B23</w:t>
            </w:r>
          </w:p>
        </w:tc>
        <w:tc>
          <w:tcPr>
            <w:tcW w:w="4154" w:type="dxa"/>
            <w:vMerge w:val="restart"/>
          </w:tcPr>
          <w:p w14:paraId="49DA90D2" w14:textId="7DF3F3E4" w:rsidR="008822F1" w:rsidRDefault="00711D35" w:rsidP="008822F1">
            <w:pPr>
              <w:rPr>
                <w:rFonts w:ascii="Arial" w:hAnsi="Arial" w:cs="Arial"/>
                <w:sz w:val="18"/>
                <w:szCs w:val="18"/>
                <w:lang w:val="fr-FR"/>
              </w:rPr>
            </w:pPr>
            <w:commentRangeStart w:id="2"/>
            <w:r>
              <w:rPr>
                <w:rFonts w:ascii="Arial" w:hAnsi="Arial" w:cs="Arial"/>
                <w:sz w:val="18"/>
                <w:szCs w:val="18"/>
                <w:lang w:val="fr-FR"/>
              </w:rPr>
              <w:t>Quels usages</w:t>
            </w:r>
            <w:r w:rsidR="008822F1">
              <w:rPr>
                <w:rFonts w:ascii="Arial" w:hAnsi="Arial" w:cs="Arial"/>
                <w:sz w:val="18"/>
                <w:szCs w:val="18"/>
                <w:lang w:val="fr-FR"/>
              </w:rPr>
              <w:t xml:space="preserve"> avez-vous fait</w:t>
            </w:r>
            <w:r w:rsidR="00204F62">
              <w:rPr>
                <w:rFonts w:ascii="Arial" w:hAnsi="Arial" w:cs="Arial"/>
                <w:sz w:val="18"/>
                <w:szCs w:val="18"/>
                <w:lang w:val="fr-FR"/>
              </w:rPr>
              <w:t xml:space="preserve"> du paiement reçu</w:t>
            </w:r>
            <w:r w:rsidR="008822F1">
              <w:rPr>
                <w:rFonts w:ascii="Arial" w:hAnsi="Arial" w:cs="Arial"/>
                <w:sz w:val="18"/>
                <w:szCs w:val="18"/>
                <w:lang w:val="fr-FR"/>
              </w:rPr>
              <w:t xml:space="preserve"> </w:t>
            </w:r>
            <w:r w:rsidR="00F96FF5">
              <w:rPr>
                <w:rFonts w:ascii="Arial" w:hAnsi="Arial" w:cs="Arial"/>
                <w:sz w:val="18"/>
                <w:szCs w:val="18"/>
                <w:lang w:val="fr-FR"/>
              </w:rPr>
              <w:t>jusque-là</w:t>
            </w:r>
          </w:p>
        </w:tc>
        <w:tc>
          <w:tcPr>
            <w:tcW w:w="1422" w:type="dxa"/>
            <w:noWrap/>
          </w:tcPr>
          <w:p w14:paraId="6EBD30E6" w14:textId="432C03A9" w:rsidR="008822F1" w:rsidRPr="00536E62" w:rsidRDefault="008822F1"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1</w:t>
            </w:r>
          </w:p>
        </w:tc>
        <w:tc>
          <w:tcPr>
            <w:tcW w:w="1701" w:type="dxa"/>
            <w:vMerge w:val="restart"/>
            <w:noWrap/>
          </w:tcPr>
          <w:p w14:paraId="55DE2DB2" w14:textId="23AF3A3A" w:rsidR="008822F1" w:rsidRPr="007F1328" w:rsidRDefault="008822F1" w:rsidP="008822F1">
            <w:pPr>
              <w:rPr>
                <w:rFonts w:ascii="Arial" w:hAnsi="Arial" w:cs="Arial"/>
                <w:sz w:val="18"/>
                <w:szCs w:val="18"/>
                <w:lang w:val="fr-FR"/>
              </w:rPr>
            </w:pPr>
            <w:r>
              <w:rPr>
                <w:rFonts w:ascii="Arial" w:hAnsi="Arial" w:cs="Arial"/>
                <w:sz w:val="18"/>
                <w:szCs w:val="18"/>
                <w:lang w:val="fr-FR"/>
              </w:rPr>
              <w:t xml:space="preserve">Entrer la </w:t>
            </w:r>
            <w:r w:rsidR="00204F62">
              <w:rPr>
                <w:rFonts w:ascii="Arial" w:hAnsi="Arial" w:cs="Arial"/>
                <w:sz w:val="18"/>
                <w:szCs w:val="18"/>
                <w:lang w:val="fr-FR"/>
              </w:rPr>
              <w:t>répartition</w:t>
            </w:r>
            <w:r>
              <w:rPr>
                <w:rFonts w:ascii="Arial" w:hAnsi="Arial" w:cs="Arial"/>
                <w:sz w:val="18"/>
                <w:szCs w:val="18"/>
                <w:lang w:val="fr-FR"/>
              </w:rPr>
              <w:t xml:space="preserve"> du montant reçu par usage …</w:t>
            </w:r>
            <w:commentRangeEnd w:id="2"/>
            <w:r w:rsidR="00804962">
              <w:rPr>
                <w:rStyle w:val="CommentReference"/>
                <w:rFonts w:eastAsia="Times New Roman"/>
                <w:lang w:val="fr-FR" w:eastAsia="fr-FR"/>
              </w:rPr>
              <w:commentReference w:id="2"/>
            </w:r>
          </w:p>
        </w:tc>
      </w:tr>
      <w:tr w:rsidR="008822F1" w:rsidRPr="007F1328" w14:paraId="6E40B8FA" w14:textId="77777777" w:rsidTr="00A34E22">
        <w:trPr>
          <w:trHeight w:val="207"/>
        </w:trPr>
        <w:tc>
          <w:tcPr>
            <w:tcW w:w="1077" w:type="dxa"/>
            <w:vMerge/>
            <w:noWrap/>
          </w:tcPr>
          <w:p w14:paraId="0DD35269" w14:textId="77777777" w:rsidR="008822F1" w:rsidRDefault="008822F1" w:rsidP="008822F1">
            <w:pPr>
              <w:rPr>
                <w:rFonts w:ascii="Arial" w:hAnsi="Arial" w:cs="Arial"/>
                <w:sz w:val="18"/>
                <w:szCs w:val="18"/>
                <w:lang w:val="fr-FR"/>
              </w:rPr>
            </w:pPr>
          </w:p>
        </w:tc>
        <w:tc>
          <w:tcPr>
            <w:tcW w:w="4154" w:type="dxa"/>
            <w:vMerge/>
          </w:tcPr>
          <w:p w14:paraId="7F0D3B91" w14:textId="77777777" w:rsidR="008822F1" w:rsidRDefault="008822F1" w:rsidP="008822F1">
            <w:pPr>
              <w:rPr>
                <w:rFonts w:ascii="Arial" w:hAnsi="Arial" w:cs="Arial"/>
                <w:sz w:val="18"/>
                <w:szCs w:val="18"/>
                <w:lang w:val="fr-FR"/>
              </w:rPr>
            </w:pPr>
          </w:p>
        </w:tc>
        <w:tc>
          <w:tcPr>
            <w:tcW w:w="1422" w:type="dxa"/>
            <w:noWrap/>
          </w:tcPr>
          <w:p w14:paraId="71C719E3" w14:textId="2DF65DB2" w:rsidR="008822F1" w:rsidRPr="00536E62" w:rsidRDefault="008822F1"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2</w:t>
            </w:r>
          </w:p>
        </w:tc>
        <w:tc>
          <w:tcPr>
            <w:tcW w:w="1701" w:type="dxa"/>
            <w:vMerge/>
            <w:noWrap/>
          </w:tcPr>
          <w:p w14:paraId="2688EEDF" w14:textId="77777777" w:rsidR="008822F1" w:rsidRDefault="008822F1" w:rsidP="008822F1">
            <w:pPr>
              <w:rPr>
                <w:rFonts w:ascii="Arial" w:hAnsi="Arial" w:cs="Arial"/>
                <w:sz w:val="18"/>
                <w:szCs w:val="18"/>
                <w:lang w:val="fr-FR"/>
              </w:rPr>
            </w:pPr>
          </w:p>
        </w:tc>
      </w:tr>
      <w:tr w:rsidR="008822F1" w:rsidRPr="007F1328" w14:paraId="43FCD071" w14:textId="77777777" w:rsidTr="00A34E22">
        <w:trPr>
          <w:trHeight w:val="207"/>
        </w:trPr>
        <w:tc>
          <w:tcPr>
            <w:tcW w:w="1077" w:type="dxa"/>
            <w:vMerge/>
            <w:noWrap/>
          </w:tcPr>
          <w:p w14:paraId="4405321A" w14:textId="77777777" w:rsidR="008822F1" w:rsidRDefault="008822F1" w:rsidP="008822F1">
            <w:pPr>
              <w:rPr>
                <w:rFonts w:ascii="Arial" w:hAnsi="Arial" w:cs="Arial"/>
                <w:sz w:val="18"/>
                <w:szCs w:val="18"/>
                <w:lang w:val="fr-FR"/>
              </w:rPr>
            </w:pPr>
          </w:p>
        </w:tc>
        <w:tc>
          <w:tcPr>
            <w:tcW w:w="4154" w:type="dxa"/>
            <w:vMerge/>
          </w:tcPr>
          <w:p w14:paraId="165FDCD9" w14:textId="77777777" w:rsidR="008822F1" w:rsidRDefault="008822F1" w:rsidP="008822F1">
            <w:pPr>
              <w:rPr>
                <w:rFonts w:ascii="Arial" w:hAnsi="Arial" w:cs="Arial"/>
                <w:sz w:val="18"/>
                <w:szCs w:val="18"/>
                <w:lang w:val="fr-FR"/>
              </w:rPr>
            </w:pPr>
          </w:p>
        </w:tc>
        <w:tc>
          <w:tcPr>
            <w:tcW w:w="1422" w:type="dxa"/>
            <w:noWrap/>
          </w:tcPr>
          <w:p w14:paraId="2C6170EB" w14:textId="0C295335" w:rsidR="008822F1" w:rsidRPr="00536E62" w:rsidRDefault="008822F1"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w:t>
            </w:r>
          </w:p>
        </w:tc>
        <w:tc>
          <w:tcPr>
            <w:tcW w:w="1701" w:type="dxa"/>
            <w:vMerge/>
            <w:noWrap/>
          </w:tcPr>
          <w:p w14:paraId="2F2BF257" w14:textId="77777777" w:rsidR="008822F1" w:rsidRDefault="008822F1" w:rsidP="008822F1">
            <w:pPr>
              <w:rPr>
                <w:rFonts w:ascii="Arial" w:hAnsi="Arial" w:cs="Arial"/>
                <w:sz w:val="18"/>
                <w:szCs w:val="18"/>
                <w:lang w:val="fr-FR"/>
              </w:rPr>
            </w:pPr>
          </w:p>
        </w:tc>
      </w:tr>
      <w:tr w:rsidR="008822F1" w:rsidRPr="007F1328" w14:paraId="5ABC53CD" w14:textId="77777777" w:rsidTr="00A34E22">
        <w:trPr>
          <w:trHeight w:val="207"/>
        </w:trPr>
        <w:tc>
          <w:tcPr>
            <w:tcW w:w="1077" w:type="dxa"/>
            <w:vMerge/>
            <w:noWrap/>
          </w:tcPr>
          <w:p w14:paraId="54D55AE9" w14:textId="77777777" w:rsidR="008822F1" w:rsidRDefault="008822F1" w:rsidP="008822F1">
            <w:pPr>
              <w:rPr>
                <w:rFonts w:ascii="Arial" w:hAnsi="Arial" w:cs="Arial"/>
                <w:sz w:val="18"/>
                <w:szCs w:val="18"/>
                <w:lang w:val="fr-FR"/>
              </w:rPr>
            </w:pPr>
          </w:p>
        </w:tc>
        <w:tc>
          <w:tcPr>
            <w:tcW w:w="4154" w:type="dxa"/>
            <w:vMerge/>
          </w:tcPr>
          <w:p w14:paraId="180D9103" w14:textId="77777777" w:rsidR="008822F1" w:rsidRDefault="008822F1" w:rsidP="008822F1">
            <w:pPr>
              <w:rPr>
                <w:rFonts w:ascii="Arial" w:hAnsi="Arial" w:cs="Arial"/>
                <w:sz w:val="18"/>
                <w:szCs w:val="18"/>
                <w:lang w:val="fr-FR"/>
              </w:rPr>
            </w:pPr>
          </w:p>
        </w:tc>
        <w:tc>
          <w:tcPr>
            <w:tcW w:w="1422" w:type="dxa"/>
            <w:noWrap/>
          </w:tcPr>
          <w:p w14:paraId="739738FB" w14:textId="5B0BAE86" w:rsidR="008822F1" w:rsidRPr="00536E62" w:rsidRDefault="008822F1"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R</w:t>
            </w:r>
          </w:p>
        </w:tc>
        <w:tc>
          <w:tcPr>
            <w:tcW w:w="1701" w:type="dxa"/>
            <w:vMerge/>
            <w:noWrap/>
          </w:tcPr>
          <w:p w14:paraId="78C28D86" w14:textId="77777777" w:rsidR="008822F1" w:rsidRDefault="008822F1" w:rsidP="008822F1">
            <w:pPr>
              <w:rPr>
                <w:rFonts w:ascii="Arial" w:hAnsi="Arial" w:cs="Arial"/>
                <w:sz w:val="18"/>
                <w:szCs w:val="18"/>
                <w:lang w:val="fr-FR"/>
              </w:rPr>
            </w:pPr>
          </w:p>
        </w:tc>
      </w:tr>
      <w:tr w:rsidR="004700D4" w:rsidRPr="00D65BCA" w14:paraId="588DDDE0" w14:textId="77777777" w:rsidTr="00A34E22">
        <w:trPr>
          <w:trHeight w:val="600"/>
        </w:trPr>
        <w:tc>
          <w:tcPr>
            <w:tcW w:w="1077" w:type="dxa"/>
            <w:noWrap/>
          </w:tcPr>
          <w:p w14:paraId="5B124C56" w14:textId="19A68E2E" w:rsidR="004700D4" w:rsidRDefault="00CF2FE4" w:rsidP="001A4C70">
            <w:pPr>
              <w:rPr>
                <w:rFonts w:ascii="Arial" w:hAnsi="Arial" w:cs="Arial"/>
                <w:sz w:val="18"/>
                <w:szCs w:val="18"/>
                <w:lang w:val="fr-FR"/>
              </w:rPr>
            </w:pPr>
            <w:r>
              <w:rPr>
                <w:rFonts w:ascii="Arial" w:hAnsi="Arial" w:cs="Arial"/>
                <w:sz w:val="18"/>
                <w:szCs w:val="18"/>
                <w:lang w:val="fr-FR"/>
              </w:rPr>
              <w:t>B24</w:t>
            </w:r>
          </w:p>
        </w:tc>
        <w:tc>
          <w:tcPr>
            <w:tcW w:w="4154"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701"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A34E22">
        <w:trPr>
          <w:trHeight w:val="600"/>
        </w:trPr>
        <w:tc>
          <w:tcPr>
            <w:tcW w:w="1077" w:type="dxa"/>
            <w:noWrap/>
          </w:tcPr>
          <w:p w14:paraId="6511E513" w14:textId="25A93BC0" w:rsidR="008822F1" w:rsidRDefault="00CF2FE4" w:rsidP="008822F1">
            <w:pPr>
              <w:rPr>
                <w:rFonts w:ascii="Arial" w:hAnsi="Arial" w:cs="Arial"/>
                <w:sz w:val="18"/>
                <w:szCs w:val="18"/>
                <w:lang w:val="fr-FR"/>
              </w:rPr>
            </w:pPr>
            <w:r>
              <w:rPr>
                <w:rFonts w:ascii="Arial" w:hAnsi="Arial" w:cs="Arial"/>
                <w:sz w:val="18"/>
                <w:szCs w:val="18"/>
                <w:lang w:val="fr-FR"/>
              </w:rPr>
              <w:t>B25</w:t>
            </w:r>
          </w:p>
        </w:tc>
        <w:tc>
          <w:tcPr>
            <w:tcW w:w="4154" w:type="dxa"/>
          </w:tcPr>
          <w:p w14:paraId="7A8DF39F" w14:textId="68C76547" w:rsidR="008822F1" w:rsidRDefault="00204F62" w:rsidP="008822F1">
            <w:pPr>
              <w:rPr>
                <w:rFonts w:ascii="Arial" w:hAnsi="Arial" w:cs="Arial"/>
                <w:sz w:val="18"/>
                <w:szCs w:val="18"/>
                <w:lang w:val="fr-FR"/>
              </w:rPr>
            </w:pPr>
            <w:r>
              <w:rPr>
                <w:rFonts w:ascii="Arial" w:hAnsi="Arial" w:cs="Arial"/>
                <w:sz w:val="18"/>
                <w:szCs w:val="18"/>
                <w:lang w:val="fr-FR"/>
              </w:rPr>
              <w:t xml:space="preserve">Vous </w:t>
            </w:r>
            <w:r w:rsidR="00D65BCA">
              <w:rPr>
                <w:rFonts w:ascii="Arial" w:hAnsi="Arial" w:cs="Arial"/>
                <w:sz w:val="18"/>
                <w:szCs w:val="18"/>
                <w:lang w:val="fr-FR"/>
              </w:rPr>
              <w:t xml:space="preserve">vous </w:t>
            </w:r>
            <w:r>
              <w:rPr>
                <w:rFonts w:ascii="Arial" w:hAnsi="Arial" w:cs="Arial"/>
                <w:sz w:val="18"/>
                <w:szCs w:val="18"/>
                <w:lang w:val="fr-FR"/>
              </w:rPr>
              <w:t>r</w:t>
            </w:r>
            <w:r w:rsidR="008822F1">
              <w:rPr>
                <w:rFonts w:ascii="Arial" w:hAnsi="Arial" w:cs="Arial"/>
                <w:sz w:val="18"/>
                <w:szCs w:val="18"/>
                <w:lang w:val="fr-FR"/>
              </w:rPr>
              <w:t xml:space="preserve">appelez </w:t>
            </w:r>
            <w:r w:rsidR="00D65BCA">
              <w:rPr>
                <w:rFonts w:ascii="Arial" w:hAnsi="Arial" w:cs="Arial"/>
                <w:sz w:val="18"/>
                <w:szCs w:val="18"/>
                <w:lang w:val="fr-FR"/>
              </w:rPr>
              <w:t>d</w:t>
            </w:r>
            <w:r w:rsidR="008822F1">
              <w:rPr>
                <w:rFonts w:ascii="Arial" w:hAnsi="Arial" w:cs="Arial"/>
                <w:sz w:val="18"/>
                <w:szCs w:val="18"/>
                <w:lang w:val="fr-FR"/>
              </w:rPr>
              <w:t>es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701" w:type="dxa"/>
            <w:noWrap/>
          </w:tcPr>
          <w:p w14:paraId="43715406" w14:textId="77777777" w:rsidR="008822F1" w:rsidRPr="007F1328" w:rsidRDefault="008822F1" w:rsidP="008822F1">
            <w:pPr>
              <w:rPr>
                <w:rFonts w:ascii="Arial" w:hAnsi="Arial" w:cs="Arial"/>
                <w:sz w:val="18"/>
                <w:szCs w:val="18"/>
                <w:lang w:val="fr-FR"/>
              </w:rPr>
            </w:pPr>
          </w:p>
        </w:tc>
      </w:tr>
      <w:tr w:rsidR="00204F62" w:rsidRPr="00D65BCA" w14:paraId="1DE39C1B" w14:textId="77777777" w:rsidTr="00A34E22">
        <w:trPr>
          <w:trHeight w:val="600"/>
        </w:trPr>
        <w:tc>
          <w:tcPr>
            <w:tcW w:w="1077" w:type="dxa"/>
            <w:noWrap/>
          </w:tcPr>
          <w:p w14:paraId="1450E22E" w14:textId="686601B3" w:rsidR="00204F62" w:rsidRDefault="00CF2FE4" w:rsidP="008822F1">
            <w:pPr>
              <w:rPr>
                <w:rFonts w:ascii="Arial" w:hAnsi="Arial" w:cs="Arial"/>
                <w:sz w:val="18"/>
                <w:szCs w:val="18"/>
                <w:lang w:val="fr-FR"/>
              </w:rPr>
            </w:pPr>
            <w:r>
              <w:rPr>
                <w:rFonts w:ascii="Arial" w:hAnsi="Arial" w:cs="Arial"/>
                <w:sz w:val="18"/>
                <w:szCs w:val="18"/>
                <w:lang w:val="fr-FR"/>
              </w:rPr>
              <w:t>B26</w:t>
            </w:r>
          </w:p>
        </w:tc>
        <w:tc>
          <w:tcPr>
            <w:tcW w:w="4154"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6AC9C948" w:rsidR="00204F62" w:rsidRPr="00536E62" w:rsidRDefault="003512FC" w:rsidP="008822F1">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5)</w:t>
            </w:r>
          </w:p>
        </w:tc>
        <w:tc>
          <w:tcPr>
            <w:tcW w:w="1701"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20D11CFD" w:rsidR="00A34E22" w:rsidRPr="007F1328" w:rsidRDefault="00A34E22" w:rsidP="008822F1">
            <w:pPr>
              <w:rPr>
                <w:rFonts w:ascii="Arial" w:hAnsi="Arial" w:cs="Arial"/>
                <w:sz w:val="18"/>
                <w:szCs w:val="18"/>
                <w:lang w:val="fr-FR"/>
              </w:rPr>
            </w:pPr>
            <w:r>
              <w:rPr>
                <w:rFonts w:ascii="Arial" w:hAnsi="Arial" w:cs="Arial"/>
                <w:sz w:val="18"/>
                <w:szCs w:val="18"/>
                <w:lang w:val="fr-FR"/>
              </w:rPr>
              <w:t>Enumérateur : veuillez préciser le nombre de noms sur 5 que l’agriculteur est en mesure de citer correctement</w:t>
            </w:r>
          </w:p>
        </w:tc>
      </w:tr>
      <w:tr w:rsidR="0056395C" w:rsidRPr="008A2AEA" w14:paraId="68CFBD62" w14:textId="77777777" w:rsidTr="006733D3">
        <w:trPr>
          <w:trHeight w:val="600"/>
        </w:trPr>
        <w:tc>
          <w:tcPr>
            <w:tcW w:w="1077" w:type="dxa"/>
            <w:noWrap/>
          </w:tcPr>
          <w:p w14:paraId="76BBD4CA" w14:textId="2C5C1EC6" w:rsidR="0056395C" w:rsidRPr="00CF2FE4" w:rsidRDefault="00CF2FE4" w:rsidP="003B248F">
            <w:pPr>
              <w:rPr>
                <w:rFonts w:ascii="Arial" w:hAnsi="Arial" w:cs="Arial"/>
                <w:sz w:val="18"/>
                <w:szCs w:val="18"/>
                <w:lang w:val="fr-FR"/>
              </w:rPr>
            </w:pPr>
            <w:r>
              <w:rPr>
                <w:rFonts w:ascii="Arial" w:hAnsi="Arial" w:cs="Arial"/>
                <w:sz w:val="18"/>
                <w:szCs w:val="18"/>
                <w:lang w:val="fr-FR"/>
              </w:rPr>
              <w:t>B27</w:t>
            </w:r>
          </w:p>
        </w:tc>
        <w:tc>
          <w:tcPr>
            <w:tcW w:w="4154" w:type="dxa"/>
          </w:tcPr>
          <w:p w14:paraId="1EDF2EEA" w14:textId="77777777" w:rsidR="0056395C" w:rsidRPr="00204F62" w:rsidRDefault="0056395C" w:rsidP="003B248F">
            <w:pPr>
              <w:rPr>
                <w:rFonts w:ascii="Arial" w:hAnsi="Arial" w:cs="Arial"/>
                <w:sz w:val="18"/>
                <w:szCs w:val="18"/>
                <w:lang w:val="fr-FR"/>
              </w:rPr>
            </w:pPr>
            <w:r w:rsidRPr="00204F62">
              <w:rPr>
                <w:rFonts w:ascii="Arial" w:hAnsi="Arial" w:cs="Arial"/>
                <w:sz w:val="18"/>
                <w:szCs w:val="18"/>
                <w:lang w:val="fr-FR"/>
              </w:rPr>
              <w:t>Combien de fois vous êtes-vous réunis avec un ou plusieurs membres de votre équipe d’entretien pour discuter de la protection des arbres sur votre parcelle d’entretien</w:t>
            </w:r>
            <w:r>
              <w:rPr>
                <w:rFonts w:ascii="Arial" w:hAnsi="Arial" w:cs="Arial"/>
                <w:sz w:val="18"/>
                <w:szCs w:val="18"/>
                <w:lang w:val="fr-FR"/>
              </w:rPr>
              <w:t> ?</w:t>
            </w:r>
          </w:p>
        </w:tc>
        <w:tc>
          <w:tcPr>
            <w:tcW w:w="2844" w:type="dxa"/>
            <w:gridSpan w:val="2"/>
            <w:noWrap/>
          </w:tcPr>
          <w:p w14:paraId="73177F47" w14:textId="77777777" w:rsidR="0056395C" w:rsidRPr="00204F62" w:rsidRDefault="0056395C" w:rsidP="003B248F">
            <w:pPr>
              <w:rPr>
                <w:rFonts w:ascii="Arial" w:hAnsi="Arial" w:cs="Arial"/>
                <w:sz w:val="18"/>
                <w:szCs w:val="18"/>
                <w:lang w:val="fr-FR"/>
              </w:rPr>
            </w:pPr>
            <w:r>
              <w:rPr>
                <w:rFonts w:ascii="Arial" w:hAnsi="Arial" w:cs="Arial"/>
                <w:sz w:val="18"/>
                <w:szCs w:val="18"/>
                <w:lang w:val="fr-FR"/>
              </w:rPr>
              <w:t>Nombre</w:t>
            </w:r>
          </w:p>
        </w:tc>
        <w:tc>
          <w:tcPr>
            <w:tcW w:w="1701" w:type="dxa"/>
            <w:noWrap/>
          </w:tcPr>
          <w:p w14:paraId="677AB071" w14:textId="77777777" w:rsidR="0056395C" w:rsidRPr="00204F62" w:rsidRDefault="0056395C" w:rsidP="003B248F">
            <w:pPr>
              <w:rPr>
                <w:rFonts w:ascii="Arial" w:hAnsi="Arial" w:cs="Arial"/>
                <w:sz w:val="18"/>
                <w:szCs w:val="18"/>
                <w:lang w:val="fr-FR"/>
              </w:rPr>
            </w:pPr>
          </w:p>
        </w:tc>
      </w:tr>
      <w:tr w:rsidR="00A34E22" w:rsidRPr="00A34E22" w14:paraId="7D1456CB" w14:textId="77777777" w:rsidTr="00F05146">
        <w:trPr>
          <w:trHeight w:val="600"/>
        </w:trPr>
        <w:tc>
          <w:tcPr>
            <w:tcW w:w="1077" w:type="dxa"/>
            <w:noWrap/>
          </w:tcPr>
          <w:p w14:paraId="43907199" w14:textId="6515573D" w:rsidR="00A34E22" w:rsidRPr="00204F62" w:rsidRDefault="00CF2FE4" w:rsidP="00F05146">
            <w:pPr>
              <w:rPr>
                <w:rFonts w:ascii="Arial" w:hAnsi="Arial" w:cs="Arial"/>
                <w:sz w:val="18"/>
                <w:szCs w:val="18"/>
                <w:lang w:val="fr-FR"/>
              </w:rPr>
            </w:pPr>
            <w:r>
              <w:rPr>
                <w:rFonts w:ascii="Arial" w:hAnsi="Arial" w:cs="Arial"/>
                <w:sz w:val="18"/>
                <w:szCs w:val="18"/>
                <w:lang w:val="fr-FR"/>
              </w:rPr>
              <w:t>B28</w:t>
            </w:r>
          </w:p>
        </w:tc>
        <w:tc>
          <w:tcPr>
            <w:tcW w:w="4154" w:type="dxa"/>
          </w:tcPr>
          <w:p w14:paraId="1762DC37" w14:textId="01B5C9F6" w:rsidR="00A34E22" w:rsidRPr="00A34E22" w:rsidRDefault="00A34E22" w:rsidP="00F05146">
            <w:pPr>
              <w:rPr>
                <w:rFonts w:ascii="Arial" w:hAnsi="Arial" w:cs="Arial"/>
                <w:sz w:val="18"/>
                <w:szCs w:val="18"/>
                <w:lang w:val="fr-FR"/>
              </w:rPr>
            </w:pPr>
            <w:r>
              <w:rPr>
                <w:rFonts w:ascii="Arial" w:hAnsi="Arial" w:cs="Arial"/>
                <w:sz w:val="18"/>
                <w:szCs w:val="18"/>
                <w:lang w:val="fr-FR"/>
              </w:rPr>
              <w:t xml:space="preserve">Est-ce que vous </w:t>
            </w:r>
            <w:r w:rsidRPr="00A34E22">
              <w:rPr>
                <w:rFonts w:ascii="Arial" w:hAnsi="Arial" w:cs="Arial"/>
                <w:sz w:val="18"/>
                <w:szCs w:val="18"/>
                <w:lang w:val="fr-FR"/>
              </w:rPr>
              <w:t xml:space="preserve">ou n’importe quel autre </w:t>
            </w:r>
            <w:r>
              <w:rPr>
                <w:rFonts w:ascii="Arial" w:hAnsi="Arial" w:cs="Arial"/>
                <w:sz w:val="18"/>
                <w:szCs w:val="18"/>
                <w:lang w:val="fr-FR"/>
              </w:rPr>
              <w:t xml:space="preserve">membre de votre groupe d’entretien avez entrepris une activité quelconque de maintenance pour améliorer les chances de survie des plants ? </w:t>
            </w:r>
          </w:p>
        </w:tc>
        <w:tc>
          <w:tcPr>
            <w:tcW w:w="2844" w:type="dxa"/>
            <w:gridSpan w:val="2"/>
            <w:noWrap/>
          </w:tcPr>
          <w:p w14:paraId="10E7B56A" w14:textId="77777777" w:rsidR="00A34E22" w:rsidRDefault="00A34E22" w:rsidP="00F05146">
            <w:pPr>
              <w:rPr>
                <w:rFonts w:ascii="Arial" w:hAnsi="Arial" w:cs="Arial"/>
                <w:sz w:val="18"/>
                <w:szCs w:val="18"/>
                <w:lang w:val="fr-FR"/>
              </w:rPr>
            </w:pPr>
            <w:r>
              <w:rPr>
                <w:rFonts w:ascii="Arial" w:hAnsi="Arial" w:cs="Arial"/>
                <w:sz w:val="18"/>
                <w:szCs w:val="18"/>
                <w:lang w:val="fr-FR"/>
              </w:rPr>
              <w:t>1=Oui</w:t>
            </w:r>
          </w:p>
          <w:p w14:paraId="46A6F775" w14:textId="0461D25C" w:rsidR="00A34E22" w:rsidRPr="00A34E22" w:rsidRDefault="00A34E22" w:rsidP="00F05146">
            <w:pPr>
              <w:rPr>
                <w:rFonts w:ascii="Arial" w:hAnsi="Arial" w:cs="Arial"/>
                <w:sz w:val="18"/>
                <w:szCs w:val="18"/>
                <w:lang w:val="fr-FR"/>
              </w:rPr>
            </w:pPr>
            <w:r>
              <w:rPr>
                <w:rFonts w:ascii="Arial" w:hAnsi="Arial" w:cs="Arial"/>
                <w:sz w:val="18"/>
                <w:szCs w:val="18"/>
                <w:lang w:val="fr-FR"/>
              </w:rPr>
              <w:t>2=Non</w:t>
            </w:r>
          </w:p>
        </w:tc>
        <w:tc>
          <w:tcPr>
            <w:tcW w:w="1701" w:type="dxa"/>
            <w:noWrap/>
          </w:tcPr>
          <w:p w14:paraId="0E70164E" w14:textId="77777777" w:rsidR="00A34E22" w:rsidRPr="00A34E22" w:rsidRDefault="00A34E22" w:rsidP="00F05146">
            <w:pPr>
              <w:rPr>
                <w:rFonts w:ascii="Arial" w:hAnsi="Arial" w:cs="Arial"/>
                <w:sz w:val="18"/>
                <w:szCs w:val="18"/>
                <w:lang w:val="fr-FR"/>
              </w:rPr>
            </w:pPr>
          </w:p>
        </w:tc>
      </w:tr>
      <w:tr w:rsidR="00F05146" w:rsidRPr="008A2AEA" w14:paraId="113DD641" w14:textId="77777777" w:rsidTr="00A34E22">
        <w:trPr>
          <w:trHeight w:val="600"/>
        </w:trPr>
        <w:tc>
          <w:tcPr>
            <w:tcW w:w="1077" w:type="dxa"/>
            <w:noWrap/>
          </w:tcPr>
          <w:p w14:paraId="0F60A67F" w14:textId="7EC099AC" w:rsidR="00F05146" w:rsidRPr="00002330" w:rsidRDefault="00CF2FE4" w:rsidP="00F05146">
            <w:pPr>
              <w:rPr>
                <w:rFonts w:ascii="Arial" w:hAnsi="Arial" w:cs="Arial"/>
                <w:sz w:val="18"/>
                <w:szCs w:val="18"/>
              </w:rPr>
            </w:pPr>
            <w:r>
              <w:rPr>
                <w:rFonts w:ascii="Arial" w:hAnsi="Arial" w:cs="Arial"/>
                <w:sz w:val="18"/>
                <w:szCs w:val="18"/>
              </w:rPr>
              <w:t>B29</w:t>
            </w:r>
          </w:p>
        </w:tc>
        <w:tc>
          <w:tcPr>
            <w:tcW w:w="4154" w:type="dxa"/>
          </w:tcPr>
          <w:p w14:paraId="144E346B" w14:textId="77777777" w:rsidR="00A34E22" w:rsidRPr="000669F3" w:rsidRDefault="00A34E22" w:rsidP="00F05146">
            <w:pPr>
              <w:rPr>
                <w:rFonts w:ascii="Arial" w:hAnsi="Arial" w:cs="Arial"/>
                <w:sz w:val="18"/>
                <w:szCs w:val="18"/>
                <w:lang w:val="fr-FR"/>
              </w:rPr>
            </w:pPr>
            <w:r w:rsidRPr="000669F3">
              <w:rPr>
                <w:rFonts w:ascii="Arial" w:hAnsi="Arial" w:cs="Arial"/>
                <w:sz w:val="18"/>
                <w:szCs w:val="18"/>
                <w:lang w:val="fr-FR"/>
              </w:rPr>
              <w:t xml:space="preserve">Si Oui, </w:t>
            </w:r>
          </w:p>
          <w:p w14:paraId="33BE76AD" w14:textId="77777777" w:rsidR="00A34E22" w:rsidRPr="000669F3" w:rsidRDefault="00A34E22" w:rsidP="00F05146">
            <w:pPr>
              <w:rPr>
                <w:rFonts w:ascii="Arial" w:hAnsi="Arial" w:cs="Arial"/>
                <w:sz w:val="18"/>
                <w:szCs w:val="18"/>
                <w:lang w:val="fr-FR"/>
              </w:rPr>
            </w:pPr>
          </w:p>
          <w:p w14:paraId="4AAAEE2A" w14:textId="1CD6735E" w:rsidR="00F05146" w:rsidRDefault="00A34E22" w:rsidP="00F05146">
            <w:pPr>
              <w:rPr>
                <w:rFonts w:ascii="Arial" w:hAnsi="Arial" w:cs="Arial"/>
                <w:sz w:val="18"/>
                <w:szCs w:val="18"/>
                <w:lang w:val="fr-FR"/>
              </w:rPr>
            </w:pPr>
            <w:r w:rsidRPr="00A34E22">
              <w:rPr>
                <w:rFonts w:ascii="Arial" w:hAnsi="Arial" w:cs="Arial"/>
                <w:sz w:val="18"/>
                <w:szCs w:val="18"/>
                <w:lang w:val="fr-FR"/>
              </w:rPr>
              <w:t>Quelles activités avez-vous entre</w:t>
            </w:r>
            <w:r>
              <w:rPr>
                <w:rFonts w:ascii="Arial" w:hAnsi="Arial" w:cs="Arial"/>
                <w:sz w:val="18"/>
                <w:szCs w:val="18"/>
                <w:lang w:val="fr-FR"/>
              </w:rPr>
              <w:t>prises </w:t>
            </w:r>
            <w:r w:rsidR="000669F3">
              <w:rPr>
                <w:rFonts w:ascii="Arial" w:hAnsi="Arial" w:cs="Arial"/>
                <w:sz w:val="18"/>
                <w:szCs w:val="18"/>
                <w:lang w:val="fr-FR"/>
              </w:rPr>
              <w:t>principalement ?</w:t>
            </w:r>
          </w:p>
          <w:p w14:paraId="09E02231" w14:textId="2BB67E78" w:rsidR="00A34E22" w:rsidRPr="00A34E22" w:rsidRDefault="00A34E22" w:rsidP="00F05146">
            <w:pPr>
              <w:rPr>
                <w:rFonts w:ascii="Arial" w:hAnsi="Arial" w:cs="Arial"/>
                <w:sz w:val="18"/>
                <w:szCs w:val="18"/>
                <w:lang w:val="fr-FR"/>
              </w:rPr>
            </w:pPr>
            <w:r>
              <w:rPr>
                <w:rFonts w:ascii="Arial" w:hAnsi="Arial" w:cs="Arial"/>
                <w:sz w:val="18"/>
                <w:szCs w:val="18"/>
                <w:lang w:val="fr-FR"/>
              </w:rPr>
              <w:t>(Cochez tout ce qui s’applique)</w:t>
            </w:r>
          </w:p>
        </w:tc>
        <w:tc>
          <w:tcPr>
            <w:tcW w:w="2844" w:type="dxa"/>
            <w:gridSpan w:val="2"/>
            <w:noWrap/>
          </w:tcPr>
          <w:p w14:paraId="4901C076" w14:textId="5CD1CEFE" w:rsidR="00A34E22" w:rsidRPr="00A34E22" w:rsidRDefault="00A34E22" w:rsidP="00F05146">
            <w:pPr>
              <w:rPr>
                <w:rFonts w:ascii="Arial" w:hAnsi="Arial" w:cs="Arial"/>
                <w:sz w:val="18"/>
                <w:szCs w:val="18"/>
                <w:lang w:val="fr-FR"/>
              </w:rPr>
            </w:pPr>
            <w:r w:rsidRPr="00A34E22">
              <w:rPr>
                <w:rFonts w:ascii="Arial" w:hAnsi="Arial" w:cs="Arial"/>
                <w:sz w:val="18"/>
                <w:szCs w:val="18"/>
                <w:lang w:val="fr-FR"/>
              </w:rPr>
              <w:t>1=</w:t>
            </w:r>
            <w:r w:rsidR="00F05146" w:rsidRPr="00A34E22">
              <w:rPr>
                <w:rFonts w:ascii="Arial" w:hAnsi="Arial" w:cs="Arial"/>
                <w:sz w:val="18"/>
                <w:szCs w:val="18"/>
                <w:lang w:val="fr-FR"/>
              </w:rPr>
              <w:t xml:space="preserve">Arrosage, </w:t>
            </w:r>
          </w:p>
          <w:p w14:paraId="06D06C52" w14:textId="04815A2D" w:rsidR="00A34E22" w:rsidRPr="00A34E22" w:rsidRDefault="00A34E22" w:rsidP="00F05146">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N</w:t>
            </w:r>
            <w:r w:rsidR="00F05146" w:rsidRPr="00A34E22">
              <w:rPr>
                <w:rFonts w:ascii="Arial" w:hAnsi="Arial" w:cs="Arial"/>
                <w:sz w:val="18"/>
                <w:szCs w:val="18"/>
                <w:lang w:val="fr-FR"/>
              </w:rPr>
              <w:t xml:space="preserve">ettoyage, </w:t>
            </w:r>
          </w:p>
          <w:p w14:paraId="59BB2E93" w14:textId="01213D0E" w:rsidR="00A34E22" w:rsidRPr="00A34E22" w:rsidRDefault="00A34E22" w:rsidP="00F05146">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0111C8F3" w14:textId="1225E467" w:rsidR="00F05146" w:rsidRDefault="00A34E22" w:rsidP="00F05146">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8ECB5DB" w14:textId="7756778C" w:rsidR="00A34E22" w:rsidRDefault="00A34E22" w:rsidP="00F05146">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68C7349" w14:textId="54DD84BF" w:rsidR="00A34E22" w:rsidRPr="00A34E22" w:rsidRDefault="00A34E22" w:rsidP="00F05146">
            <w:pPr>
              <w:rPr>
                <w:rFonts w:ascii="Arial" w:hAnsi="Arial" w:cs="Arial"/>
                <w:sz w:val="18"/>
                <w:szCs w:val="18"/>
                <w:lang w:val="fr-FR"/>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052FAE49" w14:textId="2DFF51DA" w:rsidR="00F05146" w:rsidRPr="00204F62" w:rsidRDefault="00A34E22" w:rsidP="003430D7">
            <w:pPr>
              <w:rPr>
                <w:rFonts w:ascii="Arial" w:hAnsi="Arial" w:cs="Arial"/>
                <w:sz w:val="18"/>
                <w:szCs w:val="18"/>
                <w:lang w:val="fr-FR"/>
              </w:rPr>
            </w:pPr>
            <w:r>
              <w:rPr>
                <w:rFonts w:ascii="Arial" w:hAnsi="Arial" w:cs="Arial"/>
                <w:sz w:val="18"/>
                <w:szCs w:val="18"/>
              </w:rPr>
              <w:t>Choix multiples</w:t>
            </w:r>
          </w:p>
        </w:tc>
      </w:tr>
      <w:tr w:rsidR="000A7B71" w:rsidRPr="008A2AEA" w14:paraId="35952EC7" w14:textId="77777777" w:rsidTr="00F05146">
        <w:trPr>
          <w:trHeight w:val="600"/>
        </w:trPr>
        <w:tc>
          <w:tcPr>
            <w:tcW w:w="1077" w:type="dxa"/>
            <w:noWrap/>
          </w:tcPr>
          <w:p w14:paraId="40A17A2C" w14:textId="3DD44582" w:rsidR="000A7B71" w:rsidRPr="00204F62" w:rsidRDefault="00CF2FE4" w:rsidP="000A7B71">
            <w:pPr>
              <w:rPr>
                <w:rFonts w:ascii="Arial" w:hAnsi="Arial" w:cs="Arial"/>
                <w:sz w:val="18"/>
                <w:szCs w:val="18"/>
                <w:lang w:val="fr-FR"/>
              </w:rPr>
            </w:pPr>
            <w:r>
              <w:rPr>
                <w:rFonts w:ascii="Arial" w:hAnsi="Arial" w:cs="Arial"/>
                <w:sz w:val="18"/>
                <w:szCs w:val="18"/>
                <w:lang w:val="fr-FR"/>
              </w:rPr>
              <w:t>B210</w:t>
            </w:r>
          </w:p>
        </w:tc>
        <w:tc>
          <w:tcPr>
            <w:tcW w:w="4154" w:type="dxa"/>
          </w:tcPr>
          <w:p w14:paraId="0DD8B511" w14:textId="1632D162" w:rsidR="000A7B71" w:rsidRPr="000669F3" w:rsidRDefault="000A7B71" w:rsidP="000A7B71">
            <w:pPr>
              <w:rPr>
                <w:rFonts w:ascii="Arial" w:hAnsi="Arial" w:cs="Arial"/>
                <w:sz w:val="18"/>
                <w:szCs w:val="18"/>
                <w:lang w:val="fr-FR"/>
              </w:rPr>
            </w:pPr>
            <w:r w:rsidRPr="000669F3">
              <w:rPr>
                <w:rFonts w:ascii="Arial" w:hAnsi="Arial" w:cs="Arial"/>
                <w:sz w:val="18"/>
                <w:szCs w:val="18"/>
                <w:lang w:val="fr-FR"/>
              </w:rPr>
              <w:t xml:space="preserve">Laquelle des activités citées </w:t>
            </w:r>
            <w:r>
              <w:rPr>
                <w:rFonts w:ascii="Arial" w:hAnsi="Arial" w:cs="Arial"/>
                <w:sz w:val="18"/>
                <w:szCs w:val="18"/>
                <w:lang w:val="fr-FR"/>
              </w:rPr>
              <w:t>ci-dessus avez-vous entreprise le plus souvent ?</w:t>
            </w:r>
          </w:p>
        </w:tc>
        <w:tc>
          <w:tcPr>
            <w:tcW w:w="2844" w:type="dxa"/>
            <w:gridSpan w:val="2"/>
            <w:noWrap/>
          </w:tcPr>
          <w:p w14:paraId="1B50BF7F" w14:textId="77777777" w:rsidR="000A7B71" w:rsidRPr="00A34E22" w:rsidRDefault="000A7B71" w:rsidP="000A7B71">
            <w:pPr>
              <w:rPr>
                <w:rFonts w:ascii="Arial" w:hAnsi="Arial" w:cs="Arial"/>
                <w:sz w:val="18"/>
                <w:szCs w:val="18"/>
                <w:lang w:val="fr-FR"/>
              </w:rPr>
            </w:pPr>
            <w:r w:rsidRPr="00A34E22">
              <w:rPr>
                <w:rFonts w:ascii="Arial" w:hAnsi="Arial" w:cs="Arial"/>
                <w:sz w:val="18"/>
                <w:szCs w:val="18"/>
                <w:lang w:val="fr-FR"/>
              </w:rPr>
              <w:t xml:space="preserve">1=Arrosage, </w:t>
            </w:r>
          </w:p>
          <w:p w14:paraId="03CF243C"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 xml:space="preserve">Nettoyage, </w:t>
            </w:r>
          </w:p>
          <w:p w14:paraId="3CADD502"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73D184F1" w14:textId="77777777" w:rsidR="000A7B71" w:rsidRDefault="000A7B71" w:rsidP="000A7B71">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7E5FBE0" w14:textId="77777777" w:rsidR="000A7B71" w:rsidRDefault="000A7B71" w:rsidP="000A7B71">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DA700CD" w14:textId="5CFC909F" w:rsidR="000A7B71" w:rsidRPr="00A34E22" w:rsidRDefault="000A7B71" w:rsidP="000A7B71">
            <w:pPr>
              <w:rPr>
                <w:rFonts w:ascii="Arial" w:hAnsi="Arial" w:cs="Arial"/>
                <w:sz w:val="18"/>
                <w:szCs w:val="18"/>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1AD69815" w14:textId="22B242E5" w:rsidR="000A7B71" w:rsidRPr="00A34E22" w:rsidRDefault="000A7B71" w:rsidP="000A7B71">
            <w:pPr>
              <w:rPr>
                <w:rFonts w:ascii="Arial" w:hAnsi="Arial" w:cs="Arial"/>
                <w:sz w:val="18"/>
                <w:szCs w:val="18"/>
              </w:rPr>
            </w:pPr>
            <w:r>
              <w:rPr>
                <w:rFonts w:ascii="Arial" w:hAnsi="Arial" w:cs="Arial"/>
                <w:sz w:val="18"/>
                <w:szCs w:val="18"/>
              </w:rPr>
              <w:t>Choix unique</w:t>
            </w:r>
          </w:p>
        </w:tc>
      </w:tr>
      <w:tr w:rsidR="000A7B71" w:rsidRPr="008A2AEA" w14:paraId="5EC3FCB1" w14:textId="77777777" w:rsidTr="00DD06B3">
        <w:trPr>
          <w:trHeight w:val="600"/>
        </w:trPr>
        <w:tc>
          <w:tcPr>
            <w:tcW w:w="1077" w:type="dxa"/>
            <w:noWrap/>
          </w:tcPr>
          <w:p w14:paraId="18D5357E" w14:textId="137B66F8" w:rsidR="000A7B71" w:rsidRPr="006733D3" w:rsidRDefault="00CF2FE4" w:rsidP="000A7B71">
            <w:pPr>
              <w:rPr>
                <w:rFonts w:ascii="Arial" w:hAnsi="Arial" w:cs="Arial"/>
                <w:sz w:val="18"/>
                <w:szCs w:val="18"/>
              </w:rPr>
            </w:pPr>
            <w:r>
              <w:rPr>
                <w:rFonts w:ascii="Arial" w:hAnsi="Arial" w:cs="Arial"/>
                <w:sz w:val="18"/>
                <w:szCs w:val="18"/>
              </w:rPr>
              <w:t>B211</w:t>
            </w:r>
          </w:p>
        </w:tc>
        <w:tc>
          <w:tcPr>
            <w:tcW w:w="4154" w:type="dxa"/>
          </w:tcPr>
          <w:p w14:paraId="4671DCD8" w14:textId="0D62AF7E"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individuellement</w:t>
            </w:r>
            <w:r>
              <w:rPr>
                <w:rFonts w:ascii="Arial" w:hAnsi="Arial" w:cs="Arial"/>
                <w:sz w:val="18"/>
                <w:szCs w:val="18"/>
                <w:lang w:val="fr-FR"/>
              </w:rPr>
              <w:t xml:space="preserve"> pour en assurer l’entretien durant la période d’entretien ?</w:t>
            </w:r>
          </w:p>
        </w:tc>
        <w:tc>
          <w:tcPr>
            <w:tcW w:w="2844" w:type="dxa"/>
            <w:gridSpan w:val="2"/>
            <w:noWrap/>
          </w:tcPr>
          <w:p w14:paraId="19321B8B" w14:textId="1DF31FC9"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32576B81" w14:textId="77777777" w:rsidR="000A7B71" w:rsidRPr="007F1328" w:rsidRDefault="000A7B71" w:rsidP="000A7B71">
            <w:pPr>
              <w:rPr>
                <w:rFonts w:ascii="Arial" w:hAnsi="Arial" w:cs="Arial"/>
                <w:sz w:val="18"/>
                <w:szCs w:val="18"/>
                <w:lang w:val="fr-FR"/>
              </w:rPr>
            </w:pPr>
          </w:p>
        </w:tc>
      </w:tr>
      <w:tr w:rsidR="000A7B71" w:rsidRPr="00F05146" w14:paraId="0E0D327F" w14:textId="77777777" w:rsidTr="00DD06B3">
        <w:trPr>
          <w:trHeight w:val="600"/>
        </w:trPr>
        <w:tc>
          <w:tcPr>
            <w:tcW w:w="1077" w:type="dxa"/>
            <w:noWrap/>
          </w:tcPr>
          <w:p w14:paraId="5F820223" w14:textId="0029EA4D" w:rsidR="000A7B71" w:rsidRDefault="00CF2FE4" w:rsidP="000A7B71">
            <w:pPr>
              <w:rPr>
                <w:rFonts w:ascii="Arial" w:hAnsi="Arial" w:cs="Arial"/>
                <w:sz w:val="18"/>
                <w:szCs w:val="18"/>
                <w:lang w:val="fr-FR"/>
              </w:rPr>
            </w:pPr>
            <w:r>
              <w:rPr>
                <w:rFonts w:ascii="Arial" w:hAnsi="Arial" w:cs="Arial"/>
                <w:sz w:val="18"/>
                <w:szCs w:val="18"/>
                <w:lang w:val="fr-FR"/>
              </w:rPr>
              <w:t>B212</w:t>
            </w:r>
          </w:p>
        </w:tc>
        <w:tc>
          <w:tcPr>
            <w:tcW w:w="4154" w:type="dxa"/>
          </w:tcPr>
          <w:p w14:paraId="1998D062" w14:textId="19AF368D"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en groupe</w:t>
            </w:r>
            <w:r>
              <w:rPr>
                <w:rFonts w:ascii="Arial" w:hAnsi="Arial" w:cs="Arial"/>
                <w:sz w:val="18"/>
                <w:szCs w:val="18"/>
                <w:lang w:val="fr-FR"/>
              </w:rPr>
              <w:t xml:space="preserve"> pour en assurer l’entretien durant la période d’entretien ?</w:t>
            </w:r>
          </w:p>
        </w:tc>
        <w:tc>
          <w:tcPr>
            <w:tcW w:w="2844" w:type="dxa"/>
            <w:gridSpan w:val="2"/>
            <w:noWrap/>
          </w:tcPr>
          <w:p w14:paraId="167F0703" w14:textId="4641F5ED"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223CB58A" w14:textId="77777777" w:rsidR="000A7B71" w:rsidRPr="007F1328" w:rsidRDefault="000A7B71" w:rsidP="000A7B71">
            <w:pPr>
              <w:rPr>
                <w:rFonts w:ascii="Arial" w:hAnsi="Arial" w:cs="Arial"/>
                <w:sz w:val="18"/>
                <w:szCs w:val="18"/>
                <w:lang w:val="fr-FR"/>
              </w:rPr>
            </w:pPr>
          </w:p>
        </w:tc>
      </w:tr>
      <w:tr w:rsidR="000A7B71" w:rsidRPr="00DD06B3" w14:paraId="46F583E1" w14:textId="77777777" w:rsidTr="005B753C">
        <w:trPr>
          <w:trHeight w:val="600"/>
        </w:trPr>
        <w:tc>
          <w:tcPr>
            <w:tcW w:w="1077" w:type="dxa"/>
            <w:noWrap/>
          </w:tcPr>
          <w:p w14:paraId="740FBD57" w14:textId="630E33E8" w:rsidR="000A7B71" w:rsidRDefault="00CF2FE4" w:rsidP="000A7B71">
            <w:pPr>
              <w:rPr>
                <w:rFonts w:ascii="Arial" w:hAnsi="Arial" w:cs="Arial"/>
                <w:sz w:val="18"/>
                <w:szCs w:val="18"/>
                <w:lang w:val="fr-FR"/>
              </w:rPr>
            </w:pPr>
            <w:r>
              <w:rPr>
                <w:rFonts w:ascii="Arial" w:hAnsi="Arial" w:cs="Arial"/>
                <w:sz w:val="18"/>
                <w:szCs w:val="18"/>
                <w:lang w:val="fr-FR"/>
              </w:rPr>
              <w:t>B213</w:t>
            </w:r>
          </w:p>
        </w:tc>
        <w:tc>
          <w:tcPr>
            <w:tcW w:w="4154" w:type="dxa"/>
          </w:tcPr>
          <w:p w14:paraId="1ADFA549" w14:textId="068F8FCF" w:rsidR="000A7B71" w:rsidRPr="0056395C" w:rsidRDefault="0056395C" w:rsidP="000A7B71">
            <w:pPr>
              <w:rPr>
                <w:rFonts w:ascii="Arial" w:hAnsi="Arial" w:cs="Arial"/>
                <w:sz w:val="18"/>
                <w:szCs w:val="18"/>
                <w:lang w:val="fr-FR"/>
              </w:rPr>
            </w:pPr>
            <w:r w:rsidRPr="0056395C">
              <w:rPr>
                <w:rFonts w:ascii="Arial" w:hAnsi="Arial" w:cs="Arial"/>
                <w:sz w:val="18"/>
                <w:szCs w:val="18"/>
                <w:lang w:val="fr-FR"/>
              </w:rPr>
              <w:t>A part la vérification finale avec le PIF pour mesurer le taux de survie et faire les paiements, avez-vous ou tout autre membre de votre équipe d’entret</w:t>
            </w:r>
            <w:r>
              <w:rPr>
                <w:rFonts w:ascii="Arial" w:hAnsi="Arial" w:cs="Arial"/>
                <w:sz w:val="18"/>
                <w:szCs w:val="18"/>
                <w:lang w:val="fr-FR"/>
              </w:rPr>
              <w:t>ien visite votre parcelle d’entretien pour compter le nombre de plants encore en vie</w:t>
            </w:r>
            <w:r w:rsidR="000A7B71" w:rsidRPr="0056395C">
              <w:rPr>
                <w:rFonts w:ascii="Arial" w:hAnsi="Arial" w:cs="Arial"/>
                <w:sz w:val="18"/>
                <w:szCs w:val="18"/>
                <w:lang w:val="fr-FR"/>
              </w:rPr>
              <w:t>?</w:t>
            </w:r>
          </w:p>
        </w:tc>
        <w:tc>
          <w:tcPr>
            <w:tcW w:w="2844" w:type="dxa"/>
            <w:gridSpan w:val="2"/>
            <w:noWrap/>
          </w:tcPr>
          <w:p w14:paraId="15768610" w14:textId="77777777" w:rsidR="000A7B71" w:rsidRDefault="0056395C" w:rsidP="0056395C">
            <w:pPr>
              <w:rPr>
                <w:rFonts w:ascii="Arial" w:hAnsi="Arial" w:cs="Arial"/>
                <w:sz w:val="18"/>
                <w:szCs w:val="18"/>
                <w:lang w:val="fr-FR"/>
              </w:rPr>
            </w:pPr>
            <w:r>
              <w:rPr>
                <w:rFonts w:ascii="Arial" w:hAnsi="Arial" w:cs="Arial"/>
                <w:sz w:val="18"/>
                <w:szCs w:val="18"/>
                <w:lang w:val="fr-FR"/>
              </w:rPr>
              <w:t>1=Oui</w:t>
            </w:r>
          </w:p>
          <w:p w14:paraId="10D4A854" w14:textId="01E2D5C4" w:rsidR="0056395C" w:rsidRPr="005B753C" w:rsidRDefault="0056395C" w:rsidP="0056395C">
            <w:pPr>
              <w:rPr>
                <w:rFonts w:ascii="Arial" w:hAnsi="Arial" w:cs="Arial"/>
                <w:sz w:val="18"/>
                <w:szCs w:val="18"/>
                <w:lang w:val="fr-FR"/>
              </w:rPr>
            </w:pPr>
            <w:r>
              <w:rPr>
                <w:rFonts w:ascii="Arial" w:hAnsi="Arial" w:cs="Arial"/>
                <w:sz w:val="18"/>
                <w:szCs w:val="18"/>
                <w:lang w:val="fr-FR"/>
              </w:rPr>
              <w:t>2=Non</w:t>
            </w:r>
          </w:p>
        </w:tc>
        <w:tc>
          <w:tcPr>
            <w:tcW w:w="1701" w:type="dxa"/>
            <w:noWrap/>
          </w:tcPr>
          <w:p w14:paraId="494A6AF1" w14:textId="77777777" w:rsidR="000A7B71" w:rsidRPr="005B753C" w:rsidRDefault="000A7B71" w:rsidP="000A7B71">
            <w:pPr>
              <w:rPr>
                <w:rFonts w:ascii="Arial" w:hAnsi="Arial" w:cs="Arial"/>
                <w:sz w:val="18"/>
                <w:szCs w:val="18"/>
                <w:lang w:val="fr-FR"/>
              </w:rPr>
            </w:pPr>
          </w:p>
        </w:tc>
      </w:tr>
      <w:tr w:rsidR="0056395C" w:rsidRPr="00D65BCA" w14:paraId="35FB897B" w14:textId="77777777" w:rsidTr="005B753C">
        <w:trPr>
          <w:trHeight w:val="600"/>
        </w:trPr>
        <w:tc>
          <w:tcPr>
            <w:tcW w:w="1077" w:type="dxa"/>
            <w:noWrap/>
          </w:tcPr>
          <w:p w14:paraId="39DE429F" w14:textId="32EA445E" w:rsidR="0056395C" w:rsidRDefault="00CF2FE4" w:rsidP="000A7B71">
            <w:pPr>
              <w:rPr>
                <w:rFonts w:ascii="Arial" w:hAnsi="Arial" w:cs="Arial"/>
                <w:sz w:val="18"/>
                <w:szCs w:val="18"/>
                <w:lang w:val="fr-FR"/>
              </w:rPr>
            </w:pPr>
            <w:r>
              <w:rPr>
                <w:rFonts w:ascii="Arial" w:hAnsi="Arial" w:cs="Arial"/>
                <w:sz w:val="18"/>
                <w:szCs w:val="18"/>
                <w:lang w:val="fr-FR"/>
              </w:rPr>
              <w:t>B214</w:t>
            </w:r>
          </w:p>
        </w:tc>
        <w:tc>
          <w:tcPr>
            <w:tcW w:w="4154" w:type="dxa"/>
          </w:tcPr>
          <w:p w14:paraId="1EAE9EB0" w14:textId="44594022" w:rsidR="0056395C" w:rsidRPr="0056395C" w:rsidRDefault="0056395C" w:rsidP="000A7B71">
            <w:pPr>
              <w:rPr>
                <w:rFonts w:ascii="Arial" w:hAnsi="Arial" w:cs="Arial"/>
                <w:sz w:val="18"/>
                <w:szCs w:val="18"/>
                <w:lang w:val="fr-FR"/>
              </w:rPr>
            </w:pPr>
            <w:r>
              <w:rPr>
                <w:rFonts w:ascii="Arial" w:hAnsi="Arial" w:cs="Arial"/>
                <w:sz w:val="18"/>
                <w:szCs w:val="18"/>
                <w:lang w:val="fr-FR"/>
              </w:rPr>
              <w:t>Si oui, combien de fois approximativement ?</w:t>
            </w:r>
          </w:p>
        </w:tc>
        <w:tc>
          <w:tcPr>
            <w:tcW w:w="2844" w:type="dxa"/>
            <w:gridSpan w:val="2"/>
            <w:noWrap/>
          </w:tcPr>
          <w:p w14:paraId="2C0A8002" w14:textId="77777777" w:rsidR="0056395C" w:rsidRPr="0056395C" w:rsidRDefault="0056395C" w:rsidP="000A7B71">
            <w:pPr>
              <w:ind w:left="360"/>
              <w:rPr>
                <w:rFonts w:ascii="Arial" w:hAnsi="Arial" w:cs="Arial"/>
                <w:sz w:val="18"/>
                <w:szCs w:val="18"/>
                <w:lang w:val="fr-FR"/>
              </w:rPr>
            </w:pPr>
          </w:p>
        </w:tc>
        <w:tc>
          <w:tcPr>
            <w:tcW w:w="1701" w:type="dxa"/>
            <w:noWrap/>
          </w:tcPr>
          <w:p w14:paraId="29DD9DCD" w14:textId="77777777" w:rsidR="0056395C" w:rsidRPr="005B753C" w:rsidRDefault="0056395C" w:rsidP="000A7B71">
            <w:pPr>
              <w:rPr>
                <w:rFonts w:ascii="Arial" w:hAnsi="Arial" w:cs="Arial"/>
                <w:sz w:val="18"/>
                <w:szCs w:val="18"/>
                <w:lang w:val="fr-FR"/>
              </w:rPr>
            </w:pPr>
          </w:p>
        </w:tc>
      </w:tr>
      <w:tr w:rsidR="000A7B71" w:rsidRPr="005B753C" w14:paraId="5E32E51E" w14:textId="77777777" w:rsidTr="005B753C">
        <w:trPr>
          <w:trHeight w:val="600"/>
        </w:trPr>
        <w:tc>
          <w:tcPr>
            <w:tcW w:w="1077" w:type="dxa"/>
            <w:noWrap/>
          </w:tcPr>
          <w:p w14:paraId="1031B884" w14:textId="604DA064" w:rsidR="000A7B71" w:rsidRPr="00CF2FE4" w:rsidRDefault="00CF2FE4" w:rsidP="000A7B71">
            <w:pPr>
              <w:rPr>
                <w:rFonts w:ascii="Arial" w:hAnsi="Arial" w:cs="Arial"/>
                <w:sz w:val="18"/>
                <w:szCs w:val="18"/>
                <w:lang w:val="fr-FR"/>
              </w:rPr>
            </w:pPr>
            <w:r>
              <w:rPr>
                <w:rFonts w:ascii="Arial" w:hAnsi="Arial" w:cs="Arial"/>
                <w:sz w:val="18"/>
                <w:szCs w:val="18"/>
                <w:lang w:val="fr-FR"/>
              </w:rPr>
              <w:lastRenderedPageBreak/>
              <w:t>B215</w:t>
            </w:r>
          </w:p>
        </w:tc>
        <w:tc>
          <w:tcPr>
            <w:tcW w:w="4154" w:type="dxa"/>
          </w:tcPr>
          <w:p w14:paraId="70B9222A" w14:textId="77777777" w:rsidR="0047454E" w:rsidRPr="00CF2FE4" w:rsidRDefault="0047454E" w:rsidP="000A7B71">
            <w:pPr>
              <w:rPr>
                <w:rFonts w:ascii="Arial" w:hAnsi="Arial" w:cs="Arial"/>
                <w:sz w:val="18"/>
                <w:szCs w:val="18"/>
                <w:lang w:val="fr-FR"/>
              </w:rPr>
            </w:pPr>
            <w:r w:rsidRPr="00CF2FE4">
              <w:rPr>
                <w:rFonts w:ascii="Arial" w:hAnsi="Arial" w:cs="Arial"/>
                <w:sz w:val="18"/>
                <w:szCs w:val="18"/>
                <w:lang w:val="fr-FR"/>
              </w:rPr>
              <w:t>Si non</w:t>
            </w:r>
          </w:p>
          <w:p w14:paraId="5A2603B8" w14:textId="77777777" w:rsidR="0047454E" w:rsidRPr="00CF2FE4" w:rsidRDefault="0047454E" w:rsidP="000A7B71">
            <w:pPr>
              <w:rPr>
                <w:rFonts w:ascii="Arial" w:hAnsi="Arial" w:cs="Arial"/>
                <w:sz w:val="18"/>
                <w:szCs w:val="18"/>
                <w:lang w:val="fr-FR"/>
              </w:rPr>
            </w:pPr>
          </w:p>
          <w:p w14:paraId="2029E46E" w14:textId="3B55E22D" w:rsidR="00DD06B3" w:rsidRPr="00CF2FE4" w:rsidRDefault="0047454E" w:rsidP="000A7B71">
            <w:pPr>
              <w:rPr>
                <w:rFonts w:ascii="Arial" w:hAnsi="Arial" w:cs="Arial"/>
                <w:sz w:val="18"/>
                <w:szCs w:val="18"/>
                <w:lang w:val="fr-FR"/>
              </w:rPr>
            </w:pPr>
            <w:r w:rsidRPr="00CF2FE4">
              <w:rPr>
                <w:rFonts w:ascii="Arial" w:hAnsi="Arial" w:cs="Arial"/>
                <w:sz w:val="18"/>
                <w:szCs w:val="18"/>
                <w:lang w:val="fr-FR"/>
              </w:rPr>
              <w:t xml:space="preserve">Pourquoi pas? </w:t>
            </w:r>
          </w:p>
          <w:p w14:paraId="68D2B7E1" w14:textId="01013704" w:rsidR="00DD06B3" w:rsidRPr="00DD06B3" w:rsidRDefault="00DD06B3" w:rsidP="000A7B71">
            <w:pPr>
              <w:rPr>
                <w:rFonts w:ascii="Arial" w:hAnsi="Arial" w:cs="Arial"/>
                <w:sz w:val="18"/>
                <w:szCs w:val="18"/>
                <w:lang w:val="fr-FR"/>
              </w:rPr>
            </w:pPr>
            <w:r w:rsidRPr="00DD06B3">
              <w:rPr>
                <w:rFonts w:ascii="Arial" w:hAnsi="Arial" w:cs="Arial"/>
                <w:sz w:val="18"/>
                <w:szCs w:val="18"/>
                <w:lang w:val="fr-FR"/>
              </w:rPr>
              <w:t>(Cocher tout ce qui s’ap</w:t>
            </w:r>
            <w:r>
              <w:rPr>
                <w:rFonts w:ascii="Arial" w:hAnsi="Arial" w:cs="Arial"/>
                <w:sz w:val="18"/>
                <w:szCs w:val="18"/>
                <w:lang w:val="fr-FR"/>
              </w:rPr>
              <w:t>p</w:t>
            </w:r>
            <w:r w:rsidRPr="00DD06B3">
              <w:rPr>
                <w:rFonts w:ascii="Arial" w:hAnsi="Arial" w:cs="Arial"/>
                <w:sz w:val="18"/>
                <w:szCs w:val="18"/>
                <w:lang w:val="fr-FR"/>
              </w:rPr>
              <w:t>lique)</w:t>
            </w:r>
          </w:p>
          <w:p w14:paraId="5E805094" w14:textId="022D05C3" w:rsidR="000A7B71" w:rsidRPr="00DD06B3" w:rsidRDefault="000A7B71" w:rsidP="000A7B71">
            <w:pPr>
              <w:rPr>
                <w:rFonts w:ascii="Arial" w:hAnsi="Arial" w:cs="Arial"/>
                <w:sz w:val="18"/>
                <w:szCs w:val="18"/>
                <w:lang w:val="fr-FR"/>
              </w:rPr>
            </w:pPr>
          </w:p>
        </w:tc>
        <w:tc>
          <w:tcPr>
            <w:tcW w:w="2844" w:type="dxa"/>
            <w:gridSpan w:val="2"/>
            <w:noWrap/>
          </w:tcPr>
          <w:p w14:paraId="53D8746E" w14:textId="7CA01969"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1= Nous étions préoccupés à faire la maintenance </w:t>
            </w:r>
            <w:r>
              <w:rPr>
                <w:rFonts w:ascii="Arial" w:hAnsi="Arial" w:cs="Arial"/>
                <w:sz w:val="18"/>
                <w:szCs w:val="18"/>
                <w:lang w:val="fr-FR"/>
              </w:rPr>
              <w:t xml:space="preserve">elle-même, et n’avions pas eu le temps de </w:t>
            </w:r>
            <w:r w:rsidRPr="00DD06B3">
              <w:rPr>
                <w:rFonts w:ascii="Arial" w:hAnsi="Arial" w:cs="Arial"/>
                <w:sz w:val="18"/>
                <w:szCs w:val="18"/>
                <w:lang w:val="fr-FR"/>
              </w:rPr>
              <w:t>compter les pla</w:t>
            </w:r>
            <w:r>
              <w:rPr>
                <w:rFonts w:ascii="Arial" w:hAnsi="Arial" w:cs="Arial"/>
                <w:sz w:val="18"/>
                <w:szCs w:val="18"/>
                <w:lang w:val="fr-FR"/>
              </w:rPr>
              <w:t>nts eux-mêmes</w:t>
            </w:r>
          </w:p>
          <w:p w14:paraId="146E8B65" w14:textId="5A35FB3A"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2= Connaitre le nombre de plants n’aurait rien changé </w:t>
            </w:r>
            <w:r>
              <w:rPr>
                <w:rFonts w:ascii="Arial" w:hAnsi="Arial" w:cs="Arial"/>
                <w:sz w:val="18"/>
                <w:szCs w:val="18"/>
                <w:lang w:val="fr-FR"/>
              </w:rPr>
              <w:t>à</w:t>
            </w:r>
            <w:r w:rsidRPr="00DD06B3">
              <w:rPr>
                <w:rFonts w:ascii="Arial" w:hAnsi="Arial" w:cs="Arial"/>
                <w:sz w:val="18"/>
                <w:szCs w:val="18"/>
                <w:lang w:val="fr-FR"/>
              </w:rPr>
              <w:t xml:space="preserve"> nos efforts de maintenance de la parcelle</w:t>
            </w:r>
          </w:p>
          <w:p w14:paraId="230765A0" w14:textId="522FA4CF" w:rsidR="00DD06B3" w:rsidRDefault="00DD06B3" w:rsidP="00DD06B3">
            <w:pPr>
              <w:rPr>
                <w:rFonts w:ascii="Arial" w:hAnsi="Arial" w:cs="Arial"/>
                <w:sz w:val="18"/>
                <w:szCs w:val="18"/>
                <w:lang w:val="fr-FR"/>
              </w:rPr>
            </w:pPr>
            <w:r>
              <w:rPr>
                <w:rFonts w:ascii="Arial" w:hAnsi="Arial" w:cs="Arial"/>
                <w:sz w:val="18"/>
                <w:szCs w:val="18"/>
                <w:lang w:val="fr-FR"/>
              </w:rPr>
              <w:t>3=la survie des plants ne dépend pas des humains</w:t>
            </w:r>
          </w:p>
          <w:p w14:paraId="2EA906CE" w14:textId="1A0FFBB9" w:rsidR="00DD06B3" w:rsidRDefault="00DD06B3" w:rsidP="00DD06B3">
            <w:pPr>
              <w:rPr>
                <w:rFonts w:ascii="Arial" w:hAnsi="Arial" w:cs="Arial"/>
                <w:sz w:val="18"/>
                <w:szCs w:val="18"/>
                <w:lang w:val="fr-FR"/>
              </w:rPr>
            </w:pPr>
            <w:r>
              <w:rPr>
                <w:rFonts w:ascii="Arial" w:hAnsi="Arial" w:cs="Arial"/>
                <w:sz w:val="18"/>
                <w:szCs w:val="18"/>
                <w:lang w:val="fr-FR"/>
              </w:rPr>
              <w:t>4=autres(préciser)</w:t>
            </w:r>
          </w:p>
          <w:p w14:paraId="7BA0398B" w14:textId="6DD26411" w:rsidR="000A7B71" w:rsidRPr="00DD06B3" w:rsidRDefault="000A7B71" w:rsidP="00DD06B3">
            <w:pPr>
              <w:rPr>
                <w:rFonts w:ascii="Arial" w:hAnsi="Arial" w:cs="Arial"/>
                <w:sz w:val="18"/>
                <w:szCs w:val="18"/>
                <w:lang w:val="fr-FR"/>
              </w:rPr>
            </w:pPr>
          </w:p>
        </w:tc>
        <w:tc>
          <w:tcPr>
            <w:tcW w:w="1701" w:type="dxa"/>
            <w:noWrap/>
          </w:tcPr>
          <w:p w14:paraId="4CCC8C65" w14:textId="59AF50BC" w:rsidR="000A7B71" w:rsidRPr="006733D3" w:rsidRDefault="000A7B71" w:rsidP="000A7B71">
            <w:pPr>
              <w:rPr>
                <w:rFonts w:ascii="Arial" w:hAnsi="Arial" w:cs="Arial"/>
                <w:sz w:val="18"/>
                <w:szCs w:val="18"/>
              </w:rPr>
            </w:pPr>
            <w:r>
              <w:rPr>
                <w:rFonts w:ascii="Arial" w:hAnsi="Arial" w:cs="Arial"/>
                <w:sz w:val="18"/>
                <w:szCs w:val="18"/>
              </w:rPr>
              <w:t>Allow multiple answers</w:t>
            </w:r>
          </w:p>
        </w:tc>
      </w:tr>
      <w:tr w:rsidR="000A7B71" w:rsidRPr="00D65BCA" w14:paraId="1FDDF907" w14:textId="77777777" w:rsidTr="005B753C">
        <w:trPr>
          <w:trHeight w:val="600"/>
        </w:trPr>
        <w:tc>
          <w:tcPr>
            <w:tcW w:w="1077" w:type="dxa"/>
            <w:noWrap/>
          </w:tcPr>
          <w:p w14:paraId="14541853" w14:textId="1D0EF8CB" w:rsidR="000A7B71" w:rsidRPr="006733D3" w:rsidRDefault="00CF2FE4" w:rsidP="000A7B71">
            <w:pPr>
              <w:rPr>
                <w:rFonts w:ascii="Arial" w:hAnsi="Arial" w:cs="Arial"/>
                <w:sz w:val="18"/>
                <w:szCs w:val="18"/>
              </w:rPr>
            </w:pPr>
            <w:r>
              <w:rPr>
                <w:rFonts w:ascii="Arial" w:hAnsi="Arial" w:cs="Arial"/>
                <w:sz w:val="18"/>
                <w:szCs w:val="18"/>
              </w:rPr>
              <w:t>B216</w:t>
            </w:r>
          </w:p>
        </w:tc>
        <w:tc>
          <w:tcPr>
            <w:tcW w:w="4154" w:type="dxa"/>
          </w:tcPr>
          <w:p w14:paraId="7935F194" w14:textId="448944E3" w:rsidR="000A7B71" w:rsidRPr="00DD06B3" w:rsidRDefault="00DD06B3" w:rsidP="000A7B71">
            <w:pPr>
              <w:rPr>
                <w:rFonts w:ascii="Arial" w:hAnsi="Arial" w:cs="Arial"/>
                <w:sz w:val="18"/>
                <w:szCs w:val="18"/>
                <w:lang w:val="fr-FR"/>
              </w:rPr>
            </w:pPr>
            <w:r w:rsidRPr="00DD06B3">
              <w:rPr>
                <w:rFonts w:ascii="Arial" w:hAnsi="Arial" w:cs="Arial"/>
                <w:sz w:val="18"/>
                <w:szCs w:val="18"/>
                <w:lang w:val="fr-FR"/>
              </w:rPr>
              <w:t xml:space="preserve">Quand vous réfléchissez </w:t>
            </w:r>
            <w:r w:rsidR="00B47D14" w:rsidRPr="00DD06B3">
              <w:rPr>
                <w:rFonts w:ascii="Arial" w:hAnsi="Arial" w:cs="Arial"/>
                <w:sz w:val="18"/>
                <w:szCs w:val="18"/>
                <w:lang w:val="fr-FR"/>
              </w:rPr>
              <w:t>à</w:t>
            </w:r>
            <w:r w:rsidRPr="00DD06B3">
              <w:rPr>
                <w:rFonts w:ascii="Arial" w:hAnsi="Arial" w:cs="Arial"/>
                <w:sz w:val="18"/>
                <w:szCs w:val="18"/>
                <w:lang w:val="fr-FR"/>
              </w:rPr>
              <w:t xml:space="preserve"> l ’effort que vous aviez fourni pour la maintenance des plants, pensez-vous avoir fourni plus, moins, ou le </w:t>
            </w:r>
            <w:r w:rsidR="00B47D14" w:rsidRPr="00DD06B3">
              <w:rPr>
                <w:rFonts w:ascii="Arial" w:hAnsi="Arial" w:cs="Arial"/>
                <w:sz w:val="18"/>
                <w:szCs w:val="18"/>
                <w:lang w:val="fr-FR"/>
              </w:rPr>
              <w:t>même</w:t>
            </w:r>
            <w:r w:rsidRPr="00DD06B3">
              <w:rPr>
                <w:rFonts w:ascii="Arial" w:hAnsi="Arial" w:cs="Arial"/>
                <w:sz w:val="18"/>
                <w:szCs w:val="18"/>
                <w:lang w:val="fr-FR"/>
              </w:rPr>
              <w:t xml:space="preserve"> niveau d’effort que les autres membres de votre groupe</w:t>
            </w:r>
            <w:r>
              <w:rPr>
                <w:rFonts w:ascii="Arial" w:hAnsi="Arial" w:cs="Arial"/>
                <w:sz w:val="18"/>
                <w:szCs w:val="18"/>
                <w:lang w:val="fr-FR"/>
              </w:rPr>
              <w:t> ?</w:t>
            </w:r>
          </w:p>
        </w:tc>
        <w:tc>
          <w:tcPr>
            <w:tcW w:w="2844" w:type="dxa"/>
            <w:gridSpan w:val="2"/>
            <w:noWrap/>
          </w:tcPr>
          <w:p w14:paraId="0AC16D33" w14:textId="091E0E1E" w:rsidR="006733D3" w:rsidRDefault="00DD06B3" w:rsidP="00DD06B3">
            <w:pPr>
              <w:rPr>
                <w:rFonts w:ascii="Arial" w:hAnsi="Arial" w:cs="Arial"/>
                <w:sz w:val="18"/>
                <w:szCs w:val="18"/>
                <w:lang w:val="fr-FR"/>
              </w:rPr>
            </w:pPr>
            <w:r w:rsidRPr="00DD06B3">
              <w:rPr>
                <w:rFonts w:ascii="Arial" w:hAnsi="Arial" w:cs="Arial"/>
                <w:sz w:val="18"/>
                <w:szCs w:val="18"/>
                <w:lang w:val="fr-FR"/>
              </w:rPr>
              <w:t xml:space="preserve">1=Nous </w:t>
            </w:r>
            <w:r w:rsidR="003B067B">
              <w:rPr>
                <w:rFonts w:ascii="Arial" w:hAnsi="Arial" w:cs="Arial"/>
                <w:sz w:val="18"/>
                <w:szCs w:val="18"/>
                <w:lang w:val="fr-FR"/>
              </w:rPr>
              <w:t>avons tous fourni le même effort de travail</w:t>
            </w:r>
            <w:r w:rsidR="006733D3">
              <w:rPr>
                <w:rFonts w:ascii="Arial" w:hAnsi="Arial" w:cs="Arial"/>
                <w:sz w:val="18"/>
                <w:szCs w:val="18"/>
                <w:lang w:val="fr-FR"/>
              </w:rPr>
              <w:t> ;</w:t>
            </w:r>
          </w:p>
          <w:p w14:paraId="03ED54FA" w14:textId="172D24DD" w:rsidR="00DD06B3" w:rsidRDefault="00DD06B3" w:rsidP="00DD06B3">
            <w:pPr>
              <w:rPr>
                <w:rFonts w:ascii="Arial" w:hAnsi="Arial" w:cs="Arial"/>
                <w:sz w:val="18"/>
                <w:szCs w:val="18"/>
                <w:lang w:val="fr-FR"/>
              </w:rPr>
            </w:pPr>
            <w:r w:rsidRPr="00DD06B3">
              <w:rPr>
                <w:rFonts w:ascii="Arial" w:hAnsi="Arial" w:cs="Arial"/>
                <w:sz w:val="18"/>
                <w:szCs w:val="18"/>
                <w:lang w:val="fr-FR"/>
              </w:rPr>
              <w:t>2=J’ai fourni</w:t>
            </w:r>
            <w:r>
              <w:rPr>
                <w:rFonts w:ascii="Arial" w:hAnsi="Arial" w:cs="Arial"/>
                <w:sz w:val="18"/>
                <w:szCs w:val="18"/>
                <w:lang w:val="fr-FR"/>
              </w:rPr>
              <w:t xml:space="preserve"> un peu</w:t>
            </w:r>
            <w:r w:rsidRPr="00DD06B3">
              <w:rPr>
                <w:rFonts w:ascii="Arial" w:hAnsi="Arial" w:cs="Arial"/>
                <w:sz w:val="18"/>
                <w:szCs w:val="18"/>
                <w:lang w:val="fr-FR"/>
              </w:rPr>
              <w:t xml:space="preserve"> plus d’effort que les autres ;</w:t>
            </w:r>
          </w:p>
          <w:p w14:paraId="56FB99A3" w14:textId="32673916" w:rsidR="00DD06B3" w:rsidRDefault="00DD06B3" w:rsidP="00DD06B3">
            <w:pPr>
              <w:rPr>
                <w:rFonts w:ascii="Arial" w:hAnsi="Arial" w:cs="Arial"/>
                <w:sz w:val="18"/>
                <w:szCs w:val="18"/>
                <w:lang w:val="fr-FR"/>
              </w:rPr>
            </w:pPr>
            <w:r>
              <w:rPr>
                <w:rFonts w:ascii="Arial" w:hAnsi="Arial" w:cs="Arial"/>
                <w:sz w:val="18"/>
                <w:szCs w:val="18"/>
                <w:lang w:val="fr-FR"/>
              </w:rPr>
              <w:t>3=j’ai fourni beaucoup plus d’effort que les autres</w:t>
            </w:r>
            <w:r w:rsidR="006733D3">
              <w:rPr>
                <w:rFonts w:ascii="Arial" w:hAnsi="Arial" w:cs="Arial"/>
                <w:sz w:val="18"/>
                <w:szCs w:val="18"/>
                <w:lang w:val="fr-FR"/>
              </w:rPr>
              <w:t> ;</w:t>
            </w:r>
          </w:p>
          <w:p w14:paraId="0F88512C" w14:textId="3280ED06" w:rsidR="00DD06B3" w:rsidRDefault="00DD06B3" w:rsidP="00DD06B3">
            <w:pPr>
              <w:rPr>
                <w:rFonts w:ascii="Arial" w:hAnsi="Arial" w:cs="Arial"/>
                <w:sz w:val="18"/>
                <w:szCs w:val="18"/>
                <w:lang w:val="fr-FR"/>
              </w:rPr>
            </w:pPr>
            <w:r>
              <w:rPr>
                <w:rFonts w:ascii="Arial" w:hAnsi="Arial" w:cs="Arial"/>
                <w:sz w:val="18"/>
                <w:szCs w:val="18"/>
                <w:lang w:val="fr-FR"/>
              </w:rPr>
              <w:t>4=</w:t>
            </w:r>
            <w:r w:rsidR="006733D3">
              <w:rPr>
                <w:rFonts w:ascii="Arial" w:hAnsi="Arial" w:cs="Arial"/>
                <w:sz w:val="18"/>
                <w:szCs w:val="18"/>
                <w:lang w:val="fr-FR"/>
              </w:rPr>
              <w:t>d’autres membres ont fourni beaucoup plus d’effort que moi</w:t>
            </w:r>
          </w:p>
          <w:p w14:paraId="2581BB45" w14:textId="03EAF302" w:rsidR="000A7B71" w:rsidRPr="00330A79" w:rsidRDefault="006733D3" w:rsidP="00DD06B3">
            <w:pPr>
              <w:rPr>
                <w:rFonts w:ascii="Arial" w:hAnsi="Arial" w:cs="Arial"/>
                <w:sz w:val="18"/>
                <w:szCs w:val="18"/>
                <w:lang w:val="fr-FR"/>
              </w:rPr>
            </w:pPr>
            <w:r>
              <w:rPr>
                <w:rFonts w:ascii="Arial" w:hAnsi="Arial" w:cs="Arial"/>
                <w:sz w:val="18"/>
                <w:szCs w:val="18"/>
                <w:lang w:val="fr-FR"/>
              </w:rPr>
              <w:t>5=Nous avions tous contribue assez d’effort</w:t>
            </w:r>
          </w:p>
        </w:tc>
        <w:tc>
          <w:tcPr>
            <w:tcW w:w="1701" w:type="dxa"/>
            <w:noWrap/>
          </w:tcPr>
          <w:p w14:paraId="7CFA0D52" w14:textId="77777777" w:rsidR="000A7B71" w:rsidRPr="006733D3" w:rsidRDefault="000A7B71" w:rsidP="000A7B71">
            <w:pPr>
              <w:rPr>
                <w:rFonts w:ascii="Arial" w:hAnsi="Arial" w:cs="Arial"/>
                <w:sz w:val="18"/>
                <w:szCs w:val="18"/>
                <w:lang w:val="fr-FR"/>
              </w:rPr>
            </w:pPr>
          </w:p>
        </w:tc>
      </w:tr>
      <w:tr w:rsidR="000A7B71" w:rsidRPr="00330A79" w14:paraId="3CEBA52C" w14:textId="77777777" w:rsidTr="005B753C">
        <w:trPr>
          <w:trHeight w:val="600"/>
        </w:trPr>
        <w:tc>
          <w:tcPr>
            <w:tcW w:w="1077" w:type="dxa"/>
            <w:noWrap/>
          </w:tcPr>
          <w:p w14:paraId="6F12179F" w14:textId="626B3CC4" w:rsidR="000A7B71" w:rsidRPr="006733D3" w:rsidRDefault="00CF2FE4" w:rsidP="000A7B71">
            <w:pPr>
              <w:rPr>
                <w:rFonts w:ascii="Arial" w:hAnsi="Arial" w:cs="Arial"/>
                <w:sz w:val="18"/>
                <w:szCs w:val="18"/>
                <w:lang w:val="fr-FR"/>
              </w:rPr>
            </w:pPr>
            <w:r>
              <w:rPr>
                <w:rFonts w:ascii="Arial" w:hAnsi="Arial" w:cs="Arial"/>
                <w:sz w:val="18"/>
                <w:szCs w:val="18"/>
                <w:lang w:val="fr-FR"/>
              </w:rPr>
              <w:t>B217</w:t>
            </w:r>
          </w:p>
        </w:tc>
        <w:tc>
          <w:tcPr>
            <w:tcW w:w="4154" w:type="dxa"/>
          </w:tcPr>
          <w:p w14:paraId="6AA9FED0" w14:textId="133F76F3" w:rsidR="006733D3" w:rsidRDefault="006733D3" w:rsidP="000A7B71">
            <w:pPr>
              <w:rPr>
                <w:rFonts w:ascii="Arial" w:hAnsi="Arial" w:cs="Arial"/>
                <w:sz w:val="18"/>
                <w:szCs w:val="18"/>
                <w:lang w:val="fr-FR"/>
              </w:rPr>
            </w:pPr>
            <w:r w:rsidRPr="006733D3">
              <w:rPr>
                <w:rFonts w:ascii="Arial" w:hAnsi="Arial" w:cs="Arial"/>
                <w:sz w:val="18"/>
                <w:szCs w:val="18"/>
                <w:lang w:val="fr-FR"/>
              </w:rPr>
              <w:t xml:space="preserve">Quelle est votre évaluation du niveau de collaboration entre vous et le reste de votre groupe dans la </w:t>
            </w:r>
            <w:r>
              <w:rPr>
                <w:rFonts w:ascii="Arial" w:hAnsi="Arial" w:cs="Arial"/>
                <w:sz w:val="18"/>
                <w:szCs w:val="18"/>
                <w:lang w:val="fr-FR"/>
              </w:rPr>
              <w:t>cadre</w:t>
            </w:r>
            <w:r w:rsidRPr="006733D3">
              <w:rPr>
                <w:rFonts w:ascii="Arial" w:hAnsi="Arial" w:cs="Arial"/>
                <w:sz w:val="18"/>
                <w:szCs w:val="18"/>
                <w:lang w:val="fr-FR"/>
              </w:rPr>
              <w:t xml:space="preserve"> </w:t>
            </w:r>
            <w:r w:rsidR="00330A79" w:rsidRPr="006733D3">
              <w:rPr>
                <w:rFonts w:ascii="Arial" w:hAnsi="Arial" w:cs="Arial"/>
                <w:sz w:val="18"/>
                <w:szCs w:val="18"/>
                <w:lang w:val="fr-FR"/>
              </w:rPr>
              <w:t>des activités</w:t>
            </w:r>
            <w:r w:rsidRPr="006733D3">
              <w:rPr>
                <w:rFonts w:ascii="Arial" w:hAnsi="Arial" w:cs="Arial"/>
                <w:sz w:val="18"/>
                <w:szCs w:val="18"/>
                <w:lang w:val="fr-FR"/>
              </w:rPr>
              <w:t xml:space="preserve"> de main</w:t>
            </w:r>
            <w:r>
              <w:rPr>
                <w:rFonts w:ascii="Arial" w:hAnsi="Arial" w:cs="Arial"/>
                <w:sz w:val="18"/>
                <w:szCs w:val="18"/>
                <w:lang w:val="fr-FR"/>
              </w:rPr>
              <w:t>tenance</w:t>
            </w:r>
          </w:p>
          <w:p w14:paraId="2421186A" w14:textId="5C121504" w:rsidR="000A7B71" w:rsidRPr="006733D3" w:rsidRDefault="000A7B71" w:rsidP="000A7B71">
            <w:pPr>
              <w:rPr>
                <w:rFonts w:ascii="Arial" w:hAnsi="Arial" w:cs="Arial"/>
                <w:sz w:val="18"/>
                <w:szCs w:val="18"/>
                <w:lang w:val="fr-FR"/>
              </w:rPr>
            </w:pPr>
          </w:p>
        </w:tc>
        <w:tc>
          <w:tcPr>
            <w:tcW w:w="2844" w:type="dxa"/>
            <w:gridSpan w:val="2"/>
            <w:noWrap/>
          </w:tcPr>
          <w:p w14:paraId="353A2796" w14:textId="54B13920"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1=Pas de </w:t>
            </w:r>
            <w:r w:rsidR="00B47D14" w:rsidRPr="00330A79">
              <w:rPr>
                <w:rFonts w:ascii="Arial" w:hAnsi="Arial" w:cs="Arial"/>
                <w:sz w:val="18"/>
                <w:szCs w:val="18"/>
                <w:lang w:val="fr-FR"/>
              </w:rPr>
              <w:t>coopération</w:t>
            </w:r>
            <w:r w:rsidRPr="00330A79">
              <w:rPr>
                <w:rFonts w:ascii="Arial" w:hAnsi="Arial" w:cs="Arial"/>
                <w:sz w:val="18"/>
                <w:szCs w:val="18"/>
                <w:lang w:val="fr-FR"/>
              </w:rPr>
              <w:t xml:space="preserve"> du tout</w:t>
            </w:r>
          </w:p>
          <w:p w14:paraId="08F7C9BD" w14:textId="15B5F1B1"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2= Nous avons commencé</w:t>
            </w:r>
            <w:r>
              <w:rPr>
                <w:rFonts w:ascii="Arial" w:hAnsi="Arial" w:cs="Arial"/>
                <w:sz w:val="18"/>
                <w:szCs w:val="18"/>
                <w:lang w:val="fr-FR"/>
              </w:rPr>
              <w:t xml:space="preserve"> avec </w:t>
            </w:r>
            <w:r w:rsidRPr="00330A79">
              <w:rPr>
                <w:rFonts w:ascii="Arial" w:hAnsi="Arial" w:cs="Arial"/>
                <w:sz w:val="18"/>
                <w:szCs w:val="18"/>
                <w:lang w:val="fr-FR"/>
              </w:rPr>
              <w:t>une bonne coopération au départ, mais ceci a diminué vers la fin</w:t>
            </w:r>
          </w:p>
          <w:p w14:paraId="352A5F0B" w14:textId="227DE8E2"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3=Nous avons commencé avec peu de coopération au départ, mais la situation s’est améliorée avec le temps </w:t>
            </w:r>
          </w:p>
          <w:p w14:paraId="24B2527B" w14:textId="0ACF2924" w:rsidR="000A7B71" w:rsidRPr="00330A79" w:rsidRDefault="00330A79" w:rsidP="00330A79">
            <w:pPr>
              <w:rPr>
                <w:rFonts w:ascii="Arial" w:hAnsi="Arial" w:cs="Arial"/>
                <w:sz w:val="18"/>
                <w:szCs w:val="18"/>
                <w:lang w:val="fr-FR"/>
              </w:rPr>
            </w:pPr>
            <w:r w:rsidRPr="00330A79">
              <w:rPr>
                <w:rFonts w:ascii="Arial" w:hAnsi="Arial" w:cs="Arial"/>
                <w:sz w:val="18"/>
                <w:szCs w:val="18"/>
                <w:lang w:val="fr-FR"/>
              </w:rPr>
              <w:t>4=Nous avons entretenu une coopération intense du début jusqu</w:t>
            </w:r>
            <w:r>
              <w:rPr>
                <w:rFonts w:ascii="Arial" w:hAnsi="Arial" w:cs="Arial"/>
                <w:sz w:val="18"/>
                <w:szCs w:val="18"/>
                <w:lang w:val="fr-FR"/>
              </w:rPr>
              <w:t>’à l</w:t>
            </w:r>
            <w:r w:rsidRPr="00330A79">
              <w:rPr>
                <w:rFonts w:ascii="Arial" w:hAnsi="Arial" w:cs="Arial"/>
                <w:sz w:val="18"/>
                <w:szCs w:val="18"/>
                <w:lang w:val="fr-FR"/>
              </w:rPr>
              <w:t>a fin</w:t>
            </w:r>
          </w:p>
        </w:tc>
        <w:tc>
          <w:tcPr>
            <w:tcW w:w="1701" w:type="dxa"/>
            <w:noWrap/>
          </w:tcPr>
          <w:p w14:paraId="68130675" w14:textId="4AFB41D9" w:rsidR="000A7B71" w:rsidRPr="00330A79" w:rsidRDefault="00330A79" w:rsidP="000A7B71">
            <w:pPr>
              <w:rPr>
                <w:rFonts w:ascii="Arial" w:hAnsi="Arial" w:cs="Arial"/>
                <w:sz w:val="18"/>
                <w:szCs w:val="18"/>
                <w:lang w:val="fr-FR"/>
              </w:rPr>
            </w:pPr>
            <w:r>
              <w:rPr>
                <w:rFonts w:ascii="Arial" w:hAnsi="Arial" w:cs="Arial"/>
                <w:sz w:val="18"/>
                <w:szCs w:val="18"/>
                <w:lang w:val="fr-FR"/>
              </w:rPr>
              <w:t>Choisir une réponse</w:t>
            </w:r>
          </w:p>
        </w:tc>
      </w:tr>
      <w:tr w:rsidR="000A7B71" w:rsidRPr="008A2AEA" w14:paraId="29EBBA36" w14:textId="77777777" w:rsidTr="005B753C">
        <w:trPr>
          <w:trHeight w:val="600"/>
        </w:trPr>
        <w:tc>
          <w:tcPr>
            <w:tcW w:w="1077" w:type="dxa"/>
            <w:noWrap/>
          </w:tcPr>
          <w:p w14:paraId="7F2C7047" w14:textId="47070DCF" w:rsidR="000A7B71" w:rsidRPr="00330A79" w:rsidRDefault="00CF2FE4" w:rsidP="000A7B71">
            <w:pPr>
              <w:rPr>
                <w:rFonts w:ascii="Arial" w:hAnsi="Arial" w:cs="Arial"/>
                <w:sz w:val="18"/>
                <w:szCs w:val="18"/>
                <w:lang w:val="fr-FR"/>
              </w:rPr>
            </w:pPr>
            <w:r>
              <w:rPr>
                <w:rFonts w:ascii="Arial" w:hAnsi="Arial" w:cs="Arial"/>
                <w:sz w:val="18"/>
                <w:szCs w:val="18"/>
                <w:lang w:val="fr-FR"/>
              </w:rPr>
              <w:t>B218</w:t>
            </w:r>
          </w:p>
        </w:tc>
        <w:tc>
          <w:tcPr>
            <w:tcW w:w="4154" w:type="dxa"/>
          </w:tcPr>
          <w:p w14:paraId="66DC5D22" w14:textId="244335CD" w:rsidR="000A7B71" w:rsidRDefault="000A7B71" w:rsidP="000A7B71">
            <w:pPr>
              <w:rPr>
                <w:rFonts w:ascii="Arial" w:hAnsi="Arial" w:cs="Arial"/>
                <w:sz w:val="18"/>
                <w:szCs w:val="18"/>
                <w:lang w:val="fr-FR"/>
              </w:rPr>
            </w:pPr>
            <w:r>
              <w:rPr>
                <w:rFonts w:ascii="Arial" w:hAnsi="Arial" w:cs="Arial"/>
                <w:sz w:val="18"/>
                <w:szCs w:val="18"/>
                <w:lang w:val="fr-FR"/>
              </w:rPr>
              <w:t>A quelle distance approximativement se trouve la parcelle d’entretien qui était confiée à votre équipe ?</w:t>
            </w:r>
          </w:p>
        </w:tc>
        <w:tc>
          <w:tcPr>
            <w:tcW w:w="2844" w:type="dxa"/>
            <w:gridSpan w:val="2"/>
            <w:noWrap/>
          </w:tcPr>
          <w:p w14:paraId="2EEDDF9B" w14:textId="11454F58" w:rsidR="000A7B71" w:rsidRPr="00536E62" w:rsidRDefault="000A7B71" w:rsidP="000A7B71">
            <w:pPr>
              <w:rPr>
                <w:rFonts w:ascii="Arial" w:hAnsi="Arial" w:cs="Arial"/>
                <w:sz w:val="18"/>
                <w:szCs w:val="18"/>
                <w:lang w:val="fr-FR"/>
              </w:rPr>
            </w:pPr>
            <w:r>
              <w:rPr>
                <w:rFonts w:ascii="Arial" w:hAnsi="Arial" w:cs="Arial"/>
                <w:sz w:val="18"/>
                <w:szCs w:val="18"/>
                <w:lang w:val="fr-FR"/>
              </w:rPr>
              <w:t>En km</w:t>
            </w:r>
          </w:p>
        </w:tc>
        <w:tc>
          <w:tcPr>
            <w:tcW w:w="1701" w:type="dxa"/>
            <w:noWrap/>
          </w:tcPr>
          <w:p w14:paraId="76A8199E" w14:textId="77777777" w:rsidR="000A7B71" w:rsidRPr="007F1328" w:rsidRDefault="000A7B71" w:rsidP="000A7B71">
            <w:pPr>
              <w:rPr>
                <w:rFonts w:ascii="Arial" w:hAnsi="Arial" w:cs="Arial"/>
                <w:sz w:val="18"/>
                <w:szCs w:val="18"/>
                <w:lang w:val="fr-FR"/>
              </w:rPr>
            </w:pPr>
          </w:p>
        </w:tc>
      </w:tr>
      <w:tr w:rsidR="000A7B71" w:rsidRPr="00F05146" w14:paraId="27773AD8" w14:textId="77777777" w:rsidTr="005B753C">
        <w:trPr>
          <w:trHeight w:val="600"/>
        </w:trPr>
        <w:tc>
          <w:tcPr>
            <w:tcW w:w="1077" w:type="dxa"/>
            <w:noWrap/>
          </w:tcPr>
          <w:p w14:paraId="53536E2D" w14:textId="74A99989" w:rsidR="000A7B71" w:rsidRPr="007F1328" w:rsidRDefault="00CF2FE4" w:rsidP="000A7B71">
            <w:pPr>
              <w:rPr>
                <w:rFonts w:ascii="Arial" w:hAnsi="Arial" w:cs="Arial"/>
                <w:sz w:val="18"/>
                <w:szCs w:val="18"/>
                <w:lang w:val="fr-FR"/>
              </w:rPr>
            </w:pPr>
            <w:r>
              <w:rPr>
                <w:rFonts w:ascii="Arial" w:hAnsi="Arial" w:cs="Arial"/>
                <w:sz w:val="18"/>
                <w:szCs w:val="18"/>
                <w:lang w:val="fr-FR"/>
              </w:rPr>
              <w:t>B219</w:t>
            </w:r>
          </w:p>
        </w:tc>
        <w:tc>
          <w:tcPr>
            <w:tcW w:w="4154" w:type="dxa"/>
          </w:tcPr>
          <w:p w14:paraId="42B695E8" w14:textId="4ECCDE15" w:rsidR="000A7B71" w:rsidRPr="007F1328" w:rsidRDefault="000A7B71" w:rsidP="000A7B71">
            <w:pPr>
              <w:rPr>
                <w:rFonts w:ascii="Arial" w:hAnsi="Arial" w:cs="Arial"/>
                <w:sz w:val="18"/>
                <w:szCs w:val="18"/>
                <w:lang w:val="fr-FR"/>
              </w:rPr>
            </w:pPr>
            <w:r>
              <w:rPr>
                <w:rFonts w:ascii="Arial" w:hAnsi="Arial" w:cs="Arial"/>
                <w:sz w:val="18"/>
                <w:szCs w:val="18"/>
                <w:lang w:val="fr-FR"/>
              </w:rPr>
              <w:t>Comment jugez-vous la position de la parcelle à votre charge par rapport à votre lieu de résidence ?</w:t>
            </w:r>
          </w:p>
        </w:tc>
        <w:tc>
          <w:tcPr>
            <w:tcW w:w="2844" w:type="dxa"/>
            <w:gridSpan w:val="2"/>
            <w:noWrap/>
          </w:tcPr>
          <w:p w14:paraId="71A1ABC9" w14:textId="485BCAA3"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Très éloignée</w:t>
            </w:r>
          </w:p>
          <w:p w14:paraId="62483B4C" w14:textId="383F68FD"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éloignée</w:t>
            </w:r>
          </w:p>
          <w:p w14:paraId="0817C76D" w14:textId="73AB7677"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Pas du tout éloignée</w:t>
            </w:r>
          </w:p>
          <w:p w14:paraId="134A5AE5" w14:textId="13ECBB27" w:rsidR="000A7B71" w:rsidRPr="00330A79" w:rsidRDefault="000A7B71" w:rsidP="000A7B71">
            <w:pPr>
              <w:rPr>
                <w:rFonts w:ascii="Arial" w:hAnsi="Arial" w:cs="Arial"/>
                <w:sz w:val="18"/>
                <w:szCs w:val="18"/>
                <w:lang w:val="fr-FR"/>
              </w:rPr>
            </w:pPr>
            <w:r w:rsidRPr="00330A79">
              <w:rPr>
                <w:rFonts w:ascii="Arial" w:hAnsi="Arial" w:cs="Arial"/>
                <w:sz w:val="18"/>
                <w:szCs w:val="18"/>
                <w:lang w:val="fr-FR"/>
              </w:rPr>
              <w:t>-999. Ne sait pas</w:t>
            </w:r>
          </w:p>
        </w:tc>
        <w:tc>
          <w:tcPr>
            <w:tcW w:w="1701" w:type="dxa"/>
            <w:noWrap/>
          </w:tcPr>
          <w:p w14:paraId="268DC2CF" w14:textId="77777777" w:rsidR="000A7B71" w:rsidRPr="007F1328" w:rsidRDefault="000A7B71" w:rsidP="000A7B71">
            <w:pPr>
              <w:rPr>
                <w:rFonts w:ascii="Arial" w:hAnsi="Arial" w:cs="Arial"/>
                <w:sz w:val="18"/>
                <w:szCs w:val="18"/>
                <w:lang w:val="fr-FR"/>
              </w:rPr>
            </w:pPr>
          </w:p>
        </w:tc>
      </w:tr>
      <w:tr w:rsidR="000A7B71" w:rsidRPr="00F05146" w14:paraId="4550B370" w14:textId="77777777" w:rsidTr="005B753C">
        <w:trPr>
          <w:trHeight w:val="600"/>
        </w:trPr>
        <w:tc>
          <w:tcPr>
            <w:tcW w:w="1077" w:type="dxa"/>
            <w:noWrap/>
          </w:tcPr>
          <w:p w14:paraId="0D32039C" w14:textId="297406B8" w:rsidR="000A7B71" w:rsidRPr="007F1328" w:rsidRDefault="00CF2FE4" w:rsidP="000A7B71">
            <w:pPr>
              <w:rPr>
                <w:rFonts w:ascii="Arial" w:hAnsi="Arial" w:cs="Arial"/>
                <w:sz w:val="18"/>
                <w:szCs w:val="18"/>
                <w:lang w:val="fr-FR"/>
              </w:rPr>
            </w:pPr>
            <w:r>
              <w:rPr>
                <w:rFonts w:ascii="Arial" w:hAnsi="Arial" w:cs="Arial"/>
                <w:sz w:val="18"/>
                <w:szCs w:val="18"/>
                <w:lang w:val="fr-FR"/>
              </w:rPr>
              <w:t>B220</w:t>
            </w:r>
          </w:p>
        </w:tc>
        <w:tc>
          <w:tcPr>
            <w:tcW w:w="4154" w:type="dxa"/>
          </w:tcPr>
          <w:p w14:paraId="52C136D6" w14:textId="15ADFC2E" w:rsidR="000A7B71" w:rsidRPr="007F1328" w:rsidRDefault="000A7B71" w:rsidP="000A7B71">
            <w:pPr>
              <w:rPr>
                <w:rFonts w:ascii="Arial" w:hAnsi="Arial" w:cs="Arial"/>
                <w:sz w:val="18"/>
                <w:szCs w:val="18"/>
                <w:lang w:val="fr-FR"/>
              </w:rPr>
            </w:pPr>
            <w:r>
              <w:rPr>
                <w:rFonts w:ascii="Arial" w:hAnsi="Arial" w:cs="Arial"/>
                <w:sz w:val="18"/>
                <w:szCs w:val="18"/>
                <w:lang w:val="fr-FR"/>
              </w:rPr>
              <w:t>Quel moyen de déplacement avez-vous ou auriez-vous utilise principalement pour vous rendre à la parcelle dans la forêt ?</w:t>
            </w:r>
          </w:p>
        </w:tc>
        <w:tc>
          <w:tcPr>
            <w:tcW w:w="2844" w:type="dxa"/>
            <w:gridSpan w:val="2"/>
            <w:noWrap/>
          </w:tcPr>
          <w:p w14:paraId="59618E4D" w14:textId="4224E60F"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A pied</w:t>
            </w:r>
          </w:p>
          <w:p w14:paraId="0E9D02A8" w14:textId="1C9AB394"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Vélo</w:t>
            </w:r>
          </w:p>
          <w:p w14:paraId="387BA2FA" w14:textId="75E7FE58"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Moto</w:t>
            </w:r>
          </w:p>
          <w:p w14:paraId="7A281048" w14:textId="60155E0B"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4. Charette à traction animale</w:t>
            </w:r>
          </w:p>
          <w:p w14:paraId="6E059496" w14:textId="2EC5B160" w:rsidR="000A7B71" w:rsidRPr="00F05146" w:rsidRDefault="000A7B71" w:rsidP="000A7B71">
            <w:pPr>
              <w:rPr>
                <w:rFonts w:ascii="Arial" w:hAnsi="Arial" w:cs="Arial"/>
                <w:sz w:val="18"/>
                <w:szCs w:val="18"/>
              </w:rPr>
            </w:pPr>
            <w:r w:rsidRPr="00F05146">
              <w:rPr>
                <w:rFonts w:ascii="Arial" w:hAnsi="Arial" w:cs="Arial"/>
                <w:sz w:val="18"/>
                <w:szCs w:val="18"/>
              </w:rPr>
              <w:t xml:space="preserve">5. </w:t>
            </w:r>
            <w:proofErr w:type="spellStart"/>
            <w:r w:rsidRPr="00F05146">
              <w:rPr>
                <w:rFonts w:ascii="Arial" w:hAnsi="Arial" w:cs="Arial"/>
                <w:sz w:val="18"/>
                <w:szCs w:val="18"/>
              </w:rPr>
              <w:t>Voiture</w:t>
            </w:r>
            <w:proofErr w:type="spellEnd"/>
          </w:p>
          <w:p w14:paraId="67223733" w14:textId="3978730F" w:rsidR="000A7B71" w:rsidRPr="00F05146" w:rsidRDefault="000A7B71" w:rsidP="000A7B71">
            <w:pPr>
              <w:rPr>
                <w:rFonts w:ascii="Arial" w:hAnsi="Arial" w:cs="Arial"/>
                <w:sz w:val="18"/>
                <w:szCs w:val="18"/>
              </w:rPr>
            </w:pPr>
            <w:r w:rsidRPr="00F05146">
              <w:rPr>
                <w:rFonts w:ascii="Arial" w:hAnsi="Arial" w:cs="Arial"/>
                <w:sz w:val="18"/>
                <w:szCs w:val="18"/>
              </w:rPr>
              <w:t xml:space="preserve">6. </w:t>
            </w:r>
            <w:proofErr w:type="spellStart"/>
            <w:r w:rsidRPr="00F05146">
              <w:rPr>
                <w:rFonts w:ascii="Arial" w:hAnsi="Arial" w:cs="Arial"/>
                <w:sz w:val="18"/>
                <w:szCs w:val="18"/>
              </w:rPr>
              <w:t>Autre</w:t>
            </w:r>
            <w:proofErr w:type="spellEnd"/>
            <w:r w:rsidRPr="00F05146">
              <w:rPr>
                <w:rFonts w:ascii="Arial" w:hAnsi="Arial" w:cs="Arial"/>
                <w:sz w:val="18"/>
                <w:szCs w:val="18"/>
              </w:rPr>
              <w:t xml:space="preserve"> (à </w:t>
            </w:r>
            <w:proofErr w:type="spellStart"/>
            <w:r w:rsidRPr="00F05146">
              <w:rPr>
                <w:rFonts w:ascii="Arial" w:hAnsi="Arial" w:cs="Arial"/>
                <w:sz w:val="18"/>
                <w:szCs w:val="18"/>
              </w:rPr>
              <w:t>préciser</w:t>
            </w:r>
            <w:proofErr w:type="spellEnd"/>
            <w:r w:rsidRPr="00F05146">
              <w:rPr>
                <w:rFonts w:ascii="Arial" w:hAnsi="Arial" w:cs="Arial"/>
                <w:sz w:val="18"/>
                <w:szCs w:val="18"/>
              </w:rPr>
              <w:t>)</w:t>
            </w:r>
          </w:p>
        </w:tc>
        <w:tc>
          <w:tcPr>
            <w:tcW w:w="1701" w:type="dxa"/>
            <w:noWrap/>
          </w:tcPr>
          <w:p w14:paraId="26AC9158" w14:textId="33007C82" w:rsidR="000A7B71" w:rsidRPr="007F1328" w:rsidRDefault="000A7B71" w:rsidP="000A7B71">
            <w:pPr>
              <w:rPr>
                <w:rFonts w:ascii="Arial" w:hAnsi="Arial" w:cs="Arial"/>
                <w:sz w:val="18"/>
                <w:szCs w:val="18"/>
                <w:lang w:val="fr-FR"/>
              </w:rPr>
            </w:pPr>
          </w:p>
        </w:tc>
      </w:tr>
      <w:tr w:rsidR="000A7B71" w:rsidRPr="00D65BCA" w14:paraId="0E69B364" w14:textId="77777777" w:rsidTr="005B753C">
        <w:trPr>
          <w:trHeight w:val="600"/>
        </w:trPr>
        <w:tc>
          <w:tcPr>
            <w:tcW w:w="1077" w:type="dxa"/>
            <w:noWrap/>
          </w:tcPr>
          <w:p w14:paraId="1DAE22F9" w14:textId="633294B0" w:rsidR="000A7B71" w:rsidRDefault="00CF2FE4" w:rsidP="000A7B71">
            <w:pPr>
              <w:rPr>
                <w:rFonts w:ascii="Arial" w:hAnsi="Arial" w:cs="Arial"/>
                <w:sz w:val="18"/>
                <w:szCs w:val="18"/>
                <w:lang w:val="fr-FR"/>
              </w:rPr>
            </w:pPr>
            <w:r>
              <w:rPr>
                <w:rFonts w:ascii="Arial" w:hAnsi="Arial" w:cs="Arial"/>
                <w:sz w:val="18"/>
                <w:szCs w:val="18"/>
                <w:lang w:val="fr-FR"/>
              </w:rPr>
              <w:t>B221</w:t>
            </w:r>
          </w:p>
        </w:tc>
        <w:tc>
          <w:tcPr>
            <w:tcW w:w="4154" w:type="dxa"/>
          </w:tcPr>
          <w:p w14:paraId="3C805BC3" w14:textId="38658689" w:rsidR="000A7B71" w:rsidRDefault="000A7B71" w:rsidP="000A7B71">
            <w:pPr>
              <w:rPr>
                <w:rFonts w:ascii="Arial" w:hAnsi="Arial" w:cs="Arial"/>
                <w:sz w:val="18"/>
                <w:szCs w:val="18"/>
                <w:lang w:val="fr-FR"/>
              </w:rPr>
            </w:pPr>
            <w:r>
              <w:rPr>
                <w:rFonts w:ascii="Arial" w:hAnsi="Arial" w:cs="Arial"/>
                <w:sz w:val="18"/>
                <w:szCs w:val="18"/>
                <w:lang w:val="fr-FR"/>
              </w:rPr>
              <w:t>Avec ce moyen de déplacement, combien de temps en moyenne faut-il pour vous rendre à la parcelle d’entretien ?</w:t>
            </w:r>
          </w:p>
        </w:tc>
        <w:tc>
          <w:tcPr>
            <w:tcW w:w="2844" w:type="dxa"/>
            <w:gridSpan w:val="2"/>
            <w:noWrap/>
          </w:tcPr>
          <w:p w14:paraId="234D0F40" w14:textId="77777777" w:rsidR="000A7B71" w:rsidRPr="00536E62" w:rsidRDefault="000A7B71" w:rsidP="000A7B71">
            <w:pPr>
              <w:rPr>
                <w:rFonts w:ascii="Arial" w:hAnsi="Arial" w:cs="Arial"/>
                <w:sz w:val="18"/>
                <w:szCs w:val="18"/>
                <w:lang w:val="fr-FR"/>
              </w:rPr>
            </w:pPr>
          </w:p>
        </w:tc>
        <w:tc>
          <w:tcPr>
            <w:tcW w:w="1701" w:type="dxa"/>
            <w:noWrap/>
          </w:tcPr>
          <w:p w14:paraId="5E4EC1B2" w14:textId="77777777" w:rsidR="000A7B71" w:rsidRPr="007F1328" w:rsidRDefault="000A7B71" w:rsidP="000A7B71">
            <w:pPr>
              <w:rPr>
                <w:rFonts w:ascii="Arial" w:hAnsi="Arial" w:cs="Arial"/>
                <w:sz w:val="18"/>
                <w:szCs w:val="18"/>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4158549D" w14:textId="6E248D16" w:rsidR="00182305" w:rsidRDefault="00182305">
      <w:pPr>
        <w:spacing w:after="160" w:line="259" w:lineRule="auto"/>
        <w:rPr>
          <w:rFonts w:ascii="Arial" w:hAnsi="Arial" w:cs="Arial"/>
          <w:sz w:val="18"/>
          <w:szCs w:val="18"/>
          <w:lang w:val="fr-FR"/>
        </w:rPr>
      </w:pPr>
      <w:r>
        <w:rPr>
          <w:rFonts w:ascii="Arial" w:hAnsi="Arial" w:cs="Arial"/>
          <w:sz w:val="18"/>
          <w:szCs w:val="18"/>
          <w:lang w:val="fr-FR"/>
        </w:rPr>
        <w:br w:type="page"/>
      </w:r>
    </w:p>
    <w:p w14:paraId="19EA5379" w14:textId="77777777" w:rsidR="00575983" w:rsidRPr="007F1328" w:rsidRDefault="00575983" w:rsidP="004F694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E</w:t>
      </w:r>
      <w:commentRangeStart w:id="3"/>
      <w:r w:rsidRPr="007F1328">
        <w:rPr>
          <w:rFonts w:ascii="Arial" w:hAnsi="Arial" w:cs="Arial"/>
          <w:sz w:val="18"/>
          <w:szCs w:val="18"/>
          <w:u w:val="single"/>
        </w:rPr>
        <w:t xml:space="preserv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commentRangeEnd w:id="3"/>
      <w:r w:rsidR="00BE7E38">
        <w:rPr>
          <w:rStyle w:val="CommentReference"/>
        </w:rPr>
        <w:commentReference w:id="3"/>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D65BCA" w14:paraId="7433939A" w14:textId="77777777" w:rsidTr="00660247">
        <w:trPr>
          <w:trHeight w:val="547"/>
        </w:trPr>
        <w:tc>
          <w:tcPr>
            <w:tcW w:w="1294" w:type="dxa"/>
            <w:noWrap/>
            <w:vAlign w:val="bottom"/>
            <w:hideMark/>
          </w:tcPr>
          <w:p w14:paraId="04BD1A18" w14:textId="23D2B305"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D1</w:t>
            </w:r>
          </w:p>
        </w:tc>
        <w:tc>
          <w:tcPr>
            <w:tcW w:w="3946" w:type="dxa"/>
            <w:hideMark/>
          </w:tcPr>
          <w:p w14:paraId="659EC995" w14:textId="6FB5DA71"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Votre ménage a-t-il possédé des terres ces 12 derniers mois?</w:t>
            </w:r>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652A9544"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D65BCA" w14:paraId="409555A6" w14:textId="77777777" w:rsidTr="00660247">
        <w:trPr>
          <w:trHeight w:val="805"/>
        </w:trPr>
        <w:tc>
          <w:tcPr>
            <w:tcW w:w="1294" w:type="dxa"/>
            <w:noWrap/>
            <w:vAlign w:val="bottom"/>
            <w:hideMark/>
          </w:tcPr>
          <w:p w14:paraId="79B27B12" w14:textId="6871D966"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D3</w:t>
            </w:r>
          </w:p>
        </w:tc>
        <w:tc>
          <w:tcPr>
            <w:tcW w:w="3946" w:type="dxa"/>
            <w:hideMark/>
          </w:tcPr>
          <w:p w14:paraId="4F2852C1" w14:textId="7705C60D" w:rsidR="0051281E" w:rsidRPr="007F1328" w:rsidRDefault="0051281E" w:rsidP="0051281E">
            <w:pPr>
              <w:rPr>
                <w:rFonts w:ascii="Arial" w:hAnsi="Arial" w:cs="Arial"/>
                <w:sz w:val="18"/>
                <w:szCs w:val="18"/>
                <w:lang w:val="fr-FR"/>
              </w:rPr>
            </w:pPr>
            <w:commentRangeStart w:id="4"/>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commentRangeEnd w:id="4"/>
        <w:tc>
          <w:tcPr>
            <w:tcW w:w="2835" w:type="dxa"/>
            <w:noWrap/>
            <w:hideMark/>
          </w:tcPr>
          <w:p w14:paraId="58FBA1A2" w14:textId="77777777" w:rsidR="0051281E" w:rsidRPr="007F1328" w:rsidRDefault="00704E1C" w:rsidP="0051281E">
            <w:pPr>
              <w:rPr>
                <w:rFonts w:ascii="Arial" w:hAnsi="Arial" w:cs="Arial"/>
                <w:sz w:val="18"/>
                <w:szCs w:val="18"/>
                <w:lang w:val="fr-FR"/>
              </w:rPr>
            </w:pPr>
            <w:r>
              <w:rPr>
                <w:rStyle w:val="CommentReference"/>
                <w:rFonts w:eastAsia="Times New Roman"/>
                <w:lang w:val="fr-FR" w:eastAsia="fr-FR"/>
              </w:rPr>
              <w:commentReference w:id="4"/>
            </w: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tr w:rsidR="0051281E" w:rsidRPr="00D65BCA" w14:paraId="56BE9461" w14:textId="77777777" w:rsidTr="00660247">
        <w:trPr>
          <w:trHeight w:val="1039"/>
        </w:trPr>
        <w:tc>
          <w:tcPr>
            <w:tcW w:w="1294" w:type="dxa"/>
            <w:noWrap/>
            <w:vAlign w:val="bottom"/>
          </w:tcPr>
          <w:p w14:paraId="0CF74B0F" w14:textId="72AE000F"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D4</w:t>
            </w:r>
          </w:p>
        </w:tc>
        <w:tc>
          <w:tcPr>
            <w:tcW w:w="3946" w:type="dxa"/>
          </w:tcPr>
          <w:p w14:paraId="0607464F" w14:textId="189D3095"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44ABDBC6" w:rsidR="0051281E" w:rsidRPr="007F1328" w:rsidRDefault="00102BFD" w:rsidP="0051281E">
            <w:pPr>
              <w:rPr>
                <w:rFonts w:ascii="Arial" w:hAnsi="Arial" w:cs="Arial"/>
                <w:sz w:val="18"/>
                <w:szCs w:val="18"/>
                <w:lang w:val="fr-FR"/>
              </w:rPr>
            </w:pPr>
            <w:r>
              <w:rPr>
                <w:rFonts w:ascii="Arial" w:hAnsi="Arial" w:cs="Arial"/>
                <w:sz w:val="18"/>
                <w:szCs w:val="18"/>
                <w:lang w:val="fr-FR"/>
              </w:rPr>
              <w:t>Si réponse=2, Aller à D6</w:t>
            </w:r>
          </w:p>
        </w:tc>
      </w:tr>
      <w:tr w:rsidR="0051281E" w:rsidRPr="00D65BCA" w14:paraId="2E206B44" w14:textId="77777777" w:rsidTr="00660247">
        <w:trPr>
          <w:trHeight w:val="823"/>
        </w:trPr>
        <w:tc>
          <w:tcPr>
            <w:tcW w:w="1294" w:type="dxa"/>
            <w:noWrap/>
            <w:vAlign w:val="bottom"/>
          </w:tcPr>
          <w:p w14:paraId="3BCA4B7C" w14:textId="18452FC5"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D65BCA" w14:paraId="2EB4853B" w14:textId="77777777" w:rsidTr="00660247">
        <w:trPr>
          <w:trHeight w:val="805"/>
        </w:trPr>
        <w:tc>
          <w:tcPr>
            <w:tcW w:w="1294" w:type="dxa"/>
            <w:noWrap/>
            <w:vAlign w:val="bottom"/>
          </w:tcPr>
          <w:p w14:paraId="5F968809" w14:textId="314656D5"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D6</w:t>
            </w:r>
          </w:p>
        </w:tc>
        <w:tc>
          <w:tcPr>
            <w:tcW w:w="3946" w:type="dxa"/>
          </w:tcPr>
          <w:p w14:paraId="2CEDAD9E" w14:textId="156FD568"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147C2CF7"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D8</w:t>
            </w:r>
          </w:p>
        </w:tc>
      </w:tr>
      <w:tr w:rsidR="00102BFD" w:rsidRPr="00D65BCA" w14:paraId="425CD296" w14:textId="77777777" w:rsidTr="00660247">
        <w:trPr>
          <w:trHeight w:val="805"/>
        </w:trPr>
        <w:tc>
          <w:tcPr>
            <w:tcW w:w="1294" w:type="dxa"/>
            <w:noWrap/>
            <w:vAlign w:val="bottom"/>
          </w:tcPr>
          <w:p w14:paraId="7CB6A918" w14:textId="727E010B"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D65BCA" w14:paraId="16FB2052" w14:textId="77777777" w:rsidTr="00660247">
        <w:trPr>
          <w:trHeight w:val="805"/>
        </w:trPr>
        <w:tc>
          <w:tcPr>
            <w:tcW w:w="1294" w:type="dxa"/>
            <w:noWrap/>
            <w:vAlign w:val="bottom"/>
          </w:tcPr>
          <w:p w14:paraId="5C5EFB7D" w14:textId="66FAF0C4"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564C6F56"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D10</w:t>
            </w:r>
          </w:p>
        </w:tc>
      </w:tr>
      <w:tr w:rsidR="00102BFD" w:rsidRPr="00D65BCA" w14:paraId="110D87E1" w14:textId="77777777" w:rsidTr="00660247">
        <w:trPr>
          <w:trHeight w:val="805"/>
        </w:trPr>
        <w:tc>
          <w:tcPr>
            <w:tcW w:w="1294" w:type="dxa"/>
            <w:noWrap/>
            <w:vAlign w:val="bottom"/>
          </w:tcPr>
          <w:p w14:paraId="576E430D" w14:textId="43F36D1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7F1328" w14:paraId="1BA140F0" w14:textId="77777777" w:rsidTr="00660247">
        <w:trPr>
          <w:trHeight w:val="805"/>
        </w:trPr>
        <w:tc>
          <w:tcPr>
            <w:tcW w:w="1294" w:type="dxa"/>
            <w:noWrap/>
            <w:vAlign w:val="bottom"/>
          </w:tcPr>
          <w:p w14:paraId="387FBC6B" w14:textId="6CACD5AF"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D10</w:t>
            </w:r>
          </w:p>
        </w:tc>
        <w:tc>
          <w:tcPr>
            <w:tcW w:w="3946" w:type="dxa"/>
          </w:tcPr>
          <w:p w14:paraId="176C38FA" w14:textId="6649F04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31152F1D"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12</w:t>
            </w:r>
          </w:p>
        </w:tc>
      </w:tr>
      <w:tr w:rsidR="00102BFD" w:rsidRPr="00201D82" w14:paraId="417AAF30" w14:textId="77777777" w:rsidTr="00660247">
        <w:trPr>
          <w:trHeight w:val="805"/>
        </w:trPr>
        <w:tc>
          <w:tcPr>
            <w:tcW w:w="1294" w:type="dxa"/>
            <w:noWrap/>
            <w:vAlign w:val="bottom"/>
          </w:tcPr>
          <w:p w14:paraId="1444ECD7" w14:textId="3D8E7B9B"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D65BCA" w14:paraId="6EE2082D" w14:textId="77777777" w:rsidTr="00660247">
        <w:trPr>
          <w:trHeight w:val="805"/>
        </w:trPr>
        <w:tc>
          <w:tcPr>
            <w:tcW w:w="1294" w:type="dxa"/>
            <w:noWrap/>
            <w:vAlign w:val="bottom"/>
          </w:tcPr>
          <w:p w14:paraId="26906E48" w14:textId="1E28CBD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2B000962"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D14</w:t>
            </w:r>
          </w:p>
        </w:tc>
      </w:tr>
      <w:tr w:rsidR="00102BFD" w:rsidRPr="00201D82" w14:paraId="7D4F3BB3" w14:textId="77777777" w:rsidTr="00660247">
        <w:trPr>
          <w:trHeight w:val="805"/>
        </w:trPr>
        <w:tc>
          <w:tcPr>
            <w:tcW w:w="1294" w:type="dxa"/>
            <w:noWrap/>
            <w:vAlign w:val="bottom"/>
          </w:tcPr>
          <w:p w14:paraId="4705A78E" w14:textId="1E20CB7A"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D65BCA" w14:paraId="685F1634" w14:textId="77777777" w:rsidTr="00660247">
        <w:trPr>
          <w:trHeight w:val="805"/>
        </w:trPr>
        <w:tc>
          <w:tcPr>
            <w:tcW w:w="1294" w:type="dxa"/>
            <w:noWrap/>
            <w:vAlign w:val="bottom"/>
          </w:tcPr>
          <w:p w14:paraId="690F522B" w14:textId="6B2ACF06"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7F7D4B79"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D18</w:t>
            </w:r>
          </w:p>
        </w:tc>
      </w:tr>
      <w:tr w:rsidR="00102BFD" w:rsidRPr="00D65BCA" w14:paraId="48D9DE24" w14:textId="77777777" w:rsidTr="00660247">
        <w:trPr>
          <w:trHeight w:val="805"/>
        </w:trPr>
        <w:tc>
          <w:tcPr>
            <w:tcW w:w="1294" w:type="dxa"/>
            <w:noWrap/>
            <w:vAlign w:val="bottom"/>
          </w:tcPr>
          <w:p w14:paraId="4BF00651" w14:textId="645512DD"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2EC1818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lastRenderedPageBreak/>
              <w:t>D16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5092D855"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3FD6D9B3"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419D1764" w14:textId="77777777" w:rsidTr="00660247">
        <w:trPr>
          <w:trHeight w:val="805"/>
        </w:trPr>
        <w:tc>
          <w:tcPr>
            <w:tcW w:w="1294" w:type="dxa"/>
            <w:noWrap/>
            <w:vAlign w:val="bottom"/>
          </w:tcPr>
          <w:p w14:paraId="7ED784D5" w14:textId="5C3B27E2" w:rsidR="00ED31AA" w:rsidRPr="007F1328" w:rsidRDefault="00ED31AA" w:rsidP="00ED31AA">
            <w:pPr>
              <w:rPr>
                <w:rFonts w:ascii="Arial" w:hAnsi="Arial" w:cs="Arial"/>
                <w:color w:val="000000"/>
                <w:sz w:val="18"/>
                <w:szCs w:val="18"/>
                <w:lang w:val="fr-FR"/>
              </w:rPr>
            </w:pPr>
            <w:r w:rsidRPr="007F1328">
              <w:rPr>
                <w:rFonts w:ascii="Arial" w:hAnsi="Arial" w:cs="Arial"/>
                <w:color w:val="000000"/>
                <w:sz w:val="18"/>
                <w:szCs w:val="18"/>
                <w:lang w:val="fr-FR"/>
              </w:rPr>
              <w:t>D17</w:t>
            </w:r>
            <w:r>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69555E6B"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09A2463B" w14:textId="77777777" w:rsidTr="00660247">
        <w:trPr>
          <w:trHeight w:val="805"/>
        </w:trPr>
        <w:tc>
          <w:tcPr>
            <w:tcW w:w="1294" w:type="dxa"/>
            <w:noWrap/>
            <w:vAlign w:val="bottom"/>
          </w:tcPr>
          <w:p w14:paraId="1C272B2A" w14:textId="26E8E876" w:rsidR="00ED31AA" w:rsidRPr="007F1328" w:rsidRDefault="00ED31AA" w:rsidP="00ED31AA">
            <w:pPr>
              <w:rPr>
                <w:rFonts w:ascii="Arial" w:hAnsi="Arial" w:cs="Arial"/>
                <w:color w:val="000000"/>
                <w:sz w:val="18"/>
                <w:szCs w:val="18"/>
                <w:lang w:val="fr-FR"/>
              </w:rPr>
            </w:pPr>
            <w:r w:rsidRPr="007F1328">
              <w:rPr>
                <w:rFonts w:ascii="Arial" w:hAnsi="Arial" w:cs="Arial"/>
                <w:color w:val="000000"/>
                <w:sz w:val="18"/>
                <w:szCs w:val="18"/>
                <w:lang w:val="fr-FR"/>
              </w:rPr>
              <w:t>D17</w:t>
            </w:r>
            <w:r>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201D82" w14:paraId="125718C5" w14:textId="77777777" w:rsidTr="00660247">
        <w:trPr>
          <w:trHeight w:val="805"/>
        </w:trPr>
        <w:tc>
          <w:tcPr>
            <w:tcW w:w="1294" w:type="dxa"/>
            <w:noWrap/>
            <w:vAlign w:val="bottom"/>
          </w:tcPr>
          <w:p w14:paraId="2D1D2880" w14:textId="2C8208E0" w:rsidR="00ED31AA" w:rsidRPr="007F1328" w:rsidRDefault="00ED31AA" w:rsidP="00ED31AA">
            <w:pPr>
              <w:rPr>
                <w:rFonts w:ascii="Arial" w:hAnsi="Arial" w:cs="Arial"/>
                <w:sz w:val="18"/>
                <w:szCs w:val="18"/>
                <w:lang w:val="fr-FR"/>
              </w:rPr>
            </w:pPr>
            <w:r w:rsidRPr="007F1328">
              <w:rPr>
                <w:rFonts w:ascii="Arial" w:hAnsi="Arial" w:cs="Arial"/>
                <w:color w:val="000000"/>
                <w:sz w:val="18"/>
                <w:szCs w:val="18"/>
                <w:lang w:val="fr-FR"/>
              </w:rPr>
              <w:t>D18</w:t>
            </w:r>
          </w:p>
        </w:tc>
        <w:tc>
          <w:tcPr>
            <w:tcW w:w="3946" w:type="dxa"/>
          </w:tcPr>
          <w:p w14:paraId="52A77FDB" w14:textId="678D9A0B"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À combien estimez-vous la valeur totale de votre production agricole au cours de la saison agricole passée</w:t>
            </w:r>
            <w:r>
              <w:rPr>
                <w:rFonts w:ascii="Arial" w:hAnsi="Arial" w:cs="Arial"/>
                <w:sz w:val="18"/>
                <w:szCs w:val="18"/>
                <w:lang w:val="fr-FR"/>
              </w:rPr>
              <w:t> ?</w:t>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11"/>
          <w:footerReference w:type="default" r:id="rId12"/>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77777777" w:rsidR="00FC6D2E" w:rsidRPr="007F1328" w:rsidRDefault="00FC6D2E">
            <w:pPr>
              <w:rPr>
                <w:rFonts w:ascii="Arial" w:hAnsi="Arial" w:cs="Arial"/>
                <w:sz w:val="18"/>
                <w:szCs w:val="18"/>
                <w:lang w:val="fr-FR"/>
              </w:rPr>
            </w:pPr>
            <w:r w:rsidRPr="007F1328">
              <w:rPr>
                <w:rFonts w:ascii="Arial" w:hAnsi="Arial" w:cs="Arial"/>
                <w:sz w:val="18"/>
                <w:szCs w:val="18"/>
                <w:lang w:val="fr-FR"/>
              </w:rPr>
              <w:t>D19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213B194F" w:rsidR="00FC6D2E" w:rsidRPr="007F1328" w:rsidRDefault="00FC6D2E">
            <w:pPr>
              <w:rPr>
                <w:rFonts w:ascii="Arial" w:hAnsi="Arial" w:cs="Arial"/>
                <w:sz w:val="18"/>
                <w:szCs w:val="18"/>
                <w:lang w:val="fr-FR"/>
              </w:rPr>
            </w:pPr>
            <w:r w:rsidRPr="007F1328">
              <w:rPr>
                <w:rFonts w:ascii="Arial" w:hAnsi="Arial" w:cs="Arial"/>
                <w:sz w:val="18"/>
                <w:szCs w:val="18"/>
                <w:lang w:val="fr-FR"/>
              </w:rPr>
              <w:t>D19</w:t>
            </w:r>
            <w:r>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commentRangeStart w:id="5"/>
            <w:r>
              <w:rPr>
                <w:rFonts w:ascii="Arial" w:hAnsi="Arial" w:cs="Arial"/>
                <w:sz w:val="18"/>
                <w:szCs w:val="18"/>
                <w:lang w:val="fr-FR"/>
              </w:rPr>
              <w:t>Nom de l’activité principale</w:t>
            </w:r>
            <w:commentRangeEnd w:id="5"/>
            <w:r w:rsidR="00CF2F7B">
              <w:rPr>
                <w:rStyle w:val="CommentReference"/>
                <w:rFonts w:eastAsia="Times New Roman"/>
                <w:lang w:val="fr-FR" w:eastAsia="fr-FR"/>
              </w:rPr>
              <w:commentReference w:id="5"/>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D65BCA" w14:paraId="7A34B2F0" w14:textId="77777777" w:rsidTr="00FC6D2E">
        <w:trPr>
          <w:trHeight w:val="426"/>
        </w:trPr>
        <w:tc>
          <w:tcPr>
            <w:tcW w:w="954" w:type="pct"/>
            <w:noWrap/>
          </w:tcPr>
          <w:p w14:paraId="1D92F1F8" w14:textId="7346A790" w:rsidR="00FC6D2E" w:rsidRPr="007F1328" w:rsidRDefault="00FC6D2E">
            <w:pPr>
              <w:rPr>
                <w:rFonts w:ascii="Arial" w:hAnsi="Arial" w:cs="Arial"/>
                <w:sz w:val="18"/>
                <w:szCs w:val="18"/>
                <w:lang w:val="fr-FR"/>
              </w:rPr>
            </w:pPr>
            <w:r w:rsidRPr="007F1328">
              <w:rPr>
                <w:rFonts w:ascii="Arial" w:hAnsi="Arial" w:cs="Arial"/>
                <w:sz w:val="18"/>
                <w:szCs w:val="18"/>
                <w:lang w:val="fr-FR"/>
              </w:rPr>
              <w:t>D19</w:t>
            </w:r>
            <w:r>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D65BCA" w14:paraId="1E3872EA" w14:textId="77777777" w:rsidTr="00FC6D2E">
        <w:trPr>
          <w:trHeight w:val="1200"/>
        </w:trPr>
        <w:tc>
          <w:tcPr>
            <w:tcW w:w="954" w:type="pct"/>
            <w:vMerge w:val="restart"/>
            <w:noWrap/>
            <w:hideMark/>
          </w:tcPr>
          <w:p w14:paraId="3CE2F293" w14:textId="77777777" w:rsidR="00FC6D2E" w:rsidRPr="007F1328" w:rsidRDefault="00FC6D2E">
            <w:pPr>
              <w:rPr>
                <w:rFonts w:ascii="Arial" w:hAnsi="Arial" w:cs="Arial"/>
                <w:sz w:val="18"/>
                <w:szCs w:val="18"/>
                <w:lang w:val="fr-FR"/>
              </w:rPr>
            </w:pPr>
            <w:r w:rsidRPr="007F1328">
              <w:rPr>
                <w:rFonts w:ascii="Arial" w:hAnsi="Arial" w:cs="Arial"/>
                <w:sz w:val="18"/>
                <w:szCs w:val="18"/>
                <w:lang w:val="fr-FR"/>
              </w:rPr>
              <w:t>D20</w:t>
            </w:r>
          </w:p>
        </w:tc>
        <w:tc>
          <w:tcPr>
            <w:tcW w:w="2719" w:type="pct"/>
            <w:hideMark/>
          </w:tcPr>
          <w:p w14:paraId="6980B882" w14:textId="1221EB63" w:rsidR="00FC6D2E" w:rsidRPr="007F1328" w:rsidRDefault="00FC6D2E">
            <w:pPr>
              <w:rPr>
                <w:rFonts w:ascii="Arial" w:hAnsi="Arial" w:cs="Arial"/>
                <w:sz w:val="18"/>
                <w:szCs w:val="18"/>
                <w:lang w:val="fr-FR"/>
              </w:rPr>
            </w:pPr>
            <w:commentRangeStart w:id="6"/>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commentRangeEnd w:id="6"/>
            <w:r w:rsidR="006709B3">
              <w:rPr>
                <w:rStyle w:val="CommentReference"/>
                <w:rFonts w:eastAsia="Times New Roman"/>
                <w:lang w:val="fr-FR" w:eastAsia="fr-FR"/>
              </w:rPr>
              <w:commentReference w:id="6"/>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bookmarkStart w:id="7" w:name="_GoBack"/>
            <w:bookmarkEnd w:id="7"/>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D65BCA" w14:paraId="54164876" w14:textId="77777777" w:rsidTr="00FC6D2E">
        <w:trPr>
          <w:trHeight w:val="300"/>
        </w:trPr>
        <w:tc>
          <w:tcPr>
            <w:tcW w:w="954" w:type="pct"/>
          </w:tcPr>
          <w:p w14:paraId="4022F743" w14:textId="374B46E3" w:rsidR="00FC6D2E" w:rsidRPr="007F1328" w:rsidRDefault="00FC6D2E">
            <w:pPr>
              <w:rPr>
                <w:rFonts w:ascii="Arial" w:hAnsi="Arial" w:cs="Arial"/>
                <w:sz w:val="18"/>
                <w:szCs w:val="18"/>
                <w:lang w:val="fr-FR"/>
              </w:rPr>
            </w:pPr>
            <w:r>
              <w:rPr>
                <w:rFonts w:ascii="Arial" w:hAnsi="Arial" w:cs="Arial"/>
                <w:sz w:val="18"/>
                <w:szCs w:val="18"/>
                <w:lang w:val="fr-FR"/>
              </w:rPr>
              <w:t>D21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commentRangeStart w:id="8"/>
      <w:proofErr w:type="spellStart"/>
      <w:r>
        <w:rPr>
          <w:rFonts w:ascii="Arial" w:hAnsi="Arial" w:cs="Arial"/>
          <w:sz w:val="18"/>
          <w:szCs w:val="18"/>
          <w:u w:val="single"/>
        </w:rPr>
        <w:lastRenderedPageBreak/>
        <w:t>Household</w:t>
      </w:r>
      <w:proofErr w:type="spellEnd"/>
      <w:r>
        <w:rPr>
          <w:rFonts w:ascii="Arial" w:hAnsi="Arial" w:cs="Arial"/>
          <w:sz w:val="18"/>
          <w:szCs w:val="18"/>
          <w:u w:val="single"/>
        </w:rPr>
        <w:t xml:space="preserve">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commentRangeEnd w:id="8"/>
      <w:r w:rsidR="00C2776E">
        <w:rPr>
          <w:rStyle w:val="CommentReference"/>
        </w:rPr>
        <w:commentReference w:id="8"/>
      </w:r>
    </w:p>
    <w:p w14:paraId="0E275F2A" w14:textId="56CB34D8" w:rsidR="00150DEE" w:rsidRDefault="00150DEE" w:rsidP="00150DEE">
      <w:pPr>
        <w:rPr>
          <w:rFonts w:ascii="Arial" w:hAnsi="Arial" w:cs="Arial"/>
          <w:sz w:val="18"/>
          <w:szCs w:val="18"/>
          <w:lang w:val="fr-FR"/>
        </w:rPr>
      </w:pPr>
    </w:p>
    <w:p w14:paraId="4CB71F01" w14:textId="04976B44"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w:t>
      </w:r>
      <w:r w:rsidR="00C2776E">
        <w:rPr>
          <w:rFonts w:ascii="Arial" w:hAnsi="Arial" w:cs="Arial"/>
          <w:sz w:val="18"/>
          <w:szCs w:val="18"/>
          <w:lang w:val="fr-FR"/>
        </w:rPr>
        <w:t>D</w:t>
      </w:r>
      <w:r>
        <w:rPr>
          <w:rFonts w:ascii="Arial" w:hAnsi="Arial" w:cs="Arial"/>
          <w:sz w:val="18"/>
          <w:szCs w:val="18"/>
          <w:lang w:val="fr-FR"/>
        </w:rPr>
        <w:t xml:space="preserve">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27587DD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3DBB8B1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2.</w:t>
            </w:r>
          </w:p>
        </w:tc>
      </w:tr>
      <w:tr w:rsidR="00F723A5" w:rsidRPr="00D65BCA"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531594A2"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Votre ménage a-t-il consommé [PRODUIT] au cours des 7 derniers jours?</w:t>
            </w:r>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D65BCA"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D65BCA"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D65BCA"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D65BCA"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D65BCA"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12</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Autre légumes frais </w:t>
            </w:r>
            <w:proofErr w:type="spellStart"/>
            <w:r w:rsidRPr="007F1328">
              <w:rPr>
                <w:rFonts w:ascii="Arial Narrow" w:eastAsia="Times New Roman" w:hAnsi="Arial Narrow" w:cs="Arial"/>
                <w:sz w:val="18"/>
                <w:szCs w:val="18"/>
                <w:lang w:val="fr-FR" w:eastAsia="fr-FR"/>
              </w:rPr>
              <w:t>n.d.a</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13</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14</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proofErr w:type="spellStart"/>
            <w:r w:rsidRPr="007F1328">
              <w:rPr>
                <w:rFonts w:ascii="Arial Narrow" w:eastAsia="Times New Roman" w:hAnsi="Arial Narrow" w:cs="Arial"/>
                <w:sz w:val="18"/>
                <w:szCs w:val="18"/>
                <w:lang w:val="fr-FR" w:eastAsia="fr-FR"/>
              </w:rPr>
              <w:t>Soumbala</w:t>
            </w:r>
            <w:proofErr w:type="spellEnd"/>
            <w:r w:rsidRPr="007F1328">
              <w:rPr>
                <w:rFonts w:ascii="Arial Narrow" w:eastAsia="Times New Roman" w:hAnsi="Arial Narrow" w:cs="Arial"/>
                <w:sz w:val="18"/>
                <w:szCs w:val="18"/>
                <w:lang w:val="fr-FR" w:eastAsia="fr-FR"/>
              </w:rPr>
              <w:t xml:space="preserve"> (base d'oseille ou de </w:t>
            </w:r>
            <w:proofErr w:type="spellStart"/>
            <w:r w:rsidRPr="007F1328">
              <w:rPr>
                <w:rFonts w:ascii="Arial Narrow" w:eastAsia="Times New Roman" w:hAnsi="Arial Narrow" w:cs="Arial"/>
                <w:sz w:val="18"/>
                <w:szCs w:val="18"/>
                <w:lang w:val="fr-FR" w:eastAsia="fr-FR"/>
              </w:rPr>
              <w:t>niéré</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15</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16</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17</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18</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19</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21</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22</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23</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24</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25</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26</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27</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28</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29</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31</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32</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33</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34</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35</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36</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37</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38</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39</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40</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41</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3"/>
        <w:gridCol w:w="642"/>
        <w:gridCol w:w="3694"/>
        <w:gridCol w:w="2097"/>
        <w:gridCol w:w="16"/>
        <w:gridCol w:w="1024"/>
        <w:gridCol w:w="1136"/>
      </w:tblGrid>
      <w:tr w:rsidR="00B367D5" w:rsidRPr="00D65BCA" w14:paraId="0071A19B" w14:textId="77777777" w:rsidTr="00B367D5">
        <w:trPr>
          <w:trHeight w:val="414"/>
        </w:trPr>
        <w:tc>
          <w:tcPr>
            <w:tcW w:w="5000" w:type="pct"/>
            <w:gridSpan w:val="7"/>
            <w:tcMar>
              <w:left w:w="72" w:type="dxa"/>
              <w:right w:w="72" w:type="dxa"/>
            </w:tcMar>
            <w:vAlign w:val="center"/>
          </w:tcPr>
          <w:p w14:paraId="63E26CB7" w14:textId="20F19A2E" w:rsidR="00B367D5" w:rsidRPr="00AB318B" w:rsidRDefault="00C2776E" w:rsidP="00B367D5">
            <w:pPr>
              <w:pStyle w:val="Grillemoyenne21"/>
              <w:rPr>
                <w:rFonts w:ascii="Arial Narrow" w:hAnsi="Arial Narrow"/>
                <w:b/>
                <w:lang w:val="fr-FR"/>
              </w:rPr>
            </w:pPr>
            <w:r>
              <w:rPr>
                <w:rFonts w:ascii="Arial Narrow" w:hAnsi="Arial Narrow"/>
                <w:b/>
                <w:lang w:val="fr-FR"/>
              </w:rPr>
              <w:lastRenderedPageBreak/>
              <w:t>PART</w:t>
            </w:r>
            <w:r w:rsidR="00B367D5" w:rsidRPr="00AB318B">
              <w:rPr>
                <w:rFonts w:ascii="Arial Narrow" w:hAnsi="Arial Narrow"/>
                <w:b/>
                <w:lang w:val="fr-FR"/>
              </w:rPr>
              <w:t xml:space="preserve"> </w:t>
            </w:r>
            <w:r>
              <w:rPr>
                <w:rFonts w:ascii="Arial Narrow" w:hAnsi="Arial Narrow"/>
                <w:b/>
                <w:lang w:val="fr-FR"/>
              </w:rPr>
              <w:t>D</w:t>
            </w:r>
            <w:r w:rsidR="00B367D5" w:rsidRPr="00AB318B">
              <w:rPr>
                <w:rFonts w:ascii="Arial Narrow" w:hAnsi="Arial Narrow"/>
                <w:b/>
                <w:lang w:val="fr-FR"/>
              </w:rPr>
              <w:t xml:space="preserve">2: MOIS AU COURS DESQUELS L’APPROVISIONNEMENT DU MENAGE EN NOURRITURE A ETE </w:t>
            </w:r>
            <w:r w:rsidR="00B367D5">
              <w:rPr>
                <w:rFonts w:ascii="Arial Narrow" w:hAnsi="Arial Narrow"/>
                <w:b/>
                <w:lang w:val="fr-FR"/>
              </w:rPr>
              <w:t>IN</w:t>
            </w:r>
            <w:r w:rsidR="00B367D5" w:rsidRPr="00AB318B">
              <w:rPr>
                <w:rFonts w:ascii="Arial Narrow" w:hAnsi="Arial Narrow"/>
                <w:b/>
                <w:lang w:val="fr-FR"/>
              </w:rPr>
              <w:t xml:space="preserve">SUFFISANT </w:t>
            </w:r>
          </w:p>
        </w:tc>
      </w:tr>
      <w:tr w:rsidR="00B367D5" w:rsidRPr="00AB14D6" w14:paraId="1631FB48" w14:textId="77777777" w:rsidTr="00380278">
        <w:trPr>
          <w:trHeight w:val="944"/>
        </w:trPr>
        <w:tc>
          <w:tcPr>
            <w:tcW w:w="250" w:type="pct"/>
            <w:tcMar>
              <w:left w:w="72" w:type="dxa"/>
              <w:right w:w="72" w:type="dxa"/>
            </w:tcMar>
            <w:vAlign w:val="center"/>
          </w:tcPr>
          <w:p w14:paraId="22516F82" w14:textId="0981DF54" w:rsidR="00B367D5" w:rsidRPr="00AB14D6" w:rsidRDefault="00333600" w:rsidP="00B367D5">
            <w:pPr>
              <w:pStyle w:val="Grillemoyenne21"/>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.2.1</w:t>
            </w:r>
          </w:p>
        </w:tc>
        <w:tc>
          <w:tcPr>
            <w:tcW w:w="3549"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w:t>
            </w:r>
            <w:proofErr w:type="spellStart"/>
            <w:r w:rsidRPr="004F3E4F">
              <w:rPr>
                <w:rFonts w:ascii="Arial Narrow" w:hAnsi="Arial Narrow"/>
                <w:i/>
                <w:sz w:val="16"/>
                <w:szCs w:val="16"/>
              </w:rPr>
              <w:t>Oui</w:t>
            </w:r>
            <w:proofErr w:type="spellEnd"/>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2=Non</w:t>
            </w:r>
            <w:r>
              <w:rPr>
                <w:rFonts w:ascii="Arial Narrow" w:hAnsi="Arial Narrow"/>
                <w:i/>
                <w:sz w:val="16"/>
                <w:szCs w:val="16"/>
              </w:rPr>
              <w:t xml:space="preserve"> </w:t>
            </w:r>
            <w:r w:rsidRPr="00CF0737">
              <w:rPr>
                <w:rFonts w:ascii="Arial Narrow" w:hAnsi="Arial Narrow"/>
                <w:b/>
                <w:color w:val="FF0000"/>
                <w:sz w:val="16"/>
                <w:szCs w:val="16"/>
              </w:rPr>
              <w:t xml:space="preserve"> ►</w:t>
            </w:r>
            <w:proofErr w:type="spellStart"/>
            <w:r>
              <w:rPr>
                <w:rFonts w:ascii="Arial Narrow" w:hAnsi="Arial Narrow"/>
                <w:b/>
                <w:color w:val="FF0000"/>
                <w:sz w:val="16"/>
                <w:szCs w:val="16"/>
              </w:rPr>
              <w:t>Partie</w:t>
            </w:r>
            <w:proofErr w:type="spellEnd"/>
            <w:r>
              <w:rPr>
                <w:rFonts w:ascii="Arial Narrow" w:hAnsi="Arial Narrow"/>
                <w:b/>
                <w:color w:val="FF0000"/>
                <w:sz w:val="16"/>
                <w:szCs w:val="16"/>
              </w:rPr>
              <w:t xml:space="preserve"> 3</w:t>
            </w:r>
          </w:p>
        </w:tc>
        <w:tc>
          <w:tcPr>
            <w:tcW w:w="627"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380278">
        <w:trPr>
          <w:trHeight w:val="389"/>
        </w:trPr>
        <w:tc>
          <w:tcPr>
            <w:tcW w:w="604" w:type="pct"/>
            <w:gridSpan w:val="2"/>
            <w:tcMar>
              <w:left w:w="72" w:type="dxa"/>
              <w:right w:w="72" w:type="dxa"/>
            </w:tcMar>
          </w:tcPr>
          <w:p w14:paraId="1681C2D0" w14:textId="77777777" w:rsidR="00B367D5" w:rsidRPr="00AB14D6" w:rsidRDefault="00B367D5" w:rsidP="00B367D5">
            <w:pPr>
              <w:pStyle w:val="Grillemoyenne21"/>
              <w:rPr>
                <w:rFonts w:ascii="Arial Narrow" w:hAnsi="Arial Narrow"/>
                <w:sz w:val="18"/>
                <w:szCs w:val="18"/>
              </w:rPr>
            </w:pPr>
          </w:p>
        </w:tc>
        <w:tc>
          <w:tcPr>
            <w:tcW w:w="2038" w:type="pct"/>
            <w:tcMar>
              <w:left w:w="72" w:type="dxa"/>
              <w:right w:w="72" w:type="dxa"/>
            </w:tcMar>
            <w:vAlign w:val="center"/>
          </w:tcPr>
          <w:p w14:paraId="0B1B6E3F" w14:textId="69E4A1FF"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.2.2</w:t>
            </w:r>
          </w:p>
        </w:tc>
        <w:tc>
          <w:tcPr>
            <w:tcW w:w="2358" w:type="pct"/>
            <w:gridSpan w:val="4"/>
            <w:tcMar>
              <w:left w:w="72" w:type="dxa"/>
              <w:right w:w="72" w:type="dxa"/>
            </w:tcMar>
            <w:vAlign w:val="center"/>
          </w:tcPr>
          <w:p w14:paraId="366121B5" w14:textId="2EFE65E8"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.2.3</w:t>
            </w:r>
          </w:p>
        </w:tc>
      </w:tr>
      <w:tr w:rsidR="00B367D5" w:rsidRPr="00D65BCA" w14:paraId="5D8177D6" w14:textId="77777777" w:rsidTr="00380278">
        <w:trPr>
          <w:trHeight w:val="848"/>
        </w:trPr>
        <w:tc>
          <w:tcPr>
            <w:tcW w:w="604" w:type="pct"/>
            <w:gridSpan w:val="2"/>
            <w:vMerge w:val="restart"/>
            <w:tcMar>
              <w:left w:w="72" w:type="dxa"/>
              <w:right w:w="72" w:type="dxa"/>
            </w:tcMar>
            <w:vAlign w:val="center"/>
          </w:tcPr>
          <w:p w14:paraId="6BE0722D" w14:textId="77777777" w:rsidR="00B367D5" w:rsidRPr="004F3E4F" w:rsidRDefault="00B367D5" w:rsidP="00B367D5">
            <w:pPr>
              <w:pStyle w:val="Grillemoyenne21"/>
              <w:rPr>
                <w:rFonts w:ascii="Arial Narrow" w:hAnsi="Arial Narrow"/>
                <w:b/>
                <w:sz w:val="18"/>
                <w:szCs w:val="18"/>
              </w:rPr>
            </w:pPr>
            <w:proofErr w:type="spellStart"/>
            <w:r w:rsidRPr="004F3E4F">
              <w:rPr>
                <w:rFonts w:ascii="Arial Narrow" w:hAnsi="Arial Narrow"/>
                <w:b/>
                <w:sz w:val="18"/>
                <w:szCs w:val="18"/>
              </w:rPr>
              <w:t>Mois</w:t>
            </w:r>
            <w:proofErr w:type="spellEnd"/>
          </w:p>
        </w:tc>
        <w:tc>
          <w:tcPr>
            <w:tcW w:w="2038" w:type="pct"/>
            <w:tcMar>
              <w:left w:w="72" w:type="dxa"/>
              <w:right w:w="72" w:type="dxa"/>
            </w:tcMar>
          </w:tcPr>
          <w:p w14:paraId="1C891B4A" w14:textId="4BA7CDC4" w:rsidR="00B367D5" w:rsidRPr="004F3E4F" w:rsidRDefault="00B367D5" w:rsidP="00B367D5">
            <w:pPr>
              <w:pStyle w:val="Grillemoyenne21"/>
              <w:rPr>
                <w:rFonts w:ascii="Arial Narrow" w:hAnsi="Arial Narrow"/>
                <w:b/>
                <w:i/>
                <w:sz w:val="18"/>
                <w:szCs w:val="18"/>
                <w:lang w:val="fr-FR"/>
              </w:rPr>
            </w:pPr>
            <w:r w:rsidRPr="004F3E4F">
              <w:rPr>
                <w:rFonts w:ascii="Arial Narrow" w:hAnsi="Arial Narrow"/>
                <w:b/>
                <w:sz w:val="18"/>
                <w:szCs w:val="18"/>
                <w:lang w:val="fr-FR"/>
              </w:rPr>
              <w:t>Au cours des 12 derniers mois, quels furent les mois durant lesquels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w:t>
            </w:r>
          </w:p>
        </w:tc>
        <w:tc>
          <w:tcPr>
            <w:tcW w:w="2358"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r w:rsidRPr="004F3E4F">
              <w:rPr>
                <w:rFonts w:ascii="Arial Narrow" w:hAnsi="Arial Narrow"/>
                <w:b/>
                <w:sz w:val="18"/>
                <w:szCs w:val="18"/>
                <w:lang w:val="fr-FR"/>
              </w:rPr>
              <w:t>Pourquoi?</w:t>
            </w:r>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à </w:t>
            </w:r>
            <w:r>
              <w:rPr>
                <w:rFonts w:ascii="Arial Narrow" w:hAnsi="Arial Narrow"/>
                <w:i/>
                <w:sz w:val="18"/>
                <w:szCs w:val="18"/>
                <w:lang w:val="fr-FR"/>
              </w:rPr>
              <w:t xml:space="preserve"> L</w:t>
            </w:r>
            <w:r w:rsidRPr="004F3E4F">
              <w:rPr>
                <w:rFonts w:ascii="Arial Narrow" w:hAnsi="Arial Narrow"/>
                <w:i/>
                <w:sz w:val="18"/>
                <w:szCs w:val="18"/>
                <w:lang w:val="fr-FR"/>
              </w:rPr>
              <w:t>.2.2</w:t>
            </w:r>
          </w:p>
          <w:p w14:paraId="1D22DCE8" w14:textId="77777777"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Lister jusqu’à 3 réponses. Si plus que 3, lister les 3 plus importantes.</w:t>
            </w:r>
          </w:p>
        </w:tc>
      </w:tr>
      <w:tr w:rsidR="00B367D5" w:rsidRPr="00D65BCA" w14:paraId="60AA8FE0" w14:textId="77777777" w:rsidTr="00380278">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8"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w:t>
            </w:r>
            <w:proofErr w:type="spellStart"/>
            <w:r w:rsidRPr="001B2D13">
              <w:rPr>
                <w:rFonts w:ascii="Arial Narrow" w:hAnsi="Arial Narrow" w:cs="Arial Narrow"/>
                <w:iCs/>
                <w:sz w:val="18"/>
                <w:szCs w:val="18"/>
                <w:lang w:val="fr-FR"/>
              </w:rPr>
              <w:t>voie</w:t>
            </w:r>
            <w:proofErr w:type="spellEnd"/>
            <w:r w:rsidRPr="001B2D13">
              <w:rPr>
                <w:rFonts w:ascii="Arial Narrow" w:hAnsi="Arial Narrow" w:cs="Arial Narrow"/>
                <w:iCs/>
                <w:sz w:val="18"/>
                <w:szCs w:val="18"/>
                <w:lang w:val="fr-FR"/>
              </w:rPr>
              <w:t xml:space="preserve"> haute. </w:t>
            </w:r>
            <w:r>
              <w:rPr>
                <w:rFonts w:ascii="Arial Narrow" w:hAnsi="Arial Narrow" w:cs="Arial Narrow"/>
                <w:iCs/>
                <w:sz w:val="18"/>
                <w:szCs w:val="18"/>
                <w:lang w:val="fr-FR"/>
              </w:rPr>
              <w:t xml:space="preserve">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6"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In</w:t>
            </w:r>
            <w:r>
              <w:rPr>
                <w:rFonts w:ascii="Arial Narrow" w:hAnsi="Arial Narrow"/>
                <w:i/>
                <w:color w:val="000000"/>
                <w:sz w:val="16"/>
                <w:szCs w:val="16"/>
                <w:lang w:val="fr-FR"/>
              </w:rPr>
              <w:t>nondation</w:t>
            </w:r>
            <w:proofErr w:type="spellEnd"/>
            <w:r>
              <w:rPr>
                <w:rFonts w:ascii="Arial Narrow" w:hAnsi="Arial Narrow"/>
                <w:i/>
                <w:color w:val="000000"/>
                <w:sz w:val="16"/>
                <w:szCs w:val="16"/>
                <w:lang w:val="fr-FR"/>
              </w:rPr>
              <w:t xml:space="preserve">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d’accès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cultures</w:t>
            </w:r>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alimentaires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2"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w:t>
            </w:r>
            <w:proofErr w:type="spellStart"/>
            <w:r w:rsidRPr="004F3E4F">
              <w:rPr>
                <w:rFonts w:ascii="Arial Narrow" w:hAnsi="Arial Narrow"/>
                <w:i/>
                <w:color w:val="000000"/>
                <w:sz w:val="16"/>
                <w:szCs w:val="16"/>
                <w:lang w:val="fr-FR"/>
              </w:rPr>
              <w:t>reduction</w:t>
            </w:r>
            <w:proofErr w:type="spellEnd"/>
            <w:r w:rsidRPr="004F3E4F">
              <w:rPr>
                <w:rFonts w:ascii="Arial Narrow" w:hAnsi="Arial Narrow"/>
                <w:i/>
                <w:color w:val="000000"/>
                <w:sz w:val="16"/>
                <w:szCs w:val="16"/>
                <w:lang w:val="fr-FR"/>
              </w:rPr>
              <w:t xml:space="preserve">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ménage</w:t>
            </w:r>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Erosion/glissement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animaux/élevage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Autre:_________________</w:t>
            </w:r>
          </w:p>
        </w:tc>
      </w:tr>
      <w:tr w:rsidR="00170EDB" w:rsidRPr="00AB14D6" w14:paraId="1AA74664"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proofErr w:type="spellStart"/>
            <w:r>
              <w:rPr>
                <w:rFonts w:ascii="Arial Narrow" w:hAnsi="Arial Narrow" w:cs="Arial Narrow"/>
                <w:i/>
                <w:sz w:val="18"/>
                <w:szCs w:val="18"/>
              </w:rPr>
              <w:t>Octobre</w:t>
            </w:r>
            <w:proofErr w:type="spellEnd"/>
            <w:r>
              <w:rPr>
                <w:rFonts w:ascii="Arial Narrow" w:hAnsi="Arial Narrow" w:cs="Arial Narrow"/>
                <w:i/>
                <w:sz w:val="18"/>
                <w:szCs w:val="18"/>
              </w:rPr>
              <w:t xml:space="preserve"> 2017</w:t>
            </w:r>
          </w:p>
        </w:tc>
        <w:tc>
          <w:tcPr>
            <w:tcW w:w="2038"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380278">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Novembre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380278">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Décembre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380278">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Janvier 2018</w:t>
            </w:r>
          </w:p>
        </w:tc>
        <w:tc>
          <w:tcPr>
            <w:tcW w:w="2038"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380278">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proofErr w:type="spellStart"/>
            <w:r>
              <w:rPr>
                <w:rFonts w:ascii="Arial Narrow" w:hAnsi="Arial Narrow" w:cs="Arial Narrow"/>
                <w:i/>
                <w:sz w:val="18"/>
                <w:szCs w:val="18"/>
              </w:rPr>
              <w:t>Février</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380278">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8"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380278">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8"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380278">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8"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380278">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Juin</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380278">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proofErr w:type="spellStart"/>
            <w:r>
              <w:rPr>
                <w:rFonts w:ascii="Arial Narrow" w:hAnsi="Arial Narrow"/>
                <w:i/>
                <w:sz w:val="18"/>
                <w:szCs w:val="18"/>
              </w:rPr>
              <w:t>Juillet</w:t>
            </w:r>
            <w:proofErr w:type="spellEnd"/>
            <w:r>
              <w:rPr>
                <w:rFonts w:ascii="Arial Narrow" w:hAnsi="Arial Narrow"/>
                <w:i/>
                <w:sz w:val="18"/>
                <w:szCs w:val="18"/>
              </w:rPr>
              <w:t xml:space="preserve"> 2018</w:t>
            </w:r>
          </w:p>
        </w:tc>
        <w:tc>
          <w:tcPr>
            <w:tcW w:w="2038"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380278">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Août</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Septembre</w:t>
            </w:r>
            <w:proofErr w:type="spellEnd"/>
            <w:r>
              <w:rPr>
                <w:rFonts w:ascii="Arial Narrow" w:hAnsi="Arial Narrow" w:cs="Arial Narrow"/>
                <w:i/>
                <w:sz w:val="18"/>
                <w:szCs w:val="18"/>
              </w:rPr>
              <w:t xml:space="preserve"> 2018</w:t>
            </w:r>
          </w:p>
        </w:tc>
        <w:tc>
          <w:tcPr>
            <w:tcW w:w="2038"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77777777"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46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
        <w:gridCol w:w="5444"/>
        <w:gridCol w:w="1585"/>
        <w:gridCol w:w="937"/>
      </w:tblGrid>
      <w:tr w:rsidR="003B248F" w:rsidRPr="00D65BCA" w14:paraId="5ED55F5C" w14:textId="77777777" w:rsidTr="003B248F">
        <w:trPr>
          <w:cantSplit/>
          <w:trHeight w:val="413"/>
        </w:trPr>
        <w:tc>
          <w:tcPr>
            <w:tcW w:w="5000" w:type="pct"/>
            <w:gridSpan w:val="4"/>
            <w:vAlign w:val="center"/>
          </w:tcPr>
          <w:p w14:paraId="594C4A90" w14:textId="067F3D85" w:rsidR="003B248F" w:rsidRPr="00605FB8" w:rsidRDefault="00C2776E" w:rsidP="003B248F">
            <w:pPr>
              <w:rPr>
                <w:rFonts w:ascii="Arial Narrow" w:hAnsi="Arial Narrow" w:cs="Arial Narrow"/>
                <w:b/>
                <w:bCs/>
                <w:lang w:val="fr-FR"/>
              </w:rPr>
            </w:pPr>
            <w:r>
              <w:rPr>
                <w:rFonts w:ascii="Arial Narrow" w:hAnsi="Arial Narrow" w:cs="Arial Narrow"/>
                <w:b/>
                <w:bCs/>
                <w:lang w:val="fr-FR"/>
              </w:rPr>
              <w:lastRenderedPageBreak/>
              <w:t>PARTIE</w:t>
            </w:r>
            <w:r w:rsidR="00DB3376">
              <w:rPr>
                <w:rFonts w:ascii="Arial Narrow" w:hAnsi="Arial Narrow" w:cs="Arial Narrow"/>
                <w:b/>
                <w:bCs/>
                <w:lang w:val="fr-FR"/>
              </w:rPr>
              <w:t xml:space="preserve"> </w:t>
            </w:r>
            <w:r>
              <w:rPr>
                <w:rFonts w:ascii="Arial Narrow" w:hAnsi="Arial Narrow" w:cs="Arial Narrow"/>
                <w:b/>
                <w:bCs/>
                <w:lang w:val="fr-FR"/>
              </w:rPr>
              <w:t>D</w:t>
            </w:r>
            <w:r w:rsidR="00DB3376">
              <w:rPr>
                <w:rFonts w:ascii="Arial Narrow" w:hAnsi="Arial Narrow" w:cs="Arial Narrow"/>
                <w:b/>
                <w:bCs/>
                <w:lang w:val="fr-FR"/>
              </w:rPr>
              <w:t>3</w:t>
            </w:r>
            <w:r w:rsidR="003B248F" w:rsidRPr="00605FB8">
              <w:rPr>
                <w:rFonts w:ascii="Arial Narrow" w:hAnsi="Arial Narrow" w:cs="Arial Narrow"/>
                <w:b/>
                <w:bCs/>
                <w:lang w:val="fr-FR"/>
              </w:rPr>
              <w:t xml:space="preserve">: ECHELLE DE LA FAIM DANS LES MENAGES (HOUSEHOLD HUNGER SCALE)                                                                   </w:t>
            </w:r>
          </w:p>
        </w:tc>
      </w:tr>
      <w:tr w:rsidR="003B248F" w:rsidRPr="00490009" w14:paraId="117EEB6A" w14:textId="77777777" w:rsidTr="003B248F">
        <w:trPr>
          <w:cantSplit/>
        </w:trPr>
        <w:tc>
          <w:tcPr>
            <w:tcW w:w="300" w:type="pct"/>
            <w:vAlign w:val="center"/>
          </w:tcPr>
          <w:p w14:paraId="3AB83F9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496C3E4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vous êtes inquiété de ne pas avoir assez de nourriture pour les membres du ménage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w:t>
            </w:r>
          </w:p>
        </w:tc>
        <w:tc>
          <w:tcPr>
            <w:tcW w:w="935" w:type="pct"/>
            <w:vAlign w:val="center"/>
          </w:tcPr>
          <w:p w14:paraId="589EDD8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1A53771" w14:textId="0424BA89"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A4CDB1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77A8EC57" w14:textId="77777777" w:rsidTr="003B248F">
        <w:trPr>
          <w:cantSplit/>
        </w:trPr>
        <w:tc>
          <w:tcPr>
            <w:tcW w:w="300" w:type="pct"/>
            <w:vAlign w:val="center"/>
          </w:tcPr>
          <w:p w14:paraId="4D19E8FF"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60C4DE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115C43A"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4B15C42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D12F94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7BF16B2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A612AE7" w14:textId="77777777" w:rsidTr="003B248F">
        <w:trPr>
          <w:cantSplit/>
        </w:trPr>
        <w:tc>
          <w:tcPr>
            <w:tcW w:w="300" w:type="pct"/>
            <w:vAlign w:val="center"/>
          </w:tcPr>
          <w:p w14:paraId="267FCDE7"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100AD9FB"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w:t>
            </w:r>
            <w:r w:rsidRPr="00EA013A">
              <w:rPr>
                <w:rFonts w:ascii="Arial Narrow" w:hAnsi="Arial Narrow"/>
                <w:b/>
                <w:bCs/>
                <w:sz w:val="18"/>
                <w:szCs w:val="18"/>
                <w:lang w:val="fr-FR"/>
              </w:rPr>
              <w:t xml:space="preserve">onsommer des aliments moins </w:t>
            </w:r>
            <w:r>
              <w:rPr>
                <w:rFonts w:ascii="Arial Narrow" w:hAnsi="Arial Narrow"/>
                <w:b/>
                <w:bCs/>
                <w:sz w:val="18"/>
                <w:szCs w:val="18"/>
                <w:lang w:val="fr-FR"/>
              </w:rPr>
              <w:t>préférés</w:t>
            </w:r>
            <w:r w:rsidRPr="00EA013A">
              <w:rPr>
                <w:rFonts w:ascii="Arial Narrow" w:hAnsi="Arial Narrow"/>
                <w:b/>
                <w:bCs/>
                <w:sz w:val="18"/>
                <w:szCs w:val="18"/>
                <w:lang w:val="fr-FR"/>
              </w:rPr>
              <w:t xml:space="preserve"> que d'habitude</w:t>
            </w:r>
            <w:r>
              <w:rPr>
                <w:rFonts w:ascii="Arial Narrow" w:hAnsi="Arial Narrow"/>
                <w:b/>
                <w:bCs/>
                <w:sz w:val="18"/>
                <w:szCs w:val="18"/>
                <w:lang w:val="fr-FR"/>
              </w:rPr>
              <w:t xml:space="preserv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w:t>
            </w:r>
          </w:p>
        </w:tc>
        <w:tc>
          <w:tcPr>
            <w:tcW w:w="935" w:type="pct"/>
            <w:vAlign w:val="center"/>
          </w:tcPr>
          <w:p w14:paraId="0B593B78"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94B106E" w14:textId="4AB3F9B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4FC241B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DA96BEF" w14:textId="77777777" w:rsidTr="003B248F">
        <w:trPr>
          <w:cantSplit/>
        </w:trPr>
        <w:tc>
          <w:tcPr>
            <w:tcW w:w="300" w:type="pct"/>
            <w:vAlign w:val="center"/>
          </w:tcPr>
          <w:p w14:paraId="2CB7DD0D"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4A7FC3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B8472B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330FBE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93C42E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67DE7E8A"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4F6423C" w14:textId="77777777" w:rsidTr="003B248F">
        <w:trPr>
          <w:cantSplit/>
        </w:trPr>
        <w:tc>
          <w:tcPr>
            <w:tcW w:w="300" w:type="pct"/>
            <w:vAlign w:val="center"/>
          </w:tcPr>
          <w:p w14:paraId="479E8B63"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8562D75"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réduire involontairement la quantité de nourriture consommée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 xml:space="preserve"> ?</w:t>
            </w:r>
          </w:p>
        </w:tc>
        <w:tc>
          <w:tcPr>
            <w:tcW w:w="935" w:type="pct"/>
            <w:vAlign w:val="center"/>
          </w:tcPr>
          <w:p w14:paraId="0D1AA8D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2CBF095" w14:textId="2DF31D4B"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4D971F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C84D9C5" w14:textId="77777777" w:rsidTr="003B248F">
        <w:trPr>
          <w:cantSplit/>
        </w:trPr>
        <w:tc>
          <w:tcPr>
            <w:tcW w:w="300" w:type="pct"/>
            <w:vAlign w:val="center"/>
          </w:tcPr>
          <w:p w14:paraId="0657DD7A"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3D85773"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4D9FD79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81E2BE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886D5F3"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37CA720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3EEEF876" w14:textId="77777777" w:rsidTr="003B248F">
        <w:trPr>
          <w:cantSplit/>
        </w:trPr>
        <w:tc>
          <w:tcPr>
            <w:tcW w:w="300" w:type="pct"/>
            <w:vAlign w:val="center"/>
          </w:tcPr>
          <w:p w14:paraId="3FA33DFF"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48E3AF9"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réduire involontairement le nombre de repas consommes dans la journée à cause du manque de moyens</w:t>
            </w:r>
            <w:r w:rsidRPr="00EA013A">
              <w:rPr>
                <w:rFonts w:ascii="Arial Narrow" w:hAnsi="Arial Narrow"/>
                <w:b/>
                <w:bCs/>
                <w:sz w:val="18"/>
                <w:szCs w:val="18"/>
                <w:lang w:val="fr-FR"/>
              </w:rPr>
              <w:t xml:space="preserve"> ?</w:t>
            </w:r>
          </w:p>
        </w:tc>
        <w:tc>
          <w:tcPr>
            <w:tcW w:w="935" w:type="pct"/>
            <w:vAlign w:val="center"/>
          </w:tcPr>
          <w:p w14:paraId="0F794C69"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B7505A0" w14:textId="14844CE5"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365AEC8"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28A3D2F3" w14:textId="77777777" w:rsidTr="003B248F">
        <w:trPr>
          <w:cantSplit/>
        </w:trPr>
        <w:tc>
          <w:tcPr>
            <w:tcW w:w="300" w:type="pct"/>
            <w:vAlign w:val="center"/>
          </w:tcPr>
          <w:p w14:paraId="70BE9D7B"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5BAC76FC"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025D92C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5AD42E49"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900927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600D2CD"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342B8C0" w14:textId="77777777" w:rsidTr="003B248F">
        <w:trPr>
          <w:cantSplit/>
        </w:trPr>
        <w:tc>
          <w:tcPr>
            <w:tcW w:w="300" w:type="pct"/>
            <w:vAlign w:val="center"/>
          </w:tcPr>
          <w:p w14:paraId="2FE06AE7"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4F71E35A"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réduire involontairement </w:t>
            </w:r>
            <w:r w:rsidRPr="004603D5">
              <w:rPr>
                <w:rFonts w:ascii="Arial Narrow" w:hAnsi="Arial Narrow"/>
                <w:b/>
                <w:bCs/>
                <w:sz w:val="18"/>
                <w:szCs w:val="18"/>
                <w:lang w:val="fr-FR"/>
              </w:rPr>
              <w:t>les quantités consommées par le</w:t>
            </w:r>
            <w:r>
              <w:rPr>
                <w:rFonts w:ascii="Arial Narrow" w:hAnsi="Arial Narrow"/>
                <w:b/>
                <w:bCs/>
                <w:sz w:val="18"/>
                <w:szCs w:val="18"/>
                <w:lang w:val="fr-FR"/>
              </w:rPr>
              <w:t>s adultes au profit des enfants à cause du manque de moyens</w:t>
            </w:r>
            <w:r w:rsidRPr="00EA013A">
              <w:rPr>
                <w:rFonts w:ascii="Arial Narrow" w:hAnsi="Arial Narrow"/>
                <w:b/>
                <w:bCs/>
                <w:sz w:val="18"/>
                <w:szCs w:val="18"/>
                <w:lang w:val="fr-FR"/>
              </w:rPr>
              <w:t xml:space="preserve"> ?</w:t>
            </w:r>
          </w:p>
        </w:tc>
        <w:tc>
          <w:tcPr>
            <w:tcW w:w="935" w:type="pct"/>
            <w:vAlign w:val="center"/>
          </w:tcPr>
          <w:p w14:paraId="5F2BDFD1"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13632E3" w14:textId="33DE1C48"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074AFFC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EFF5866" w14:textId="77777777" w:rsidTr="003B248F">
        <w:trPr>
          <w:cantSplit/>
        </w:trPr>
        <w:tc>
          <w:tcPr>
            <w:tcW w:w="300" w:type="pct"/>
            <w:vAlign w:val="center"/>
          </w:tcPr>
          <w:p w14:paraId="11B68095"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16F9E03"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20D9050"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D6621E1"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22EA64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2ACECA5"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370E0D1" w14:textId="77777777" w:rsidTr="003B248F">
        <w:trPr>
          <w:cantSplit/>
        </w:trPr>
        <w:tc>
          <w:tcPr>
            <w:tcW w:w="300" w:type="pct"/>
            <w:vAlign w:val="center"/>
          </w:tcPr>
          <w:p w14:paraId="34EF257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557CE2A1"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à e</w:t>
            </w:r>
            <w:r w:rsidRPr="004603D5">
              <w:rPr>
                <w:rFonts w:ascii="Arial Narrow" w:hAnsi="Arial Narrow"/>
                <w:b/>
                <w:bCs/>
                <w:sz w:val="18"/>
                <w:szCs w:val="18"/>
                <w:lang w:val="fr-FR"/>
              </w:rPr>
              <w:t xml:space="preserve">mprunter de la nourriture, ou compter </w:t>
            </w:r>
            <w:r>
              <w:rPr>
                <w:rFonts w:ascii="Arial Narrow" w:hAnsi="Arial Narrow"/>
                <w:b/>
                <w:bCs/>
                <w:sz w:val="18"/>
                <w:szCs w:val="18"/>
                <w:lang w:val="fr-FR"/>
              </w:rPr>
              <w:t>sur l'aide de parents ou d'amis à cause du manque de moyens</w:t>
            </w:r>
            <w:r w:rsidRPr="00EA013A">
              <w:rPr>
                <w:rFonts w:ascii="Arial Narrow" w:hAnsi="Arial Narrow"/>
                <w:b/>
                <w:bCs/>
                <w:sz w:val="18"/>
                <w:szCs w:val="18"/>
                <w:lang w:val="fr-FR"/>
              </w:rPr>
              <w:t xml:space="preserve"> ?</w:t>
            </w:r>
          </w:p>
        </w:tc>
        <w:tc>
          <w:tcPr>
            <w:tcW w:w="935" w:type="pct"/>
            <w:vAlign w:val="center"/>
          </w:tcPr>
          <w:p w14:paraId="330F0E4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3A2D6A9" w14:textId="14E8933D"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1205AE"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3204426" w14:textId="77777777" w:rsidTr="003B248F">
        <w:trPr>
          <w:cantSplit/>
        </w:trPr>
        <w:tc>
          <w:tcPr>
            <w:tcW w:w="300" w:type="pct"/>
            <w:vAlign w:val="center"/>
          </w:tcPr>
          <w:p w14:paraId="5C6D8E7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1FF2B37"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6529E1D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12C95DCE"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2206EDE"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14A1BFB"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26F5FAF9" w14:textId="77777777" w:rsidTr="003B248F">
        <w:trPr>
          <w:cantSplit/>
        </w:trPr>
        <w:tc>
          <w:tcPr>
            <w:tcW w:w="300" w:type="pct"/>
            <w:vAlign w:val="center"/>
          </w:tcPr>
          <w:p w14:paraId="17E34916"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lastRenderedPageBreak/>
              <w:t>J.2</w:t>
            </w:r>
            <w:r w:rsidRPr="00605FB8">
              <w:rPr>
                <w:rFonts w:ascii="Arial Narrow" w:hAnsi="Arial Narrow"/>
                <w:b/>
                <w:sz w:val="16"/>
                <w:szCs w:val="16"/>
                <w:lang w:val="fr-FR"/>
              </w:rPr>
              <w:t>.1</w:t>
            </w:r>
          </w:p>
        </w:tc>
        <w:tc>
          <w:tcPr>
            <w:tcW w:w="3212" w:type="pct"/>
            <w:vAlign w:val="center"/>
          </w:tcPr>
          <w:p w14:paraId="05779E52"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Au cours des dernières [4 semaines/30 jours], y-a-t-il eu un moment où il n’y avait pas de nourriture quelle qu’elle soit dans votre maison à cause du manque de ressources pour obtenir de la nourriture? </w:t>
            </w:r>
          </w:p>
        </w:tc>
        <w:tc>
          <w:tcPr>
            <w:tcW w:w="935" w:type="pct"/>
            <w:vAlign w:val="center"/>
          </w:tcPr>
          <w:p w14:paraId="590174A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27E4DB60" w14:textId="5F5D4DAC" w:rsidR="003B248F" w:rsidRPr="00605FB8" w:rsidRDefault="003B248F" w:rsidP="003B248F">
            <w:pPr>
              <w:spacing w:line="20" w:lineRule="atLeast"/>
              <w:rPr>
                <w:rFonts w:ascii="Arial Narrow" w:hAnsi="Arial Narrow" w:cs="Arial Narrow"/>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1C0A7E7"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42573727" w14:textId="77777777" w:rsidTr="003B248F">
        <w:trPr>
          <w:cantSplit/>
          <w:trHeight w:val="377"/>
        </w:trPr>
        <w:tc>
          <w:tcPr>
            <w:tcW w:w="300" w:type="pct"/>
            <w:vAlign w:val="center"/>
          </w:tcPr>
          <w:p w14:paraId="45A9E2D2"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.2</w:t>
            </w:r>
          </w:p>
        </w:tc>
        <w:tc>
          <w:tcPr>
            <w:tcW w:w="3212" w:type="pct"/>
            <w:vAlign w:val="center"/>
          </w:tcPr>
          <w:p w14:paraId="216F6D41" w14:textId="77777777" w:rsidR="003B248F" w:rsidRPr="00605FB8" w:rsidRDefault="003B248F" w:rsidP="003B248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4ABF1DB8"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20E4042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667FD349"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0D97B2C"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68CA3ABF" w14:textId="77777777" w:rsidTr="003B248F">
        <w:trPr>
          <w:cantSplit/>
        </w:trPr>
        <w:tc>
          <w:tcPr>
            <w:tcW w:w="300" w:type="pct"/>
            <w:vAlign w:val="center"/>
          </w:tcPr>
          <w:p w14:paraId="26EBA9C9"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.3</w:t>
            </w:r>
          </w:p>
        </w:tc>
        <w:tc>
          <w:tcPr>
            <w:tcW w:w="3212" w:type="pct"/>
            <w:vAlign w:val="center"/>
          </w:tcPr>
          <w:p w14:paraId="39DD5CF6" w14:textId="77777777" w:rsidR="003B248F" w:rsidRPr="00605FB8" w:rsidRDefault="003B248F" w:rsidP="003B248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Au cours des dernières [4 semaines/30 jours], est-ce que vous, ou toute autre personne de ce ménage, êtes allé vous coucher une nuit en ayant faim car il n’y avait pas suffisamment de nourriture au sein du ménage? </w:t>
            </w:r>
          </w:p>
        </w:tc>
        <w:tc>
          <w:tcPr>
            <w:tcW w:w="935" w:type="pct"/>
            <w:vAlign w:val="center"/>
          </w:tcPr>
          <w:p w14:paraId="7C44142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AC5B3EB" w14:textId="7123DA11"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6D942E8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36C2F5AD" w14:textId="77777777" w:rsidTr="003B248F">
        <w:trPr>
          <w:cantSplit/>
        </w:trPr>
        <w:tc>
          <w:tcPr>
            <w:tcW w:w="300" w:type="pct"/>
            <w:vAlign w:val="center"/>
          </w:tcPr>
          <w:p w14:paraId="313CB0B1"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.4</w:t>
            </w:r>
          </w:p>
        </w:tc>
        <w:tc>
          <w:tcPr>
            <w:tcW w:w="3212" w:type="pct"/>
            <w:vAlign w:val="center"/>
          </w:tcPr>
          <w:p w14:paraId="00534115" w14:textId="77777777" w:rsidR="003B248F" w:rsidRPr="00605FB8" w:rsidRDefault="003B248F" w:rsidP="003B248F">
            <w:pPr>
              <w:spacing w:line="20" w:lineRule="atLeast"/>
              <w:rPr>
                <w:rFonts w:ascii="Arial Narrow" w:hAnsi="Arial Narrow" w:cs="Arial Narrow"/>
                <w:b/>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14F480B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2FBE91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52B01EB"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2DF54E2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09AA95C2" w14:textId="77777777" w:rsidTr="003B248F">
        <w:trPr>
          <w:cantSplit/>
        </w:trPr>
        <w:tc>
          <w:tcPr>
            <w:tcW w:w="300" w:type="pct"/>
            <w:vAlign w:val="center"/>
          </w:tcPr>
          <w:p w14:paraId="7057C7E9"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.5</w:t>
            </w:r>
          </w:p>
        </w:tc>
        <w:tc>
          <w:tcPr>
            <w:tcW w:w="3212" w:type="pct"/>
            <w:vAlign w:val="center"/>
          </w:tcPr>
          <w:p w14:paraId="729D1C3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est-ce que vous, ou toute autre personne de ce ménage, avez passé une journée et une nuit entières sans manger car il n’y avait pas suffisamment de nourriture au sein du ménage?</w:t>
            </w:r>
          </w:p>
        </w:tc>
        <w:tc>
          <w:tcPr>
            <w:tcW w:w="935" w:type="pct"/>
            <w:vAlign w:val="center"/>
          </w:tcPr>
          <w:p w14:paraId="105083D0"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BDD7297" w14:textId="367C9B9D"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81F54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121C9896" w14:textId="77777777" w:rsidTr="003B248F">
        <w:trPr>
          <w:cantSplit/>
        </w:trPr>
        <w:tc>
          <w:tcPr>
            <w:tcW w:w="300" w:type="pct"/>
            <w:vAlign w:val="center"/>
          </w:tcPr>
          <w:p w14:paraId="703FF08A"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.6</w:t>
            </w:r>
          </w:p>
        </w:tc>
        <w:tc>
          <w:tcPr>
            <w:tcW w:w="3212" w:type="pct"/>
            <w:vAlign w:val="center"/>
          </w:tcPr>
          <w:p w14:paraId="5FFBDFC2"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CC3F89B"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525380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FE48AE9"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5DB20953"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145CE2" w14:paraId="6ADD9BF0" w14:textId="77777777" w:rsidTr="003B248F">
        <w:trPr>
          <w:cantSplit/>
        </w:trPr>
        <w:tc>
          <w:tcPr>
            <w:tcW w:w="300" w:type="pct"/>
            <w:vAlign w:val="center"/>
          </w:tcPr>
          <w:p w14:paraId="6E166764"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6C894A4E" w14:textId="77777777" w:rsidR="003B248F" w:rsidRPr="004B1CFB" w:rsidRDefault="003B248F" w:rsidP="003B248F">
            <w:pPr>
              <w:spacing w:line="20" w:lineRule="atLeast"/>
              <w:rPr>
                <w:rFonts w:ascii="Arial Narrow" w:hAnsi="Arial Narrow"/>
                <w:b/>
                <w:bCs/>
                <w:sz w:val="18"/>
                <w:szCs w:val="18"/>
                <w:lang w:val="fr-FR"/>
              </w:rPr>
            </w:pPr>
          </w:p>
        </w:tc>
        <w:tc>
          <w:tcPr>
            <w:tcW w:w="935" w:type="pct"/>
            <w:vAlign w:val="center"/>
          </w:tcPr>
          <w:p w14:paraId="69F49096" w14:textId="77777777" w:rsidR="003B248F" w:rsidRDefault="003B248F" w:rsidP="003B248F">
            <w:pPr>
              <w:spacing w:line="20" w:lineRule="atLeast"/>
              <w:rPr>
                <w:rFonts w:ascii="Arial Narrow" w:hAnsi="Arial Narrow"/>
                <w:bCs/>
                <w:i/>
                <w:sz w:val="16"/>
                <w:szCs w:val="16"/>
                <w:lang w:val="fr-FR"/>
              </w:rPr>
            </w:pPr>
          </w:p>
        </w:tc>
        <w:tc>
          <w:tcPr>
            <w:tcW w:w="553" w:type="pct"/>
            <w:vAlign w:val="center"/>
          </w:tcPr>
          <w:p w14:paraId="665BCD3D"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6CBA8AC2" w14:textId="77777777" w:rsidTr="003B248F">
        <w:trPr>
          <w:cantSplit/>
        </w:trPr>
        <w:tc>
          <w:tcPr>
            <w:tcW w:w="300" w:type="pct"/>
            <w:vAlign w:val="center"/>
          </w:tcPr>
          <w:p w14:paraId="52B42CEA" w14:textId="77777777" w:rsidR="003B248F" w:rsidRDefault="003B248F" w:rsidP="003B248F">
            <w:pPr>
              <w:pStyle w:val="Grillemoyenne21"/>
              <w:rPr>
                <w:rFonts w:ascii="Arial Narrow" w:hAnsi="Arial Narrow"/>
                <w:b/>
                <w:sz w:val="16"/>
                <w:szCs w:val="16"/>
                <w:lang w:val="fr-FR"/>
              </w:rPr>
            </w:pPr>
            <w:r>
              <w:rPr>
                <w:rFonts w:ascii="Arial Narrow" w:hAnsi="Arial Narrow"/>
                <w:b/>
                <w:sz w:val="16"/>
                <w:szCs w:val="16"/>
                <w:lang w:val="fr-FR"/>
              </w:rPr>
              <w:t>J.2.8</w:t>
            </w:r>
          </w:p>
        </w:tc>
        <w:tc>
          <w:tcPr>
            <w:tcW w:w="3212" w:type="pct"/>
            <w:vAlign w:val="center"/>
          </w:tcPr>
          <w:p w14:paraId="652BE80B" w14:textId="77777777" w:rsidR="003B248F" w:rsidRPr="00605FB8" w:rsidRDefault="003B248F" w:rsidP="003B248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enfants de moins de 5 ans ?</w:t>
            </w:r>
          </w:p>
        </w:tc>
        <w:tc>
          <w:tcPr>
            <w:tcW w:w="935" w:type="pct"/>
            <w:vAlign w:val="center"/>
          </w:tcPr>
          <w:p w14:paraId="6071E26F" w14:textId="77777777" w:rsidR="003B248F" w:rsidRDefault="003B248F" w:rsidP="003B248F">
            <w:pPr>
              <w:spacing w:line="20" w:lineRule="atLeast"/>
              <w:rPr>
                <w:rFonts w:ascii="Arial Narrow" w:hAnsi="Arial Narrow"/>
                <w:bCs/>
                <w:i/>
                <w:sz w:val="16"/>
                <w:szCs w:val="16"/>
                <w:lang w:val="fr-FR"/>
              </w:rPr>
            </w:pPr>
            <w:r>
              <w:rPr>
                <w:rFonts w:ascii="Arial Narrow" w:hAnsi="Arial Narrow"/>
                <w:bCs/>
                <w:i/>
                <w:sz w:val="16"/>
                <w:szCs w:val="16"/>
                <w:lang w:val="fr-FR"/>
              </w:rPr>
              <w:t>Nombre</w:t>
            </w:r>
          </w:p>
          <w:p w14:paraId="0C08A082" w14:textId="77777777" w:rsidR="003B248F" w:rsidRPr="00605FB8" w:rsidRDefault="003B248F" w:rsidP="003B248F">
            <w:pPr>
              <w:spacing w:line="20" w:lineRule="atLeast"/>
              <w:rPr>
                <w:rFonts w:ascii="Arial Narrow" w:hAnsi="Arial Narrow"/>
                <w:bCs/>
                <w:i/>
                <w:sz w:val="16"/>
                <w:szCs w:val="16"/>
                <w:lang w:val="fr-FR"/>
              </w:rPr>
            </w:pPr>
          </w:p>
        </w:tc>
        <w:tc>
          <w:tcPr>
            <w:tcW w:w="553" w:type="pct"/>
            <w:vAlign w:val="center"/>
          </w:tcPr>
          <w:p w14:paraId="42024915"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49074CA5" w14:textId="77777777" w:rsidTr="003B248F">
        <w:trPr>
          <w:cantSplit/>
        </w:trPr>
        <w:tc>
          <w:tcPr>
            <w:tcW w:w="300" w:type="pct"/>
            <w:vAlign w:val="center"/>
          </w:tcPr>
          <w:p w14:paraId="4B6A3667" w14:textId="77777777" w:rsidR="003B248F" w:rsidRDefault="003B248F" w:rsidP="003B248F">
            <w:pPr>
              <w:pStyle w:val="Grillemoyenne21"/>
              <w:rPr>
                <w:rFonts w:ascii="Arial Narrow" w:hAnsi="Arial Narrow"/>
                <w:b/>
                <w:sz w:val="16"/>
                <w:szCs w:val="16"/>
                <w:lang w:val="fr-FR"/>
              </w:rPr>
            </w:pPr>
            <w:r>
              <w:rPr>
                <w:rFonts w:ascii="Arial Narrow" w:hAnsi="Arial Narrow"/>
                <w:b/>
                <w:sz w:val="16"/>
                <w:szCs w:val="16"/>
                <w:lang w:val="fr-FR"/>
              </w:rPr>
              <w:t>J.2.9</w:t>
            </w:r>
          </w:p>
        </w:tc>
        <w:tc>
          <w:tcPr>
            <w:tcW w:w="3212" w:type="pct"/>
            <w:vAlign w:val="center"/>
          </w:tcPr>
          <w:p w14:paraId="44B5E60F" w14:textId="77777777" w:rsidR="003B248F" w:rsidRPr="004B1CFB" w:rsidRDefault="003B248F" w:rsidP="003B248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membres du ménage de plus de 5 ans ?</w:t>
            </w:r>
          </w:p>
        </w:tc>
        <w:tc>
          <w:tcPr>
            <w:tcW w:w="935" w:type="pct"/>
            <w:vAlign w:val="center"/>
          </w:tcPr>
          <w:p w14:paraId="1147A2B9" w14:textId="77777777" w:rsidR="003B248F" w:rsidRPr="00605FB8" w:rsidRDefault="003B248F" w:rsidP="003B248F">
            <w:pPr>
              <w:spacing w:line="20" w:lineRule="atLeast"/>
              <w:rPr>
                <w:rFonts w:ascii="Arial Narrow" w:hAnsi="Arial Narrow"/>
                <w:bCs/>
                <w:i/>
                <w:sz w:val="16"/>
                <w:szCs w:val="16"/>
                <w:lang w:val="fr-FR"/>
              </w:rPr>
            </w:pPr>
            <w:r>
              <w:rPr>
                <w:rFonts w:ascii="Arial Narrow" w:hAnsi="Arial Narrow"/>
                <w:bCs/>
                <w:i/>
                <w:sz w:val="16"/>
                <w:szCs w:val="16"/>
                <w:lang w:val="fr-FR"/>
              </w:rPr>
              <w:t>Nombre</w:t>
            </w:r>
          </w:p>
        </w:tc>
        <w:tc>
          <w:tcPr>
            <w:tcW w:w="553" w:type="pct"/>
            <w:vAlign w:val="center"/>
          </w:tcPr>
          <w:p w14:paraId="043A3B73" w14:textId="77777777" w:rsidR="003B248F" w:rsidRPr="00605FB8" w:rsidRDefault="003B248F" w:rsidP="003B248F">
            <w:pPr>
              <w:rPr>
                <w:rFonts w:ascii="Arial Narrow" w:eastAsia="Times New Roman" w:hAnsi="Arial Narrow"/>
                <w:color w:val="000000"/>
                <w:sz w:val="18"/>
                <w:szCs w:val="18"/>
                <w:lang w:val="fr-FR" w:eastAsia="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15B9F59C" w:rsidR="00755D2C" w:rsidRPr="00B36BAB" w:rsidRDefault="00755D2C" w:rsidP="00755D2C">
      <w:pPr>
        <w:pStyle w:val="ListParagraph"/>
        <w:numPr>
          <w:ilvl w:val="0"/>
          <w:numId w:val="1"/>
        </w:numPr>
        <w:rPr>
          <w:rFonts w:ascii="Arial" w:hAnsi="Arial" w:cs="Arial"/>
          <w:sz w:val="18"/>
          <w:szCs w:val="18"/>
          <w:u w:val="single"/>
        </w:rPr>
      </w:pPr>
      <w:r w:rsidRPr="00B36BAB">
        <w:rPr>
          <w:rFonts w:ascii="Arial" w:hAnsi="Arial" w:cs="Arial"/>
          <w:sz w:val="18"/>
          <w:szCs w:val="18"/>
          <w:u w:val="single"/>
        </w:rPr>
        <w:lastRenderedPageBreak/>
        <w:t xml:space="preserve">Capital social – Confiance aux </w:t>
      </w:r>
      <w:r w:rsidR="00B36BAB">
        <w:rPr>
          <w:rFonts w:ascii="Arial" w:hAnsi="Arial" w:cs="Arial"/>
          <w:sz w:val="18"/>
          <w:szCs w:val="18"/>
          <w:u w:val="single"/>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D65BCA" w14:paraId="450F300F" w14:textId="77777777" w:rsidTr="002B72AE">
        <w:trPr>
          <w:trHeight w:val="250"/>
        </w:trPr>
        <w:tc>
          <w:tcPr>
            <w:tcW w:w="5000" w:type="pct"/>
            <w:gridSpan w:val="7"/>
          </w:tcPr>
          <w:p w14:paraId="004A7FA3" w14:textId="0A91A611" w:rsidR="00951136" w:rsidRPr="00B36BAB" w:rsidRDefault="00755D2C" w:rsidP="00755D2C">
            <w:pPr>
              <w:autoSpaceDE w:val="0"/>
              <w:autoSpaceDN w:val="0"/>
              <w:adjustRightInd w:val="0"/>
              <w:rPr>
                <w:rFonts w:ascii="Arial Narrow" w:hAnsi="Arial Narrow" w:cs="Arial"/>
                <w:color w:val="000000"/>
                <w:sz w:val="23"/>
                <w:szCs w:val="23"/>
                <w:lang w:val="fr-FR"/>
              </w:rPr>
            </w:pPr>
            <w:r w:rsidRPr="00B36BAB">
              <w:rPr>
                <w:rFonts w:ascii="Arial Narrow" w:hAnsi="Arial Narrow" w:cs="Arial"/>
                <w:color w:val="000000"/>
                <w:sz w:val="23"/>
                <w:szCs w:val="23"/>
                <w:lang w:val="fr-FR"/>
              </w:rPr>
              <w:t xml:space="preserve">Sur une échelle de </w:t>
            </w:r>
            <w:r w:rsidR="00951136" w:rsidRPr="00B36BAB">
              <w:rPr>
                <w:rFonts w:ascii="Arial Narrow" w:hAnsi="Arial Narrow" w:cs="Arial"/>
                <w:color w:val="000000"/>
                <w:sz w:val="23"/>
                <w:szCs w:val="23"/>
                <w:lang w:val="fr-FR"/>
              </w:rPr>
              <w:t>1</w:t>
            </w:r>
            <w:r w:rsidRPr="00B36BAB">
              <w:rPr>
                <w:rFonts w:ascii="Arial Narrow" w:hAnsi="Arial Narrow" w:cs="Arial"/>
                <w:color w:val="000000"/>
                <w:sz w:val="23"/>
                <w:szCs w:val="23"/>
                <w:lang w:val="fr-FR"/>
              </w:rPr>
              <w:t xml:space="preserve"> (pas du tout confiance) a</w:t>
            </w:r>
            <w:r w:rsidR="00951136" w:rsidRPr="00B36BAB">
              <w:rPr>
                <w:rFonts w:ascii="Arial Narrow" w:hAnsi="Arial Narrow" w:cs="Arial"/>
                <w:color w:val="000000"/>
                <w:sz w:val="23"/>
                <w:szCs w:val="23"/>
                <w:lang w:val="fr-FR"/>
              </w:rPr>
              <w:t xml:space="preserve"> 5</w:t>
            </w:r>
            <w:r w:rsidRPr="00B36BAB">
              <w:rPr>
                <w:rFonts w:ascii="Arial Narrow" w:hAnsi="Arial Narrow" w:cs="Arial"/>
                <w:color w:val="000000"/>
                <w:sz w:val="23"/>
                <w:szCs w:val="23"/>
                <w:lang w:val="fr-FR"/>
              </w:rPr>
              <w:t xml:space="preserve"> (confiance totale)</w:t>
            </w:r>
            <w:r w:rsidR="00951136" w:rsidRPr="00B36BAB">
              <w:rPr>
                <w:rFonts w:ascii="Arial Narrow" w:hAnsi="Arial Narrow" w:cs="Arial"/>
                <w:b/>
                <w:bCs/>
                <w:color w:val="000000"/>
                <w:sz w:val="23"/>
                <w:szCs w:val="23"/>
                <w:lang w:val="fr-FR"/>
              </w:rPr>
              <w:t xml:space="preserve">: </w:t>
            </w:r>
            <w:r w:rsidRPr="00B36BAB">
              <w:rPr>
                <w:rFonts w:ascii="Arial Narrow" w:hAnsi="Arial Narrow" w:cs="Arial"/>
                <w:b/>
                <w:bCs/>
                <w:color w:val="000000"/>
                <w:sz w:val="23"/>
                <w:szCs w:val="23"/>
                <w:lang w:val="fr-FR"/>
              </w:rPr>
              <w:t>Que</w:t>
            </w:r>
            <w:r w:rsidR="00B36BAB" w:rsidRPr="00B36BAB">
              <w:rPr>
                <w:rFonts w:ascii="Arial Narrow" w:hAnsi="Arial Narrow" w:cs="Arial"/>
                <w:b/>
                <w:bCs/>
                <w:color w:val="000000"/>
                <w:sz w:val="23"/>
                <w:szCs w:val="23"/>
                <w:lang w:val="fr-FR"/>
              </w:rPr>
              <w:t>l</w:t>
            </w:r>
            <w:r w:rsidRPr="00B36BAB">
              <w:rPr>
                <w:rFonts w:ascii="Arial Narrow" w:hAnsi="Arial Narrow" w:cs="Arial"/>
                <w:b/>
                <w:bCs/>
                <w:color w:val="000000"/>
                <w:sz w:val="23"/>
                <w:szCs w:val="23"/>
                <w:lang w:val="fr-FR"/>
              </w:rPr>
              <w:t xml:space="preserve"> niveau de confiance estimez-vous que vous avez </w:t>
            </w:r>
            <w:r w:rsidR="00D750DA">
              <w:rPr>
                <w:rFonts w:ascii="Arial Narrow" w:hAnsi="Arial Narrow" w:cs="Arial"/>
                <w:b/>
                <w:bCs/>
                <w:color w:val="000000"/>
                <w:sz w:val="23"/>
                <w:szCs w:val="23"/>
                <w:lang w:val="fr-FR"/>
              </w:rPr>
              <w:t xml:space="preserve">pour les gens suivants. Pas Example, </w:t>
            </w:r>
            <w:r w:rsidR="00B36BAB" w:rsidRPr="00B36BAB">
              <w:rPr>
                <w:rFonts w:ascii="Arial Narrow" w:hAnsi="Arial Narrow" w:cs="Arial"/>
                <w:b/>
                <w:bCs/>
                <w:color w:val="000000"/>
                <w:sz w:val="23"/>
                <w:szCs w:val="23"/>
                <w:lang w:val="fr-FR"/>
              </w:rPr>
              <w:t xml:space="preserve">si nous voudrions vous transmettre de l’argent par leur </w:t>
            </w:r>
            <w:r w:rsidR="00BA5C37" w:rsidRPr="00B36BAB">
              <w:rPr>
                <w:rFonts w:ascii="Arial Narrow" w:hAnsi="Arial Narrow" w:cs="Arial"/>
                <w:b/>
                <w:bCs/>
                <w:color w:val="000000"/>
                <w:sz w:val="23"/>
                <w:szCs w:val="23"/>
                <w:lang w:val="fr-FR"/>
              </w:rPr>
              <w:t>bais</w:t>
            </w:r>
            <w:r w:rsidR="00D750DA">
              <w:rPr>
                <w:rFonts w:ascii="Arial Narrow" w:hAnsi="Arial Narrow" w:cs="Arial"/>
                <w:b/>
                <w:bCs/>
                <w:color w:val="000000"/>
                <w:sz w:val="23"/>
                <w:szCs w:val="23"/>
                <w:lang w:val="fr-FR"/>
              </w:rPr>
              <w:t>, seriez-vous confiant que vous recevrez votre transfert</w:t>
            </w:r>
            <w:r w:rsidRPr="00B36BAB">
              <w:rPr>
                <w:rFonts w:ascii="Arial Narrow" w:hAnsi="Arial Narrow" w:cs="Arial"/>
                <w:b/>
                <w:bCs/>
                <w:color w:val="000000"/>
                <w:sz w:val="23"/>
                <w:szCs w:val="23"/>
                <w:lang w:val="fr-FR"/>
              </w:rPr>
              <w:t>?</w:t>
            </w:r>
            <w:r w:rsidR="00951136" w:rsidRPr="00B36BAB">
              <w:rPr>
                <w:rFonts w:ascii="Arial Narrow" w:hAnsi="Arial Narrow" w:cs="Arial"/>
                <w:b/>
                <w:bCs/>
                <w:color w:val="000000"/>
                <w:sz w:val="23"/>
                <w:szCs w:val="23"/>
                <w:lang w:val="fr-FR"/>
              </w:rPr>
              <w:t xml:space="preserve"> </w:t>
            </w:r>
          </w:p>
        </w:tc>
      </w:tr>
      <w:tr w:rsidR="00B36BAB" w:rsidRPr="00B36BAB" w14:paraId="415B8B92" w14:textId="77777777" w:rsidTr="00B36BAB">
        <w:trPr>
          <w:trHeight w:val="260"/>
        </w:trPr>
        <w:tc>
          <w:tcPr>
            <w:tcW w:w="281" w:type="pct"/>
          </w:tcPr>
          <w:p w14:paraId="72B390DB" w14:textId="5917E748"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6DC90EE0" w14:textId="0EDC08ED"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Votre</w:t>
            </w:r>
            <w:r w:rsidR="00B36BAB" w:rsidRPr="00B36BAB">
              <w:rPr>
                <w:rFonts w:ascii="Arial Narrow" w:hAnsi="Arial Narrow" w:cs="Arial"/>
                <w:color w:val="000000"/>
                <w:sz w:val="20"/>
                <w:szCs w:val="20"/>
                <w:lang w:val="fr-FR"/>
              </w:rPr>
              <w:t xml:space="preserve"> famille élargie</w:t>
            </w:r>
          </w:p>
        </w:tc>
        <w:tc>
          <w:tcPr>
            <w:tcW w:w="636" w:type="pct"/>
          </w:tcPr>
          <w:p w14:paraId="554CA82D" w14:textId="75BB9651"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78DCA97A" w14:textId="617F4CF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45E9313" w14:textId="71E0D50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B3D0D26" w14:textId="2AFE2EE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02E756B" w14:textId="401DACD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1446C581" w14:textId="77777777" w:rsidTr="00B36BAB">
        <w:trPr>
          <w:trHeight w:val="98"/>
        </w:trPr>
        <w:tc>
          <w:tcPr>
            <w:tcW w:w="281" w:type="pct"/>
          </w:tcPr>
          <w:p w14:paraId="70064A0F" w14:textId="05109F1C"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3C54227A" w14:textId="0B051347"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Vos</w:t>
            </w:r>
            <w:r w:rsidR="00B36BAB" w:rsidRPr="00B36BAB">
              <w:rPr>
                <w:rFonts w:ascii="Arial Narrow" w:hAnsi="Arial Narrow" w:cs="Arial"/>
                <w:color w:val="000000"/>
                <w:sz w:val="20"/>
                <w:szCs w:val="20"/>
                <w:lang w:val="fr-FR"/>
              </w:rPr>
              <w:t xml:space="preserve"> voisins immédiats </w:t>
            </w:r>
          </w:p>
        </w:tc>
        <w:tc>
          <w:tcPr>
            <w:tcW w:w="636" w:type="pct"/>
          </w:tcPr>
          <w:p w14:paraId="02BB7412" w14:textId="384699F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609088" w14:textId="4A9BBC0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F95A1E0" w14:textId="64868EA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3A6FF181" w14:textId="408C416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390C79D" w14:textId="0E75701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4E95EF78" w14:textId="77777777" w:rsidTr="00B36BAB">
        <w:trPr>
          <w:trHeight w:val="314"/>
        </w:trPr>
        <w:tc>
          <w:tcPr>
            <w:tcW w:w="281" w:type="pct"/>
          </w:tcPr>
          <w:p w14:paraId="66E793C7"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5D1D177A" w14:textId="0BC1E7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membres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équipe d’entretien</w:t>
            </w:r>
            <w:r w:rsidR="00517A15">
              <w:rPr>
                <w:rFonts w:ascii="Arial Narrow" w:hAnsi="Arial Narrow" w:cs="Arial"/>
                <w:color w:val="000000"/>
                <w:sz w:val="20"/>
                <w:szCs w:val="20"/>
                <w:lang w:val="fr-FR"/>
              </w:rPr>
              <w:t xml:space="preserve"> (si applicable)</w:t>
            </w:r>
          </w:p>
        </w:tc>
        <w:tc>
          <w:tcPr>
            <w:tcW w:w="636" w:type="pct"/>
          </w:tcPr>
          <w:p w14:paraId="401A8986" w14:textId="4A5B1B5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551AAA3A" w14:textId="2433EC4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B015705" w14:textId="76FB872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D7466DB" w14:textId="2A7CC19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59ACC20" w14:textId="0F1B1F8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0E2AE83B" w14:textId="77777777" w:rsidTr="00B36BAB">
        <w:trPr>
          <w:trHeight w:val="314"/>
        </w:trPr>
        <w:tc>
          <w:tcPr>
            <w:tcW w:w="281" w:type="pct"/>
          </w:tcPr>
          <w:p w14:paraId="7A1395E4" w14:textId="69B4A280"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5C6A363A" w14:textId="646EF1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gens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71AF2636" w14:textId="481B990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759C8F8" w14:textId="075E592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A7FCCE6" w14:textId="0A3B80E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3E48899" w14:textId="5B3587A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158FE91" w14:textId="71E8CAF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DA9D671" w14:textId="77777777" w:rsidTr="00B36BAB">
        <w:trPr>
          <w:trHeight w:val="97"/>
        </w:trPr>
        <w:tc>
          <w:tcPr>
            <w:tcW w:w="281" w:type="pct"/>
          </w:tcPr>
          <w:p w14:paraId="1F1BD3F6" w14:textId="51CB0495"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099F4482" w14:textId="6240A0B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 chef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3E13F549" w14:textId="0F90969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1EB5C4FE" w14:textId="6E5E48B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3E530516" w14:textId="5A53578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1F6FB68" w14:textId="411C1A7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B177329" w14:textId="5E175C5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2AB3B6" w14:textId="77777777" w:rsidTr="00B36BAB">
        <w:trPr>
          <w:trHeight w:val="97"/>
        </w:trPr>
        <w:tc>
          <w:tcPr>
            <w:tcW w:w="281" w:type="pct"/>
          </w:tcPr>
          <w:p w14:paraId="09AF45E4"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2418E604" w14:textId="1537F02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responsables </w:t>
            </w:r>
            <w:r w:rsidR="00517A15">
              <w:rPr>
                <w:rFonts w:ascii="Arial Narrow" w:hAnsi="Arial Narrow" w:cs="Arial"/>
                <w:color w:val="000000"/>
                <w:sz w:val="20"/>
                <w:szCs w:val="20"/>
                <w:lang w:val="fr-FR"/>
              </w:rPr>
              <w:t xml:space="preserve">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CGF</w:t>
            </w:r>
          </w:p>
        </w:tc>
        <w:tc>
          <w:tcPr>
            <w:tcW w:w="636" w:type="pct"/>
          </w:tcPr>
          <w:p w14:paraId="6A3CE50B" w14:textId="413F1B8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3D2BBCAD" w14:textId="2D10B9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51F1FEFB" w14:textId="75B4D58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4BCFBD9F" w14:textId="3571412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BAA5FD0" w14:textId="54DDB1E9"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7BD4F64A" w14:textId="77777777" w:rsidTr="00B36BAB">
        <w:trPr>
          <w:trHeight w:val="97"/>
        </w:trPr>
        <w:tc>
          <w:tcPr>
            <w:tcW w:w="281" w:type="pct"/>
          </w:tcPr>
          <w:p w14:paraId="0C83E3EC"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3ACB8896" w14:textId="650BEF44" w:rsidR="00B36BAB" w:rsidRPr="00B36BAB" w:rsidRDefault="00B36BAB"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026CB1">
              <w:rPr>
                <w:rFonts w:ascii="Arial Narrow" w:hAnsi="Arial Narrow" w:cs="Arial"/>
                <w:color w:val="000000"/>
                <w:sz w:val="20"/>
                <w:szCs w:val="20"/>
                <w:lang w:val="fr-FR"/>
              </w:rPr>
              <w:t>s responsables du</w:t>
            </w:r>
            <w:r>
              <w:rPr>
                <w:rFonts w:ascii="Arial Narrow" w:hAnsi="Arial Narrow" w:cs="Arial"/>
                <w:color w:val="000000"/>
                <w:sz w:val="20"/>
                <w:szCs w:val="20"/>
                <w:lang w:val="fr-FR"/>
              </w:rPr>
              <w:t xml:space="preserve"> PIF</w:t>
            </w:r>
          </w:p>
        </w:tc>
        <w:tc>
          <w:tcPr>
            <w:tcW w:w="636" w:type="pct"/>
          </w:tcPr>
          <w:p w14:paraId="2D43B0A5"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667" w:type="pct"/>
          </w:tcPr>
          <w:p w14:paraId="18DC6EBA"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46" w:type="pct"/>
          </w:tcPr>
          <w:p w14:paraId="5B90A5AB"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06" w:type="pct"/>
          </w:tcPr>
          <w:p w14:paraId="573071A1"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86" w:type="pct"/>
          </w:tcPr>
          <w:p w14:paraId="78840587"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r>
      <w:tr w:rsidR="00B36BAB" w:rsidRPr="00B36BAB" w14:paraId="59E1D3F6" w14:textId="77777777" w:rsidTr="00B36BAB">
        <w:trPr>
          <w:trHeight w:val="98"/>
        </w:trPr>
        <w:tc>
          <w:tcPr>
            <w:tcW w:w="281" w:type="pct"/>
          </w:tcPr>
          <w:p w14:paraId="57949221" w14:textId="747B9A2C"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79B6D719" w14:textId="1D39B9C4" w:rsidR="00B36BAB" w:rsidRPr="00B36BAB" w:rsidRDefault="00BA5C37"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B36BAB">
              <w:rPr>
                <w:rFonts w:ascii="Arial Narrow" w:hAnsi="Arial Narrow" w:cs="Arial"/>
                <w:color w:val="000000"/>
                <w:sz w:val="20"/>
                <w:szCs w:val="20"/>
                <w:lang w:val="fr-FR"/>
              </w:rPr>
              <w:t xml:space="preserve"> gouvernement</w:t>
            </w:r>
            <w:r w:rsidR="00B36BAB" w:rsidRPr="00B36BAB">
              <w:rPr>
                <w:rFonts w:ascii="Arial Narrow" w:hAnsi="Arial Narrow" w:cs="Arial"/>
                <w:color w:val="000000"/>
                <w:sz w:val="20"/>
                <w:szCs w:val="20"/>
                <w:lang w:val="fr-FR"/>
              </w:rPr>
              <w:t xml:space="preserve"> </w:t>
            </w:r>
          </w:p>
        </w:tc>
        <w:tc>
          <w:tcPr>
            <w:tcW w:w="636" w:type="pct"/>
          </w:tcPr>
          <w:p w14:paraId="7666D57C" w14:textId="727C0F1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218FC8B" w14:textId="32621C6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39D3C21" w14:textId="0CAA2B5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218C3CF" w14:textId="5C98E9A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3B1CC5EC" w14:textId="38A6D8F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1635ED" w14:textId="77777777" w:rsidTr="00B36BAB">
        <w:trPr>
          <w:trHeight w:val="98"/>
        </w:trPr>
        <w:tc>
          <w:tcPr>
            <w:tcW w:w="281" w:type="pct"/>
          </w:tcPr>
          <w:p w14:paraId="478D6D6B" w14:textId="44D68637"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17AB6EAD" w14:textId="55E7EE6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Les étrangers</w:t>
            </w:r>
          </w:p>
        </w:tc>
        <w:tc>
          <w:tcPr>
            <w:tcW w:w="636" w:type="pct"/>
          </w:tcPr>
          <w:p w14:paraId="26C19D4B" w14:textId="362075B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BC13CB" w14:textId="28E366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065052E1" w14:textId="4789A7D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5288263A" w14:textId="39967C5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C2F6A84" w14:textId="3693751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7F7B126A" w:rsidR="00FB205D" w:rsidRPr="007F1328" w:rsidRDefault="00FB205D" w:rsidP="00FB205D">
      <w:pPr>
        <w:pStyle w:val="ListParagraph"/>
        <w:numPr>
          <w:ilvl w:val="0"/>
          <w:numId w:val="1"/>
        </w:numPr>
        <w:rPr>
          <w:rFonts w:ascii="Arial" w:hAnsi="Arial" w:cs="Arial"/>
          <w:sz w:val="18"/>
          <w:szCs w:val="18"/>
          <w:u w:val="single"/>
        </w:rPr>
      </w:pPr>
      <w:r>
        <w:rPr>
          <w:rFonts w:ascii="Arial" w:hAnsi="Arial" w:cs="Arial"/>
          <w:sz w:val="18"/>
          <w:szCs w:val="18"/>
          <w:u w:val="single"/>
        </w:rPr>
        <w:t>Pe</w:t>
      </w:r>
      <w:r w:rsidR="0052693A">
        <w:rPr>
          <w:rFonts w:ascii="Arial" w:hAnsi="Arial" w:cs="Arial"/>
          <w:sz w:val="18"/>
          <w:szCs w:val="18"/>
          <w:u w:val="single"/>
        </w:rPr>
        <w:t>rception de</w:t>
      </w:r>
      <w:r w:rsidR="001B22EE">
        <w:rPr>
          <w:rFonts w:ascii="Arial" w:hAnsi="Arial" w:cs="Arial"/>
          <w:sz w:val="18"/>
          <w:szCs w:val="18"/>
          <w:u w:val="single"/>
        </w:rPr>
        <w:t xml:space="preserve"> la valeur</w:t>
      </w:r>
      <w:r w:rsidR="0052693A">
        <w:rPr>
          <w:rFonts w:ascii="Arial" w:hAnsi="Arial" w:cs="Arial"/>
          <w:sz w:val="18"/>
          <w:szCs w:val="18"/>
          <w:u w:val="single"/>
        </w:rPr>
        <w:t xml:space="preserve"> </w:t>
      </w:r>
      <w:r w:rsidR="004669D8">
        <w:rPr>
          <w:rFonts w:ascii="Arial" w:hAnsi="Arial" w:cs="Arial"/>
          <w:sz w:val="18"/>
          <w:szCs w:val="18"/>
          <w:u w:val="single"/>
        </w:rPr>
        <w:t>environnementale</w:t>
      </w:r>
      <w:r w:rsidR="00920AC2">
        <w:rPr>
          <w:rFonts w:ascii="Arial" w:hAnsi="Arial" w:cs="Arial"/>
          <w:sz w:val="18"/>
          <w:szCs w:val="18"/>
          <w:u w:val="single"/>
        </w:rPr>
        <w:t xml:space="preserve"> et préférences</w:t>
      </w:r>
    </w:p>
    <w:p w14:paraId="5B940EDA" w14:textId="4E22F7ED" w:rsidR="00FB205D" w:rsidRDefault="00FB205D" w:rsidP="00150DEE">
      <w:pPr>
        <w:rPr>
          <w:rFonts w:ascii="Arial" w:hAnsi="Arial" w:cs="Arial"/>
          <w:sz w:val="18"/>
          <w:szCs w:val="18"/>
          <w:lang w:val="fr-FR"/>
        </w:rPr>
      </w:pPr>
    </w:p>
    <w:p w14:paraId="2E8E236E" w14:textId="15787815" w:rsidR="0052693A" w:rsidRDefault="00C20DEC" w:rsidP="00150DEE">
      <w:pPr>
        <w:rPr>
          <w:rFonts w:ascii="Arial" w:hAnsi="Arial" w:cs="Arial"/>
          <w:sz w:val="18"/>
          <w:szCs w:val="18"/>
          <w:lang w:val="fr-FR"/>
        </w:rPr>
      </w:pPr>
      <w:commentRangeStart w:id="9"/>
      <w:r>
        <w:rPr>
          <w:rFonts w:ascii="Arial" w:hAnsi="Arial" w:cs="Arial"/>
          <w:sz w:val="18"/>
          <w:szCs w:val="18"/>
          <w:lang w:val="fr-FR"/>
        </w:rPr>
        <w:t>Veuillez indiquer à quel point vous êtes d’accord avec les affirmations suivantes</w:t>
      </w:r>
      <w:commentRangeEnd w:id="9"/>
      <w:r w:rsidR="00E4472A">
        <w:rPr>
          <w:rStyle w:val="CommentReference"/>
          <w:rFonts w:eastAsia="Times New Roman"/>
          <w:lang w:val="fr-FR" w:eastAsia="fr-FR"/>
        </w:rPr>
        <w:commentReference w:id="9"/>
      </w:r>
    </w:p>
    <w:p w14:paraId="44A0EED5" w14:textId="77777777" w:rsidR="00BC6FE5" w:rsidRDefault="00BC6FE5"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471"/>
        <w:gridCol w:w="5521"/>
        <w:gridCol w:w="3070"/>
      </w:tblGrid>
      <w:tr w:rsidR="00BC6FE5" w:rsidRPr="00D65BCA" w14:paraId="0697EF79" w14:textId="77777777" w:rsidTr="00917646">
        <w:tc>
          <w:tcPr>
            <w:tcW w:w="260" w:type="pct"/>
          </w:tcPr>
          <w:p w14:paraId="3D909A6E" w14:textId="77777777" w:rsidR="00BC6FE5" w:rsidRDefault="00BC6FE5" w:rsidP="00BC6FE5">
            <w:pPr>
              <w:pStyle w:val="ListParagraph"/>
              <w:ind w:left="0"/>
              <w:rPr>
                <w:rFonts w:ascii="Arial" w:hAnsi="Arial" w:cs="Arial"/>
                <w:sz w:val="18"/>
                <w:szCs w:val="18"/>
              </w:rPr>
            </w:pPr>
          </w:p>
        </w:tc>
        <w:tc>
          <w:tcPr>
            <w:tcW w:w="3045" w:type="pct"/>
          </w:tcPr>
          <w:p w14:paraId="7EAEF1FF" w14:textId="65926DF1" w:rsidR="00BC6FE5" w:rsidRDefault="00BC6FE5" w:rsidP="00BC6FE5">
            <w:pPr>
              <w:pStyle w:val="ListParagraph"/>
              <w:ind w:left="0"/>
              <w:rPr>
                <w:rFonts w:ascii="Arial" w:hAnsi="Arial" w:cs="Arial"/>
                <w:sz w:val="18"/>
                <w:szCs w:val="18"/>
              </w:rPr>
            </w:pPr>
          </w:p>
        </w:tc>
        <w:tc>
          <w:tcPr>
            <w:tcW w:w="1694" w:type="pct"/>
          </w:tcPr>
          <w:p w14:paraId="1886CDF5" w14:textId="77777777" w:rsidR="00BC6FE5" w:rsidRDefault="00BC6FE5" w:rsidP="00BC6FE5">
            <w:pPr>
              <w:pStyle w:val="ListParagraph"/>
              <w:ind w:left="0"/>
              <w:rPr>
                <w:rFonts w:ascii="Arial" w:hAnsi="Arial" w:cs="Arial"/>
                <w:sz w:val="18"/>
                <w:szCs w:val="18"/>
              </w:rPr>
            </w:pPr>
          </w:p>
        </w:tc>
      </w:tr>
      <w:tr w:rsidR="00BC6FE5" w:rsidRPr="00695AB7" w14:paraId="72EFE571" w14:textId="77777777" w:rsidTr="00917646">
        <w:tc>
          <w:tcPr>
            <w:tcW w:w="260" w:type="pct"/>
          </w:tcPr>
          <w:p w14:paraId="4E672CBD" w14:textId="58439656" w:rsidR="00BC6FE5" w:rsidRDefault="00BC6FE5" w:rsidP="00BC6FE5">
            <w:pPr>
              <w:pStyle w:val="ListParagraph"/>
              <w:ind w:left="0"/>
              <w:rPr>
                <w:rFonts w:ascii="Arial" w:hAnsi="Arial" w:cs="Arial"/>
                <w:sz w:val="18"/>
                <w:szCs w:val="18"/>
              </w:rPr>
            </w:pPr>
            <w:r>
              <w:rPr>
                <w:rFonts w:ascii="Arial" w:hAnsi="Arial" w:cs="Arial"/>
                <w:sz w:val="18"/>
                <w:szCs w:val="18"/>
              </w:rPr>
              <w:t>1</w:t>
            </w:r>
          </w:p>
        </w:tc>
        <w:tc>
          <w:tcPr>
            <w:tcW w:w="3045" w:type="pct"/>
          </w:tcPr>
          <w:p w14:paraId="0DCAA2AB" w14:textId="4A726CCA" w:rsidR="00BC6FE5" w:rsidRDefault="00BC6FE5" w:rsidP="00BC6FE5">
            <w:pPr>
              <w:pStyle w:val="ListParagraph"/>
              <w:ind w:left="0"/>
              <w:rPr>
                <w:rFonts w:ascii="Arial" w:hAnsi="Arial" w:cs="Arial"/>
                <w:sz w:val="18"/>
                <w:szCs w:val="18"/>
              </w:rPr>
            </w:pPr>
          </w:p>
        </w:tc>
        <w:tc>
          <w:tcPr>
            <w:tcW w:w="1694" w:type="pct"/>
          </w:tcPr>
          <w:p w14:paraId="5CD0D99E" w14:textId="16D2853A" w:rsidR="00BC6FE5" w:rsidRDefault="00BC6FE5" w:rsidP="00BC6FE5">
            <w:pPr>
              <w:pStyle w:val="ListParagraph"/>
              <w:ind w:left="0"/>
              <w:rPr>
                <w:rFonts w:ascii="Arial" w:hAnsi="Arial" w:cs="Arial"/>
                <w:sz w:val="18"/>
                <w:szCs w:val="18"/>
              </w:rPr>
            </w:pPr>
            <w:r>
              <w:rPr>
                <w:rFonts w:ascii="Arial" w:hAnsi="Arial" w:cs="Arial"/>
                <w:sz w:val="18"/>
                <w:szCs w:val="18"/>
              </w:rPr>
              <w:t>1=</w:t>
            </w:r>
            <w:r w:rsidR="00C20DEC">
              <w:rPr>
                <w:rFonts w:ascii="Arial" w:hAnsi="Arial" w:cs="Arial"/>
                <w:sz w:val="18"/>
                <w:szCs w:val="18"/>
              </w:rPr>
              <w:t>je ne suis pas du tout d’accord</w:t>
            </w:r>
          </w:p>
          <w:p w14:paraId="3CE8646F" w14:textId="4E85EF18" w:rsidR="00BC6FE5" w:rsidRDefault="00BC6FE5" w:rsidP="00BC6FE5">
            <w:pPr>
              <w:pStyle w:val="ListParagraph"/>
              <w:ind w:left="0"/>
              <w:rPr>
                <w:rFonts w:ascii="Arial" w:hAnsi="Arial" w:cs="Arial"/>
                <w:sz w:val="18"/>
                <w:szCs w:val="18"/>
              </w:rPr>
            </w:pPr>
            <w:r>
              <w:rPr>
                <w:rFonts w:ascii="Arial" w:hAnsi="Arial" w:cs="Arial"/>
                <w:sz w:val="18"/>
                <w:szCs w:val="18"/>
              </w:rPr>
              <w:t>2=</w:t>
            </w:r>
            <w:r w:rsidR="00C20DEC">
              <w:rPr>
                <w:rFonts w:ascii="Arial" w:hAnsi="Arial" w:cs="Arial"/>
                <w:sz w:val="18"/>
                <w:szCs w:val="18"/>
              </w:rPr>
              <w:t>je ne suis pas sure</w:t>
            </w:r>
          </w:p>
          <w:p w14:paraId="6CA67BF2" w14:textId="10D9082C" w:rsidR="00BC6FE5" w:rsidRDefault="00BC6FE5" w:rsidP="00BC6FE5">
            <w:pPr>
              <w:pStyle w:val="ListParagraph"/>
              <w:ind w:left="0"/>
              <w:rPr>
                <w:rFonts w:ascii="Arial" w:hAnsi="Arial" w:cs="Arial"/>
                <w:sz w:val="18"/>
                <w:szCs w:val="18"/>
              </w:rPr>
            </w:pPr>
            <w:r>
              <w:rPr>
                <w:rFonts w:ascii="Arial" w:hAnsi="Arial" w:cs="Arial"/>
                <w:sz w:val="18"/>
                <w:szCs w:val="18"/>
              </w:rPr>
              <w:t xml:space="preserve">3=je </w:t>
            </w:r>
            <w:r w:rsidR="00C20DEC">
              <w:rPr>
                <w:rFonts w:ascii="Arial" w:hAnsi="Arial" w:cs="Arial"/>
                <w:sz w:val="18"/>
                <w:szCs w:val="18"/>
              </w:rPr>
              <w:t>suis d’accord</w:t>
            </w:r>
          </w:p>
          <w:p w14:paraId="31CF25F5" w14:textId="6C4DF87F" w:rsidR="00BC6FE5" w:rsidRDefault="00C20DEC" w:rsidP="00BC6FE5">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595E27EA" w14:textId="77777777" w:rsidTr="00917646">
        <w:tc>
          <w:tcPr>
            <w:tcW w:w="260" w:type="pct"/>
          </w:tcPr>
          <w:p w14:paraId="242607A8" w14:textId="1A75529F" w:rsidR="00BC6FE5" w:rsidRDefault="00BC6FE5" w:rsidP="00BC6FE5">
            <w:pPr>
              <w:pStyle w:val="ListParagraph"/>
              <w:ind w:left="0"/>
              <w:rPr>
                <w:rFonts w:ascii="Arial" w:hAnsi="Arial" w:cs="Arial"/>
                <w:sz w:val="18"/>
                <w:szCs w:val="18"/>
              </w:rPr>
            </w:pPr>
            <w:r>
              <w:rPr>
                <w:rFonts w:ascii="Arial" w:hAnsi="Arial" w:cs="Arial"/>
                <w:sz w:val="18"/>
                <w:szCs w:val="18"/>
              </w:rPr>
              <w:t>2</w:t>
            </w:r>
          </w:p>
        </w:tc>
        <w:tc>
          <w:tcPr>
            <w:tcW w:w="3045" w:type="pct"/>
          </w:tcPr>
          <w:p w14:paraId="78421E27" w14:textId="672C28CC" w:rsidR="00BC6FE5" w:rsidRDefault="00BC6FE5" w:rsidP="00BC6FE5">
            <w:pPr>
              <w:pStyle w:val="ListParagraph"/>
              <w:ind w:left="0"/>
              <w:rPr>
                <w:rFonts w:ascii="Arial" w:hAnsi="Arial" w:cs="Arial"/>
                <w:sz w:val="18"/>
                <w:szCs w:val="18"/>
              </w:rPr>
            </w:pPr>
          </w:p>
        </w:tc>
        <w:tc>
          <w:tcPr>
            <w:tcW w:w="1694" w:type="pct"/>
          </w:tcPr>
          <w:p w14:paraId="02A7EFA1"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7FA0A2C4"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50912AA5"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1B8BB2FC" w14:textId="6C1DED01"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4E2F635F" w14:textId="77777777" w:rsidTr="00917646">
        <w:tc>
          <w:tcPr>
            <w:tcW w:w="260" w:type="pct"/>
          </w:tcPr>
          <w:p w14:paraId="485F46E9" w14:textId="3CFFDB76" w:rsidR="00BC6FE5" w:rsidRDefault="00BC6FE5" w:rsidP="00BC6FE5">
            <w:pPr>
              <w:pStyle w:val="ListParagraph"/>
              <w:ind w:left="0"/>
              <w:rPr>
                <w:rFonts w:ascii="Arial" w:hAnsi="Arial" w:cs="Arial"/>
                <w:sz w:val="18"/>
                <w:szCs w:val="18"/>
              </w:rPr>
            </w:pPr>
            <w:r>
              <w:rPr>
                <w:rFonts w:ascii="Arial" w:hAnsi="Arial" w:cs="Arial"/>
                <w:sz w:val="18"/>
                <w:szCs w:val="18"/>
              </w:rPr>
              <w:t>3</w:t>
            </w:r>
          </w:p>
        </w:tc>
        <w:tc>
          <w:tcPr>
            <w:tcW w:w="3045" w:type="pct"/>
          </w:tcPr>
          <w:p w14:paraId="0C2E28F5" w14:textId="620080EF" w:rsidR="00BC6FE5" w:rsidRDefault="00BC6FE5" w:rsidP="00BC6FE5">
            <w:pPr>
              <w:pStyle w:val="ListParagraph"/>
              <w:ind w:left="0"/>
              <w:rPr>
                <w:rFonts w:ascii="Arial" w:hAnsi="Arial" w:cs="Arial"/>
                <w:sz w:val="18"/>
                <w:szCs w:val="18"/>
              </w:rPr>
            </w:pPr>
          </w:p>
        </w:tc>
        <w:tc>
          <w:tcPr>
            <w:tcW w:w="1694" w:type="pct"/>
          </w:tcPr>
          <w:p w14:paraId="31924903"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5407C75D"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49781B5E"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61E5F686" w14:textId="1FBEC429"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0C6C300C" w14:textId="77777777" w:rsidTr="00917646">
        <w:tc>
          <w:tcPr>
            <w:tcW w:w="260" w:type="pct"/>
          </w:tcPr>
          <w:p w14:paraId="77947F21" w14:textId="711A8803" w:rsidR="00BC6FE5" w:rsidRDefault="00BC6FE5" w:rsidP="00BC6FE5">
            <w:pPr>
              <w:pStyle w:val="ListParagraph"/>
              <w:ind w:left="0"/>
              <w:rPr>
                <w:rFonts w:ascii="Arial" w:hAnsi="Arial" w:cs="Arial"/>
                <w:sz w:val="18"/>
                <w:szCs w:val="18"/>
              </w:rPr>
            </w:pPr>
            <w:r>
              <w:rPr>
                <w:rFonts w:ascii="Arial" w:hAnsi="Arial" w:cs="Arial"/>
                <w:sz w:val="18"/>
                <w:szCs w:val="18"/>
              </w:rPr>
              <w:t>4</w:t>
            </w:r>
          </w:p>
        </w:tc>
        <w:tc>
          <w:tcPr>
            <w:tcW w:w="3045" w:type="pct"/>
          </w:tcPr>
          <w:p w14:paraId="0B04148C" w14:textId="0A303CAD" w:rsidR="00BC6FE5" w:rsidRDefault="00BC6FE5" w:rsidP="00BC6FE5">
            <w:pPr>
              <w:pStyle w:val="ListParagraph"/>
              <w:ind w:left="0"/>
              <w:rPr>
                <w:rFonts w:ascii="Arial" w:hAnsi="Arial" w:cs="Arial"/>
                <w:sz w:val="18"/>
                <w:szCs w:val="18"/>
              </w:rPr>
            </w:pPr>
          </w:p>
        </w:tc>
        <w:tc>
          <w:tcPr>
            <w:tcW w:w="1694" w:type="pct"/>
          </w:tcPr>
          <w:p w14:paraId="3E56D4F9"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24353CAF"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2965D274"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3694FAF4" w14:textId="42476D8E"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1D6F8058" w14:textId="77777777" w:rsidTr="00C20DEC">
        <w:trPr>
          <w:trHeight w:val="940"/>
        </w:trPr>
        <w:tc>
          <w:tcPr>
            <w:tcW w:w="260" w:type="pct"/>
          </w:tcPr>
          <w:p w14:paraId="5D4DB3AC" w14:textId="51D277F6" w:rsidR="00BC6FE5" w:rsidRDefault="00BC6FE5" w:rsidP="00BC6FE5">
            <w:pPr>
              <w:pStyle w:val="ListParagraph"/>
              <w:ind w:left="0"/>
              <w:rPr>
                <w:rFonts w:ascii="Arial" w:hAnsi="Arial" w:cs="Arial"/>
                <w:sz w:val="18"/>
                <w:szCs w:val="18"/>
              </w:rPr>
            </w:pPr>
            <w:r>
              <w:rPr>
                <w:rFonts w:ascii="Arial" w:hAnsi="Arial" w:cs="Arial"/>
                <w:sz w:val="18"/>
                <w:szCs w:val="18"/>
              </w:rPr>
              <w:t>5</w:t>
            </w:r>
          </w:p>
        </w:tc>
        <w:tc>
          <w:tcPr>
            <w:tcW w:w="3045" w:type="pct"/>
          </w:tcPr>
          <w:p w14:paraId="2D7BE1D3" w14:textId="16DDFD5E" w:rsidR="00BC6FE5" w:rsidRDefault="00BC6FE5" w:rsidP="00BC6FE5">
            <w:pPr>
              <w:pStyle w:val="ListParagraph"/>
              <w:ind w:left="0"/>
              <w:rPr>
                <w:rFonts w:ascii="Arial" w:hAnsi="Arial" w:cs="Arial"/>
                <w:sz w:val="18"/>
                <w:szCs w:val="18"/>
              </w:rPr>
            </w:pPr>
          </w:p>
        </w:tc>
        <w:tc>
          <w:tcPr>
            <w:tcW w:w="1694" w:type="pct"/>
          </w:tcPr>
          <w:p w14:paraId="57AE6B52"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59581EE0"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24A566DF"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04932E9A" w14:textId="78683746"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bl>
    <w:p w14:paraId="7FCA062F" w14:textId="540E2104" w:rsidR="00BC6FE5" w:rsidRDefault="00BC6FE5" w:rsidP="00BC6FE5">
      <w:pPr>
        <w:pStyle w:val="ListParagraph"/>
        <w:rPr>
          <w:ins w:id="10" w:author="Daan van Soest" w:date="2018-09-09T10:40:00Z"/>
          <w:rFonts w:ascii="Arial" w:hAnsi="Arial" w:cs="Arial"/>
          <w:sz w:val="18"/>
          <w:szCs w:val="18"/>
        </w:rPr>
      </w:pPr>
    </w:p>
    <w:p w14:paraId="57B49106" w14:textId="77777777" w:rsidR="00D76E40" w:rsidRDefault="00D76E40" w:rsidP="00BC6FE5">
      <w:pPr>
        <w:pStyle w:val="ListParagraph"/>
        <w:rPr>
          <w:ins w:id="11" w:author="Daan van Soest" w:date="2018-09-09T10:40:00Z"/>
          <w:rFonts w:ascii="Arial" w:hAnsi="Arial" w:cs="Arial"/>
          <w:sz w:val="18"/>
          <w:szCs w:val="18"/>
        </w:rPr>
      </w:pPr>
    </w:p>
    <w:tbl>
      <w:tblPr>
        <w:tblStyle w:val="TableGrid"/>
        <w:tblW w:w="5000" w:type="pct"/>
        <w:tblLook w:val="04A0" w:firstRow="1" w:lastRow="0" w:firstColumn="1" w:lastColumn="0" w:noHBand="0" w:noVBand="1"/>
      </w:tblPr>
      <w:tblGrid>
        <w:gridCol w:w="471"/>
        <w:gridCol w:w="5521"/>
        <w:gridCol w:w="3070"/>
      </w:tblGrid>
      <w:tr w:rsidR="00920AC2" w14:paraId="1643C613" w14:textId="77777777" w:rsidTr="00CF2FE4">
        <w:trPr>
          <w:trHeight w:val="940"/>
        </w:trPr>
        <w:tc>
          <w:tcPr>
            <w:tcW w:w="260" w:type="pct"/>
          </w:tcPr>
          <w:p w14:paraId="58354B67" w14:textId="7FD90B48" w:rsidR="00920AC2" w:rsidRDefault="00920AC2" w:rsidP="00CF2FE4">
            <w:pPr>
              <w:pStyle w:val="ListParagraph"/>
              <w:ind w:left="0"/>
              <w:rPr>
                <w:rFonts w:ascii="Arial" w:hAnsi="Arial" w:cs="Arial"/>
                <w:sz w:val="18"/>
                <w:szCs w:val="18"/>
              </w:rPr>
            </w:pPr>
          </w:p>
        </w:tc>
        <w:tc>
          <w:tcPr>
            <w:tcW w:w="3045" w:type="pct"/>
          </w:tcPr>
          <w:p w14:paraId="0F9A9380" w14:textId="1F270ED8" w:rsidR="00920AC2" w:rsidRDefault="00920AC2" w:rsidP="00CF2FE4">
            <w:pPr>
              <w:pStyle w:val="ListParagraph"/>
              <w:ind w:left="0"/>
              <w:rPr>
                <w:rFonts w:ascii="Arial" w:hAnsi="Arial" w:cs="Arial"/>
                <w:sz w:val="18"/>
                <w:szCs w:val="18"/>
              </w:rPr>
            </w:pPr>
            <w:r>
              <w:rPr>
                <w:rFonts w:ascii="Arial" w:hAnsi="Arial" w:cs="Arial"/>
                <w:sz w:val="18"/>
                <w:szCs w:val="18"/>
              </w:rPr>
              <w:t xml:space="preserve">Mon revenu agricole varie considérablement d’une année </w:t>
            </w:r>
            <w:proofErr w:type="spellStart"/>
            <w:r>
              <w:rPr>
                <w:rFonts w:ascii="Arial" w:hAnsi="Arial" w:cs="Arial"/>
                <w:sz w:val="18"/>
                <w:szCs w:val="18"/>
              </w:rPr>
              <w:t>a</w:t>
            </w:r>
            <w:proofErr w:type="spellEnd"/>
            <w:r>
              <w:rPr>
                <w:rFonts w:ascii="Arial" w:hAnsi="Arial" w:cs="Arial"/>
                <w:sz w:val="18"/>
                <w:szCs w:val="18"/>
              </w:rPr>
              <w:t xml:space="preserve"> l’autre</w:t>
            </w:r>
          </w:p>
        </w:tc>
        <w:tc>
          <w:tcPr>
            <w:tcW w:w="1694" w:type="pct"/>
          </w:tcPr>
          <w:p w14:paraId="38194A40" w14:textId="77777777" w:rsidR="00920AC2" w:rsidRDefault="00920AC2" w:rsidP="00CF2FE4">
            <w:pPr>
              <w:pStyle w:val="ListParagraph"/>
              <w:ind w:left="0"/>
              <w:rPr>
                <w:rFonts w:ascii="Arial" w:hAnsi="Arial" w:cs="Arial"/>
                <w:sz w:val="18"/>
                <w:szCs w:val="18"/>
              </w:rPr>
            </w:pPr>
            <w:r>
              <w:rPr>
                <w:rFonts w:ascii="Arial" w:hAnsi="Arial" w:cs="Arial"/>
                <w:sz w:val="18"/>
                <w:szCs w:val="18"/>
              </w:rPr>
              <w:t>1=je ne suis pas du tout d’accord</w:t>
            </w:r>
          </w:p>
          <w:p w14:paraId="3D424E4B" w14:textId="77777777" w:rsidR="00920AC2" w:rsidRDefault="00920AC2" w:rsidP="00CF2FE4">
            <w:pPr>
              <w:pStyle w:val="ListParagraph"/>
              <w:ind w:left="0"/>
              <w:rPr>
                <w:rFonts w:ascii="Arial" w:hAnsi="Arial" w:cs="Arial"/>
                <w:sz w:val="18"/>
                <w:szCs w:val="18"/>
              </w:rPr>
            </w:pPr>
            <w:r>
              <w:rPr>
                <w:rFonts w:ascii="Arial" w:hAnsi="Arial" w:cs="Arial"/>
                <w:sz w:val="18"/>
                <w:szCs w:val="18"/>
              </w:rPr>
              <w:t>2=je ne suis pas sure</w:t>
            </w:r>
          </w:p>
          <w:p w14:paraId="33C2734E" w14:textId="77777777" w:rsidR="00920AC2" w:rsidRDefault="00920AC2" w:rsidP="00CF2FE4">
            <w:pPr>
              <w:pStyle w:val="ListParagraph"/>
              <w:ind w:left="0"/>
              <w:rPr>
                <w:rFonts w:ascii="Arial" w:hAnsi="Arial" w:cs="Arial"/>
                <w:sz w:val="18"/>
                <w:szCs w:val="18"/>
              </w:rPr>
            </w:pPr>
            <w:r>
              <w:rPr>
                <w:rFonts w:ascii="Arial" w:hAnsi="Arial" w:cs="Arial"/>
                <w:sz w:val="18"/>
                <w:szCs w:val="18"/>
              </w:rPr>
              <w:t>3=je suis d’accord</w:t>
            </w:r>
          </w:p>
          <w:p w14:paraId="45CE4BEE" w14:textId="77777777" w:rsidR="00920AC2" w:rsidRDefault="00920AC2" w:rsidP="00CF2FE4">
            <w:pPr>
              <w:pStyle w:val="ListParagraph"/>
              <w:ind w:left="0"/>
              <w:rPr>
                <w:rFonts w:ascii="Arial" w:hAnsi="Arial" w:cs="Arial"/>
                <w:sz w:val="18"/>
                <w:szCs w:val="18"/>
              </w:rPr>
            </w:pPr>
            <w:r>
              <w:rPr>
                <w:rFonts w:ascii="Arial" w:hAnsi="Arial" w:cs="Arial"/>
                <w:sz w:val="18"/>
                <w:szCs w:val="18"/>
              </w:rPr>
              <w:t>4=je suis absolument d’accord</w:t>
            </w:r>
          </w:p>
        </w:tc>
      </w:tr>
      <w:tr w:rsidR="00920AC2" w:rsidRPr="00DC7A4C" w14:paraId="3E43FEFD" w14:textId="77777777" w:rsidTr="00CF2FE4">
        <w:trPr>
          <w:trHeight w:val="940"/>
        </w:trPr>
        <w:tc>
          <w:tcPr>
            <w:tcW w:w="260" w:type="pct"/>
          </w:tcPr>
          <w:p w14:paraId="1DC38264" w14:textId="77777777" w:rsidR="00920AC2" w:rsidRDefault="00920AC2" w:rsidP="00CF2FE4">
            <w:pPr>
              <w:pStyle w:val="ListParagraph"/>
              <w:ind w:left="0"/>
              <w:rPr>
                <w:rFonts w:ascii="Arial" w:hAnsi="Arial" w:cs="Arial"/>
                <w:sz w:val="18"/>
                <w:szCs w:val="18"/>
              </w:rPr>
            </w:pPr>
          </w:p>
        </w:tc>
        <w:tc>
          <w:tcPr>
            <w:tcW w:w="3045" w:type="pct"/>
          </w:tcPr>
          <w:p w14:paraId="706DED06" w14:textId="67498BF2" w:rsidR="00920AC2" w:rsidRDefault="00DC7A4C" w:rsidP="00CF2FE4">
            <w:pPr>
              <w:pStyle w:val="ListParagraph"/>
              <w:ind w:left="0"/>
              <w:rPr>
                <w:rFonts w:ascii="Arial" w:hAnsi="Arial" w:cs="Arial"/>
                <w:sz w:val="18"/>
                <w:szCs w:val="18"/>
              </w:rPr>
            </w:pPr>
            <w:r>
              <w:rPr>
                <w:rFonts w:ascii="Arial" w:hAnsi="Arial" w:cs="Arial"/>
                <w:sz w:val="18"/>
                <w:szCs w:val="18"/>
              </w:rPr>
              <w:t>Mes enfants auront une meilleure vie dans le futur que moi maintenant</w:t>
            </w:r>
          </w:p>
        </w:tc>
        <w:tc>
          <w:tcPr>
            <w:tcW w:w="1694" w:type="pct"/>
          </w:tcPr>
          <w:p w14:paraId="72166269" w14:textId="77777777" w:rsidR="00DC7A4C" w:rsidRDefault="00DC7A4C" w:rsidP="00DC7A4C">
            <w:pPr>
              <w:pStyle w:val="ListParagraph"/>
              <w:ind w:left="0"/>
              <w:rPr>
                <w:rFonts w:ascii="Arial" w:hAnsi="Arial" w:cs="Arial"/>
                <w:sz w:val="18"/>
                <w:szCs w:val="18"/>
              </w:rPr>
            </w:pPr>
            <w:r>
              <w:rPr>
                <w:rFonts w:ascii="Arial" w:hAnsi="Arial" w:cs="Arial"/>
                <w:sz w:val="18"/>
                <w:szCs w:val="18"/>
              </w:rPr>
              <w:t>1=je ne suis pas du tout d’accord</w:t>
            </w:r>
          </w:p>
          <w:p w14:paraId="5FCA48EF" w14:textId="77777777" w:rsidR="00DC7A4C" w:rsidRDefault="00DC7A4C" w:rsidP="00DC7A4C">
            <w:pPr>
              <w:pStyle w:val="ListParagraph"/>
              <w:ind w:left="0"/>
              <w:rPr>
                <w:rFonts w:ascii="Arial" w:hAnsi="Arial" w:cs="Arial"/>
                <w:sz w:val="18"/>
                <w:szCs w:val="18"/>
              </w:rPr>
            </w:pPr>
            <w:r>
              <w:rPr>
                <w:rFonts w:ascii="Arial" w:hAnsi="Arial" w:cs="Arial"/>
                <w:sz w:val="18"/>
                <w:szCs w:val="18"/>
              </w:rPr>
              <w:t>2=je ne suis pas sure</w:t>
            </w:r>
          </w:p>
          <w:p w14:paraId="6E5CDD27" w14:textId="77777777" w:rsidR="00DC7A4C" w:rsidRDefault="00DC7A4C" w:rsidP="00DC7A4C">
            <w:pPr>
              <w:pStyle w:val="ListParagraph"/>
              <w:ind w:left="0"/>
              <w:rPr>
                <w:rFonts w:ascii="Arial" w:hAnsi="Arial" w:cs="Arial"/>
                <w:sz w:val="18"/>
                <w:szCs w:val="18"/>
              </w:rPr>
            </w:pPr>
            <w:r>
              <w:rPr>
                <w:rFonts w:ascii="Arial" w:hAnsi="Arial" w:cs="Arial"/>
                <w:sz w:val="18"/>
                <w:szCs w:val="18"/>
              </w:rPr>
              <w:t>3=je suis d’accord</w:t>
            </w:r>
          </w:p>
          <w:p w14:paraId="442AEFF2" w14:textId="7B9D0352" w:rsidR="00920AC2" w:rsidRDefault="00DC7A4C" w:rsidP="00DC7A4C">
            <w:pPr>
              <w:pStyle w:val="ListParagraph"/>
              <w:ind w:left="0"/>
              <w:rPr>
                <w:rFonts w:ascii="Arial" w:hAnsi="Arial" w:cs="Arial"/>
                <w:sz w:val="18"/>
                <w:szCs w:val="18"/>
              </w:rPr>
            </w:pPr>
            <w:r>
              <w:rPr>
                <w:rFonts w:ascii="Arial" w:hAnsi="Arial" w:cs="Arial"/>
                <w:sz w:val="18"/>
                <w:szCs w:val="18"/>
              </w:rPr>
              <w:t>4=je suis absolument d’accord</w:t>
            </w:r>
          </w:p>
        </w:tc>
      </w:tr>
      <w:tr w:rsidR="00920AC2" w:rsidRPr="00DC7A4C" w14:paraId="6BF0D3A0" w14:textId="77777777" w:rsidTr="00CF2FE4">
        <w:trPr>
          <w:trHeight w:val="940"/>
        </w:trPr>
        <w:tc>
          <w:tcPr>
            <w:tcW w:w="260" w:type="pct"/>
          </w:tcPr>
          <w:p w14:paraId="47A95B60" w14:textId="77777777" w:rsidR="00920AC2" w:rsidRDefault="00920AC2" w:rsidP="00CF2FE4">
            <w:pPr>
              <w:pStyle w:val="ListParagraph"/>
              <w:ind w:left="0"/>
              <w:rPr>
                <w:rFonts w:ascii="Arial" w:hAnsi="Arial" w:cs="Arial"/>
                <w:sz w:val="18"/>
                <w:szCs w:val="18"/>
              </w:rPr>
            </w:pPr>
          </w:p>
        </w:tc>
        <w:tc>
          <w:tcPr>
            <w:tcW w:w="3045" w:type="pct"/>
          </w:tcPr>
          <w:p w14:paraId="47233BE7" w14:textId="51955F31" w:rsidR="00920AC2" w:rsidRDefault="00920AC2" w:rsidP="00CF2FE4">
            <w:pPr>
              <w:pStyle w:val="ListParagraph"/>
              <w:ind w:left="0"/>
              <w:rPr>
                <w:rFonts w:ascii="Arial" w:hAnsi="Arial" w:cs="Arial"/>
                <w:sz w:val="18"/>
                <w:szCs w:val="18"/>
              </w:rPr>
            </w:pPr>
          </w:p>
        </w:tc>
        <w:tc>
          <w:tcPr>
            <w:tcW w:w="1694" w:type="pct"/>
          </w:tcPr>
          <w:p w14:paraId="2DBDF871" w14:textId="7601AF65" w:rsidR="00920AC2" w:rsidRDefault="00920AC2" w:rsidP="00CF2FE4">
            <w:pPr>
              <w:pStyle w:val="ListParagraph"/>
              <w:ind w:left="0"/>
              <w:rPr>
                <w:rFonts w:ascii="Arial" w:hAnsi="Arial" w:cs="Arial"/>
                <w:sz w:val="18"/>
                <w:szCs w:val="18"/>
              </w:rPr>
            </w:pPr>
          </w:p>
        </w:tc>
      </w:tr>
      <w:tr w:rsidR="00920AC2" w:rsidRPr="00DC7A4C" w14:paraId="62AE6F5E" w14:textId="77777777" w:rsidTr="00CF2FE4">
        <w:trPr>
          <w:trHeight w:val="940"/>
        </w:trPr>
        <w:tc>
          <w:tcPr>
            <w:tcW w:w="260" w:type="pct"/>
          </w:tcPr>
          <w:p w14:paraId="7209266A" w14:textId="77777777" w:rsidR="00920AC2" w:rsidRDefault="00920AC2" w:rsidP="00CF2FE4">
            <w:pPr>
              <w:pStyle w:val="ListParagraph"/>
              <w:ind w:left="0"/>
              <w:rPr>
                <w:rFonts w:ascii="Arial" w:hAnsi="Arial" w:cs="Arial"/>
                <w:sz w:val="18"/>
                <w:szCs w:val="18"/>
              </w:rPr>
            </w:pPr>
          </w:p>
        </w:tc>
        <w:tc>
          <w:tcPr>
            <w:tcW w:w="3045" w:type="pct"/>
          </w:tcPr>
          <w:p w14:paraId="6413A5D8" w14:textId="77777777" w:rsidR="00920AC2" w:rsidRDefault="00920AC2" w:rsidP="00CF2FE4">
            <w:pPr>
              <w:pStyle w:val="ListParagraph"/>
              <w:ind w:left="0"/>
              <w:rPr>
                <w:rFonts w:ascii="Arial" w:hAnsi="Arial" w:cs="Arial"/>
                <w:sz w:val="18"/>
                <w:szCs w:val="18"/>
              </w:rPr>
            </w:pPr>
          </w:p>
        </w:tc>
        <w:tc>
          <w:tcPr>
            <w:tcW w:w="1694" w:type="pct"/>
          </w:tcPr>
          <w:p w14:paraId="60CE3AB1" w14:textId="77777777" w:rsidR="00920AC2" w:rsidRDefault="00920AC2" w:rsidP="00CF2FE4">
            <w:pPr>
              <w:pStyle w:val="ListParagraph"/>
              <w:ind w:left="0"/>
              <w:rPr>
                <w:rFonts w:ascii="Arial" w:hAnsi="Arial" w:cs="Arial"/>
                <w:sz w:val="18"/>
                <w:szCs w:val="18"/>
              </w:rPr>
            </w:pPr>
          </w:p>
        </w:tc>
      </w:tr>
    </w:tbl>
    <w:p w14:paraId="5783E327" w14:textId="04BCC098" w:rsidR="00920AC2" w:rsidRPr="00DC7A4C" w:rsidRDefault="00920AC2" w:rsidP="00BC6FE5">
      <w:pPr>
        <w:pStyle w:val="ListParagraph"/>
        <w:rPr>
          <w:rFonts w:ascii="Arial" w:hAnsi="Arial" w:cs="Arial"/>
          <w:sz w:val="18"/>
          <w:szCs w:val="18"/>
        </w:rPr>
      </w:pPr>
    </w:p>
    <w:p w14:paraId="28B00BAD" w14:textId="42BC0E3E" w:rsidR="00920AC2" w:rsidRDefault="00920AC2" w:rsidP="00BC6FE5">
      <w:pPr>
        <w:pStyle w:val="ListParagraph"/>
        <w:rPr>
          <w:rFonts w:ascii="Arial" w:hAnsi="Arial" w:cs="Arial"/>
          <w:sz w:val="18"/>
          <w:szCs w:val="18"/>
        </w:rPr>
      </w:pPr>
    </w:p>
    <w:p w14:paraId="437B35F1" w14:textId="6DF1DD9F" w:rsidR="00DC7A4C" w:rsidRDefault="00DC7A4C" w:rsidP="00BC6FE5">
      <w:pPr>
        <w:pStyle w:val="ListParagraph"/>
        <w:rPr>
          <w:rFonts w:ascii="Arial" w:hAnsi="Arial" w:cs="Arial"/>
          <w:sz w:val="18"/>
          <w:szCs w:val="18"/>
        </w:rPr>
      </w:pPr>
    </w:p>
    <w:tbl>
      <w:tblPr>
        <w:tblStyle w:val="TableGrid"/>
        <w:tblW w:w="5000" w:type="pct"/>
        <w:tblLook w:val="04A0" w:firstRow="1" w:lastRow="0" w:firstColumn="1" w:lastColumn="0" w:noHBand="0" w:noVBand="1"/>
      </w:tblPr>
      <w:tblGrid>
        <w:gridCol w:w="471"/>
        <w:gridCol w:w="5521"/>
        <w:gridCol w:w="3070"/>
      </w:tblGrid>
      <w:tr w:rsidR="00DC7A4C" w:rsidRPr="00D65BCA" w14:paraId="142A9016" w14:textId="77777777" w:rsidTr="00CF2FE4">
        <w:trPr>
          <w:trHeight w:val="940"/>
        </w:trPr>
        <w:tc>
          <w:tcPr>
            <w:tcW w:w="260" w:type="pct"/>
          </w:tcPr>
          <w:p w14:paraId="30F4AF85" w14:textId="77777777" w:rsidR="00DC7A4C" w:rsidRDefault="00DC7A4C" w:rsidP="00CF2FE4">
            <w:pPr>
              <w:pStyle w:val="ListParagraph"/>
              <w:ind w:left="0"/>
              <w:rPr>
                <w:rFonts w:ascii="Arial" w:hAnsi="Arial" w:cs="Arial"/>
                <w:sz w:val="18"/>
                <w:szCs w:val="18"/>
              </w:rPr>
            </w:pPr>
          </w:p>
        </w:tc>
        <w:tc>
          <w:tcPr>
            <w:tcW w:w="3045" w:type="pct"/>
          </w:tcPr>
          <w:p w14:paraId="35FE44AE" w14:textId="72E42B80" w:rsidR="00DC7A4C" w:rsidRDefault="00DC7A4C" w:rsidP="00CF2FE4">
            <w:pPr>
              <w:pStyle w:val="ListParagraph"/>
              <w:ind w:left="0"/>
              <w:rPr>
                <w:rFonts w:ascii="Arial" w:hAnsi="Arial" w:cs="Arial"/>
                <w:sz w:val="18"/>
                <w:szCs w:val="18"/>
              </w:rPr>
            </w:pPr>
            <w:r>
              <w:rPr>
                <w:rFonts w:ascii="Arial" w:hAnsi="Arial" w:cs="Arial"/>
                <w:sz w:val="18"/>
                <w:szCs w:val="18"/>
              </w:rPr>
              <w:t xml:space="preserve">En général, a quel dégrée êtes-vous prêt à prendre des risques concernant votre production agricole pour de meilleures chances d’augmenter votre revenu ? </w:t>
            </w:r>
          </w:p>
        </w:tc>
        <w:tc>
          <w:tcPr>
            <w:tcW w:w="1694" w:type="pct"/>
          </w:tcPr>
          <w:p w14:paraId="014D9EBF" w14:textId="77777777" w:rsidR="00DC7A4C" w:rsidRDefault="00DC7A4C" w:rsidP="00CF2FE4">
            <w:pPr>
              <w:pStyle w:val="ListParagraph"/>
              <w:ind w:left="0"/>
              <w:rPr>
                <w:rFonts w:ascii="Arial" w:hAnsi="Arial" w:cs="Arial"/>
                <w:sz w:val="18"/>
                <w:szCs w:val="18"/>
              </w:rPr>
            </w:pPr>
            <w:r>
              <w:rPr>
                <w:rFonts w:ascii="Arial" w:hAnsi="Arial" w:cs="Arial"/>
                <w:sz w:val="18"/>
                <w:szCs w:val="18"/>
              </w:rPr>
              <w:t>1=Pas du tout</w:t>
            </w:r>
          </w:p>
          <w:p w14:paraId="3B738AC9" w14:textId="6CD4FB5D" w:rsidR="00DC7A4C" w:rsidRDefault="00DC7A4C" w:rsidP="00CF2FE4">
            <w:pPr>
              <w:pStyle w:val="ListParagraph"/>
              <w:ind w:left="0"/>
              <w:rPr>
                <w:rFonts w:ascii="Arial" w:hAnsi="Arial" w:cs="Arial"/>
                <w:sz w:val="18"/>
                <w:szCs w:val="18"/>
              </w:rPr>
            </w:pPr>
            <w:r>
              <w:rPr>
                <w:rFonts w:ascii="Arial" w:hAnsi="Arial" w:cs="Arial"/>
                <w:sz w:val="18"/>
                <w:szCs w:val="18"/>
              </w:rPr>
              <w:t>2=je ne sais pas</w:t>
            </w:r>
          </w:p>
          <w:p w14:paraId="19A07B32" w14:textId="77777777" w:rsidR="00DC7A4C" w:rsidRDefault="00DC7A4C" w:rsidP="00CF2FE4">
            <w:pPr>
              <w:pStyle w:val="ListParagraph"/>
              <w:ind w:left="0"/>
              <w:rPr>
                <w:rFonts w:ascii="Arial" w:hAnsi="Arial" w:cs="Arial"/>
                <w:sz w:val="18"/>
                <w:szCs w:val="18"/>
              </w:rPr>
            </w:pPr>
            <w:r>
              <w:rPr>
                <w:rFonts w:ascii="Arial" w:hAnsi="Arial" w:cs="Arial"/>
                <w:sz w:val="18"/>
                <w:szCs w:val="18"/>
              </w:rPr>
              <w:t>3=J’aime tenter ma chance quelques fois</w:t>
            </w:r>
          </w:p>
          <w:p w14:paraId="769D85FF" w14:textId="5DFDDF24" w:rsidR="00DC7A4C" w:rsidRDefault="00DC7A4C" w:rsidP="00CF2FE4">
            <w:pPr>
              <w:pStyle w:val="ListParagraph"/>
              <w:ind w:left="0"/>
              <w:rPr>
                <w:rFonts w:ascii="Arial" w:hAnsi="Arial" w:cs="Arial"/>
                <w:sz w:val="18"/>
                <w:szCs w:val="18"/>
              </w:rPr>
            </w:pPr>
            <w:r>
              <w:rPr>
                <w:rFonts w:ascii="Arial" w:hAnsi="Arial" w:cs="Arial"/>
                <w:sz w:val="18"/>
                <w:szCs w:val="18"/>
              </w:rPr>
              <w:t>4=je suis toujours prêt à prendre des risques</w:t>
            </w:r>
          </w:p>
        </w:tc>
      </w:tr>
      <w:tr w:rsidR="00DC7A4C" w:rsidRPr="00DC7A4C" w14:paraId="0B5FC0E7" w14:textId="77777777" w:rsidTr="00CF2FE4">
        <w:trPr>
          <w:trHeight w:val="940"/>
        </w:trPr>
        <w:tc>
          <w:tcPr>
            <w:tcW w:w="260" w:type="pct"/>
          </w:tcPr>
          <w:p w14:paraId="327882D5" w14:textId="77777777" w:rsidR="00DC7A4C" w:rsidRDefault="00DC7A4C" w:rsidP="00CF2FE4">
            <w:pPr>
              <w:pStyle w:val="ListParagraph"/>
              <w:ind w:left="0"/>
              <w:rPr>
                <w:rFonts w:ascii="Arial" w:hAnsi="Arial" w:cs="Arial"/>
                <w:sz w:val="18"/>
                <w:szCs w:val="18"/>
              </w:rPr>
            </w:pPr>
          </w:p>
        </w:tc>
        <w:tc>
          <w:tcPr>
            <w:tcW w:w="3045" w:type="pct"/>
          </w:tcPr>
          <w:p w14:paraId="543FF387" w14:textId="7A230987" w:rsidR="00DC7A4C" w:rsidRDefault="00DC7A4C" w:rsidP="00CF2FE4">
            <w:pPr>
              <w:pStyle w:val="ListParagraph"/>
              <w:ind w:left="0"/>
              <w:rPr>
                <w:rFonts w:ascii="Arial" w:hAnsi="Arial" w:cs="Arial"/>
                <w:sz w:val="18"/>
                <w:szCs w:val="18"/>
              </w:rPr>
            </w:pPr>
            <w:r>
              <w:rPr>
                <w:rFonts w:ascii="Arial" w:hAnsi="Arial" w:cs="Arial"/>
                <w:sz w:val="18"/>
                <w:szCs w:val="18"/>
              </w:rPr>
              <w:t xml:space="preserve">Supposez que vous avez l’option de de </w:t>
            </w:r>
            <w:r w:rsidR="00E90E82">
              <w:rPr>
                <w:rFonts w:ascii="Arial" w:hAnsi="Arial" w:cs="Arial"/>
                <w:sz w:val="18"/>
                <w:szCs w:val="18"/>
              </w:rPr>
              <w:t>payer</w:t>
            </w:r>
            <w:r>
              <w:rPr>
                <w:rFonts w:ascii="Arial" w:hAnsi="Arial" w:cs="Arial"/>
                <w:sz w:val="18"/>
                <w:szCs w:val="18"/>
              </w:rPr>
              <w:t xml:space="preserve"> 2000FCFA </w:t>
            </w:r>
            <w:r w:rsidR="00E90E82">
              <w:rPr>
                <w:rFonts w:ascii="Arial" w:hAnsi="Arial" w:cs="Arial"/>
                <w:sz w:val="18"/>
                <w:szCs w:val="18"/>
              </w:rPr>
              <w:t>aujourd’hui et de recevoir 3000FCFA le mois prochain. Seriez-vous prêt à le faire ?</w:t>
            </w:r>
          </w:p>
        </w:tc>
        <w:tc>
          <w:tcPr>
            <w:tcW w:w="1694" w:type="pct"/>
          </w:tcPr>
          <w:p w14:paraId="20F2D4B1" w14:textId="7FAB9641" w:rsidR="00E90E82" w:rsidRDefault="00E90E82" w:rsidP="00E90E82">
            <w:pPr>
              <w:pStyle w:val="ListParagraph"/>
              <w:ind w:left="0"/>
              <w:rPr>
                <w:rFonts w:ascii="Arial" w:hAnsi="Arial" w:cs="Arial"/>
                <w:sz w:val="18"/>
                <w:szCs w:val="18"/>
              </w:rPr>
            </w:pPr>
            <w:r>
              <w:rPr>
                <w:rFonts w:ascii="Arial" w:hAnsi="Arial" w:cs="Arial"/>
                <w:sz w:val="18"/>
                <w:szCs w:val="18"/>
              </w:rPr>
              <w:t>1=Jamais</w:t>
            </w:r>
          </w:p>
          <w:p w14:paraId="1ED65575" w14:textId="195E5587" w:rsidR="00E90E82" w:rsidRDefault="00E90E82" w:rsidP="00E90E82">
            <w:pPr>
              <w:pStyle w:val="ListParagraph"/>
              <w:ind w:left="0"/>
              <w:rPr>
                <w:rFonts w:ascii="Arial" w:hAnsi="Arial" w:cs="Arial"/>
                <w:sz w:val="18"/>
                <w:szCs w:val="18"/>
              </w:rPr>
            </w:pPr>
            <w:r>
              <w:rPr>
                <w:rFonts w:ascii="Arial" w:hAnsi="Arial" w:cs="Arial"/>
                <w:sz w:val="18"/>
                <w:szCs w:val="18"/>
              </w:rPr>
              <w:t>2=je ne crois pas</w:t>
            </w:r>
          </w:p>
          <w:p w14:paraId="1F99241A" w14:textId="54795045" w:rsidR="00E90E82" w:rsidRDefault="00E90E82" w:rsidP="00E90E82">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346E6D31" w14:textId="5E5AD740" w:rsidR="00DC7A4C" w:rsidRDefault="00E90E82" w:rsidP="00E90E82">
            <w:pPr>
              <w:pStyle w:val="ListParagraph"/>
              <w:ind w:left="0"/>
              <w:rPr>
                <w:rFonts w:ascii="Arial" w:hAnsi="Arial" w:cs="Arial"/>
                <w:sz w:val="18"/>
                <w:szCs w:val="18"/>
              </w:rPr>
            </w:pPr>
            <w:r>
              <w:rPr>
                <w:rFonts w:ascii="Arial" w:hAnsi="Arial" w:cs="Arial"/>
                <w:sz w:val="18"/>
                <w:szCs w:val="18"/>
              </w:rPr>
              <w:t>4=je le ferai certainement</w:t>
            </w:r>
          </w:p>
        </w:tc>
      </w:tr>
      <w:tr w:rsidR="00E90E82" w:rsidRPr="005709C0" w14:paraId="1A6458D3" w14:textId="77777777" w:rsidTr="00CF2FE4">
        <w:trPr>
          <w:trHeight w:val="940"/>
        </w:trPr>
        <w:tc>
          <w:tcPr>
            <w:tcW w:w="260" w:type="pct"/>
          </w:tcPr>
          <w:p w14:paraId="46123C2B" w14:textId="77777777" w:rsidR="00E90E82" w:rsidRDefault="00E90E82" w:rsidP="00CF2FE4">
            <w:pPr>
              <w:pStyle w:val="ListParagraph"/>
              <w:ind w:left="0"/>
              <w:rPr>
                <w:rFonts w:ascii="Arial" w:hAnsi="Arial" w:cs="Arial"/>
                <w:sz w:val="18"/>
                <w:szCs w:val="18"/>
              </w:rPr>
            </w:pPr>
          </w:p>
        </w:tc>
        <w:tc>
          <w:tcPr>
            <w:tcW w:w="3045" w:type="pct"/>
          </w:tcPr>
          <w:p w14:paraId="449B1F7A" w14:textId="39B93480" w:rsidR="00E90E82" w:rsidRPr="005709C0" w:rsidRDefault="00E90E82" w:rsidP="00CF2FE4">
            <w:pPr>
              <w:pStyle w:val="ListParagraph"/>
              <w:ind w:left="0"/>
              <w:rPr>
                <w:rFonts w:ascii="Arial" w:hAnsi="Arial" w:cs="Arial"/>
                <w:sz w:val="18"/>
                <w:szCs w:val="18"/>
              </w:rPr>
            </w:pPr>
            <w:r>
              <w:rPr>
                <w:rFonts w:ascii="Arial" w:hAnsi="Arial" w:cs="Arial"/>
                <w:sz w:val="18"/>
                <w:szCs w:val="18"/>
              </w:rPr>
              <w:t xml:space="preserve">Supposez qu’on vous propose de jouer le jeu suivant. Nous allons </w:t>
            </w:r>
            <w:r w:rsidR="005709C0">
              <w:rPr>
                <w:rFonts w:ascii="Arial" w:hAnsi="Arial" w:cs="Arial"/>
                <w:sz w:val="18"/>
                <w:szCs w:val="18"/>
              </w:rPr>
              <w:t xml:space="preserve">lancer une pièce d’argent. </w:t>
            </w:r>
            <w:r w:rsidR="005709C0" w:rsidRPr="00CF2FE4">
              <w:rPr>
                <w:rFonts w:ascii="Arial" w:hAnsi="Arial" w:cs="Arial"/>
                <w:sz w:val="18"/>
                <w:szCs w:val="18"/>
              </w:rPr>
              <w:t xml:space="preserve">Si </w:t>
            </w:r>
            <w:proofErr w:type="spellStart"/>
            <w:r w:rsidR="005709C0" w:rsidRPr="00CF2FE4">
              <w:rPr>
                <w:rFonts w:ascii="Arial" w:hAnsi="Arial" w:cs="Arial"/>
                <w:sz w:val="18"/>
                <w:szCs w:val="18"/>
              </w:rPr>
              <w:t>ca</w:t>
            </w:r>
            <w:proofErr w:type="spellEnd"/>
            <w:r w:rsidR="005709C0" w:rsidRPr="00CF2FE4">
              <w:rPr>
                <w:rFonts w:ascii="Arial" w:hAnsi="Arial" w:cs="Arial"/>
                <w:sz w:val="18"/>
                <w:szCs w:val="18"/>
              </w:rPr>
              <w:t xml:space="preserve"> retombe sur pile, vous recevrez 3000FCFA. </w:t>
            </w:r>
            <w:r w:rsidR="005709C0" w:rsidRPr="005709C0">
              <w:rPr>
                <w:rFonts w:ascii="Arial" w:hAnsi="Arial" w:cs="Arial"/>
                <w:sz w:val="18"/>
                <w:szCs w:val="18"/>
              </w:rPr>
              <w:t>Si ça retombe sur face, vous allez devoir payer 2000FCFA.</w:t>
            </w:r>
            <w:r w:rsidR="005709C0">
              <w:rPr>
                <w:rFonts w:ascii="Arial" w:hAnsi="Arial" w:cs="Arial"/>
                <w:sz w:val="18"/>
                <w:szCs w:val="18"/>
              </w:rPr>
              <w:t xml:space="preserve"> Seriez-vous prêt à jouer ?</w:t>
            </w:r>
            <w:r w:rsidRPr="005709C0">
              <w:rPr>
                <w:rFonts w:ascii="Arial" w:hAnsi="Arial" w:cs="Arial"/>
                <w:sz w:val="18"/>
                <w:szCs w:val="18"/>
              </w:rPr>
              <w:t xml:space="preserve"> </w:t>
            </w:r>
          </w:p>
        </w:tc>
        <w:tc>
          <w:tcPr>
            <w:tcW w:w="1694" w:type="pct"/>
          </w:tcPr>
          <w:p w14:paraId="1FADABB6" w14:textId="77777777" w:rsidR="005709C0" w:rsidRDefault="005709C0" w:rsidP="005709C0">
            <w:pPr>
              <w:pStyle w:val="ListParagraph"/>
              <w:ind w:left="0"/>
              <w:rPr>
                <w:rFonts w:ascii="Arial" w:hAnsi="Arial" w:cs="Arial"/>
                <w:sz w:val="18"/>
                <w:szCs w:val="18"/>
              </w:rPr>
            </w:pPr>
            <w:r>
              <w:rPr>
                <w:rFonts w:ascii="Arial" w:hAnsi="Arial" w:cs="Arial"/>
                <w:sz w:val="18"/>
                <w:szCs w:val="18"/>
              </w:rPr>
              <w:t>1=Jamais</w:t>
            </w:r>
          </w:p>
          <w:p w14:paraId="64A138A9" w14:textId="77777777" w:rsidR="005709C0" w:rsidRDefault="005709C0" w:rsidP="005709C0">
            <w:pPr>
              <w:pStyle w:val="ListParagraph"/>
              <w:ind w:left="0"/>
              <w:rPr>
                <w:rFonts w:ascii="Arial" w:hAnsi="Arial" w:cs="Arial"/>
                <w:sz w:val="18"/>
                <w:szCs w:val="18"/>
              </w:rPr>
            </w:pPr>
            <w:r>
              <w:rPr>
                <w:rFonts w:ascii="Arial" w:hAnsi="Arial" w:cs="Arial"/>
                <w:sz w:val="18"/>
                <w:szCs w:val="18"/>
              </w:rPr>
              <w:t>2=je ne crois pas</w:t>
            </w:r>
          </w:p>
          <w:p w14:paraId="1807998B" w14:textId="77777777" w:rsidR="005709C0" w:rsidRDefault="005709C0" w:rsidP="005709C0">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0E136DB4" w14:textId="769A1D6B" w:rsidR="00E90E82" w:rsidRPr="005709C0" w:rsidRDefault="005709C0" w:rsidP="005709C0">
            <w:pPr>
              <w:pStyle w:val="ListParagraph"/>
              <w:ind w:left="0"/>
              <w:rPr>
                <w:rFonts w:ascii="Arial" w:hAnsi="Arial" w:cs="Arial"/>
                <w:sz w:val="18"/>
                <w:szCs w:val="18"/>
              </w:rPr>
            </w:pPr>
            <w:r>
              <w:rPr>
                <w:rFonts w:ascii="Arial" w:hAnsi="Arial" w:cs="Arial"/>
                <w:sz w:val="18"/>
                <w:szCs w:val="18"/>
              </w:rPr>
              <w:t>4=je le ferai certainement</w:t>
            </w:r>
          </w:p>
        </w:tc>
      </w:tr>
    </w:tbl>
    <w:p w14:paraId="7C105E29" w14:textId="592A57AE" w:rsidR="00D76E40" w:rsidRPr="005709C0" w:rsidRDefault="00D76E40" w:rsidP="005709C0">
      <w:pPr>
        <w:rPr>
          <w:rFonts w:ascii="Arial" w:hAnsi="Arial" w:cs="Arial"/>
          <w:sz w:val="18"/>
          <w:szCs w:val="18"/>
        </w:rPr>
      </w:pPr>
    </w:p>
    <w:sectPr w:rsidR="00D76E40" w:rsidRPr="005709C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ge adjognon" w:date="2018-09-21T14:44:00Z" w:initials="sa">
    <w:p w14:paraId="0D8C2DB5" w14:textId="0AB24A0C" w:rsidR="00804962" w:rsidRDefault="00804962">
      <w:pPr>
        <w:pStyle w:val="CommentText"/>
      </w:pPr>
      <w:r>
        <w:rPr>
          <w:rStyle w:val="CommentReference"/>
        </w:rPr>
        <w:annotationRef/>
      </w:r>
      <w:proofErr w:type="spellStart"/>
      <w:r>
        <w:t>Lets</w:t>
      </w:r>
      <w:proofErr w:type="spellEnd"/>
      <w:r>
        <w:t xml:space="preserve"> </w:t>
      </w:r>
      <w:proofErr w:type="spellStart"/>
      <w:r>
        <w:t>make</w:t>
      </w:r>
      <w:proofErr w:type="spellEnd"/>
      <w:r>
        <w:t xml:space="preserve"> sure </w:t>
      </w:r>
      <w:proofErr w:type="spellStart"/>
      <w:r>
        <w:t>these</w:t>
      </w:r>
      <w:proofErr w:type="spellEnd"/>
      <w:r>
        <w:t xml:space="preserve"> are all </w:t>
      </w:r>
      <w:proofErr w:type="spellStart"/>
      <w:r>
        <w:t>included</w:t>
      </w:r>
      <w:proofErr w:type="spellEnd"/>
      <w:r>
        <w:t xml:space="preserve"> in </w:t>
      </w:r>
      <w:proofErr w:type="spellStart"/>
      <w:r>
        <w:t>survey</w:t>
      </w:r>
      <w:proofErr w:type="spellEnd"/>
      <w:r>
        <w:t xml:space="preserve"> CTO</w:t>
      </w:r>
    </w:p>
    <w:p w14:paraId="4C83BAEC" w14:textId="7CBC3771" w:rsidR="00804962" w:rsidRDefault="00804962">
      <w:pPr>
        <w:pStyle w:val="CommentText"/>
      </w:pPr>
    </w:p>
  </w:comment>
  <w:comment w:id="1" w:author="serge adjognon" w:date="2018-09-21T14:44:00Z" w:initials="sa">
    <w:p w14:paraId="04ADBF9D" w14:textId="77777777" w:rsidR="00804962" w:rsidRDefault="00804962">
      <w:pPr>
        <w:pStyle w:val="CommentText"/>
      </w:pPr>
      <w:r>
        <w:rPr>
          <w:rStyle w:val="CommentReference"/>
        </w:rPr>
        <w:annotationRef/>
      </w:r>
      <w:proofErr w:type="spellStart"/>
      <w:r>
        <w:t>ACtually</w:t>
      </w:r>
      <w:proofErr w:type="spellEnd"/>
      <w:r>
        <w:t xml:space="preserve">, the </w:t>
      </w:r>
      <w:proofErr w:type="spellStart"/>
      <w:r>
        <w:t>enumerator</w:t>
      </w:r>
      <w:proofErr w:type="spellEnd"/>
      <w:r>
        <w:t xml:space="preserve"> </w:t>
      </w:r>
      <w:proofErr w:type="spellStart"/>
      <w:r>
        <w:t>should</w:t>
      </w:r>
      <w:proofErr w:type="spellEnd"/>
      <w:r>
        <w:t xml:space="preserve"> have the </w:t>
      </w:r>
      <w:proofErr w:type="spellStart"/>
      <w:r>
        <w:t>list</w:t>
      </w:r>
      <w:proofErr w:type="spellEnd"/>
      <w:r>
        <w:t xml:space="preserve"> of HHID and </w:t>
      </w:r>
      <w:proofErr w:type="spellStart"/>
      <w:r>
        <w:t>farmers</w:t>
      </w:r>
      <w:proofErr w:type="spellEnd"/>
      <w:r>
        <w:t xml:space="preserve"> and use </w:t>
      </w:r>
      <w:proofErr w:type="spellStart"/>
      <w:r>
        <w:t>it</w:t>
      </w:r>
      <w:proofErr w:type="spellEnd"/>
      <w:r>
        <w:t xml:space="preserve"> to </w:t>
      </w:r>
      <w:proofErr w:type="spellStart"/>
      <w:r>
        <w:t>locate</w:t>
      </w:r>
      <w:proofErr w:type="spellEnd"/>
      <w:r>
        <w:t xml:space="preserve"> </w:t>
      </w:r>
      <w:proofErr w:type="spellStart"/>
      <w:r>
        <w:t>them</w:t>
      </w:r>
      <w:proofErr w:type="spellEnd"/>
      <w:r>
        <w:t xml:space="preserve"> </w:t>
      </w:r>
      <w:proofErr w:type="spellStart"/>
      <w:r>
        <w:t>so</w:t>
      </w:r>
      <w:proofErr w:type="spellEnd"/>
      <w:r>
        <w:t xml:space="preserve"> </w:t>
      </w:r>
      <w:proofErr w:type="spellStart"/>
      <w:r>
        <w:t>that</w:t>
      </w:r>
      <w:proofErr w:type="spellEnd"/>
      <w:r>
        <w:t xml:space="preserve"> the « </w:t>
      </w:r>
      <w:proofErr w:type="spellStart"/>
      <w:r>
        <w:t>pre</w:t>
      </w:r>
      <w:proofErr w:type="spellEnd"/>
      <w:r>
        <w:t xml:space="preserve"> rempli » information </w:t>
      </w:r>
      <w:proofErr w:type="spellStart"/>
      <w:r>
        <w:t>appears</w:t>
      </w:r>
      <w:proofErr w:type="spellEnd"/>
      <w:r>
        <w:t xml:space="preserve"> </w:t>
      </w:r>
      <w:proofErr w:type="spellStart"/>
      <w:r>
        <w:t>automatically</w:t>
      </w:r>
      <w:proofErr w:type="spellEnd"/>
      <w:r>
        <w:t xml:space="preserve">. </w:t>
      </w:r>
      <w:proofErr w:type="spellStart"/>
      <w:r>
        <w:t>Does</w:t>
      </w:r>
      <w:proofErr w:type="spellEnd"/>
      <w:r>
        <w:t xml:space="preserve"> </w:t>
      </w:r>
      <w:proofErr w:type="spellStart"/>
      <w:r>
        <w:t>this</w:t>
      </w:r>
      <w:proofErr w:type="spellEnd"/>
      <w:r>
        <w:t xml:space="preserve"> </w:t>
      </w:r>
      <w:proofErr w:type="spellStart"/>
      <w:r>
        <w:t>make</w:t>
      </w:r>
      <w:proofErr w:type="spellEnd"/>
      <w:r>
        <w:t xml:space="preserve"> </w:t>
      </w:r>
      <w:proofErr w:type="spellStart"/>
      <w:r>
        <w:t>sense</w:t>
      </w:r>
      <w:proofErr w:type="spellEnd"/>
      <w:r>
        <w:t xml:space="preserve"> ? </w:t>
      </w:r>
    </w:p>
    <w:p w14:paraId="4AC3C2BA" w14:textId="77777777" w:rsidR="00804962" w:rsidRDefault="00804962">
      <w:pPr>
        <w:pStyle w:val="CommentText"/>
      </w:pPr>
    </w:p>
    <w:p w14:paraId="5A53F577" w14:textId="02A4B85D" w:rsidR="00804962" w:rsidRDefault="00804962">
      <w:pPr>
        <w:pStyle w:val="CommentText"/>
      </w:pPr>
      <w:r>
        <w:t xml:space="preserve">You have the  data </w:t>
      </w:r>
      <w:proofErr w:type="spellStart"/>
      <w:r>
        <w:t>from</w:t>
      </w:r>
      <w:proofErr w:type="spellEnd"/>
      <w:r>
        <w:t xml:space="preserve"> the </w:t>
      </w:r>
      <w:proofErr w:type="spellStart"/>
      <w:r>
        <w:t>baseline</w:t>
      </w:r>
      <w:proofErr w:type="spellEnd"/>
      <w:r>
        <w:t xml:space="preserve">. You </w:t>
      </w:r>
      <w:proofErr w:type="spellStart"/>
      <w:r>
        <w:t>can</w:t>
      </w:r>
      <w:proofErr w:type="spellEnd"/>
      <w:r>
        <w:t xml:space="preserve"> use </w:t>
      </w:r>
      <w:proofErr w:type="spellStart"/>
      <w:r>
        <w:t>it</w:t>
      </w:r>
      <w:proofErr w:type="spellEnd"/>
      <w:r>
        <w:t xml:space="preserve"> to </w:t>
      </w:r>
      <w:proofErr w:type="spellStart"/>
      <w:r>
        <w:t>prepare</w:t>
      </w:r>
      <w:proofErr w:type="spellEnd"/>
      <w:r>
        <w:t xml:space="preserve"> the CSV file </w:t>
      </w:r>
      <w:proofErr w:type="spellStart"/>
      <w:r>
        <w:t>that</w:t>
      </w:r>
      <w:proofErr w:type="spellEnd"/>
      <w:r>
        <w:t xml:space="preserve"> </w:t>
      </w:r>
      <w:proofErr w:type="spellStart"/>
      <w:r>
        <w:t>you</w:t>
      </w:r>
      <w:proofErr w:type="spellEnd"/>
      <w:r>
        <w:t xml:space="preserve"> </w:t>
      </w:r>
      <w:proofErr w:type="spellStart"/>
      <w:r>
        <w:t>can</w:t>
      </w:r>
      <w:proofErr w:type="spellEnd"/>
      <w:r>
        <w:t xml:space="preserve"> </w:t>
      </w:r>
      <w:proofErr w:type="spellStart"/>
      <w:r>
        <w:t>then</w:t>
      </w:r>
      <w:proofErr w:type="spellEnd"/>
      <w:r>
        <w:t xml:space="preserve"> </w:t>
      </w:r>
      <w:proofErr w:type="spellStart"/>
      <w:r>
        <w:t>upload</w:t>
      </w:r>
      <w:proofErr w:type="spellEnd"/>
      <w:r>
        <w:t xml:space="preserve"> in the CTO system </w:t>
      </w:r>
      <w:proofErr w:type="spellStart"/>
      <w:r>
        <w:t>so</w:t>
      </w:r>
      <w:proofErr w:type="spellEnd"/>
      <w:r>
        <w:t xml:space="preserve"> </w:t>
      </w:r>
      <w:proofErr w:type="spellStart"/>
      <w:r>
        <w:t>that</w:t>
      </w:r>
      <w:proofErr w:type="spellEnd"/>
      <w:r>
        <w:t xml:space="preserve"> </w:t>
      </w:r>
      <w:proofErr w:type="spellStart"/>
      <w:r>
        <w:t>we</w:t>
      </w:r>
      <w:proofErr w:type="spellEnd"/>
      <w:r>
        <w:t xml:space="preserve"> </w:t>
      </w:r>
      <w:proofErr w:type="spellStart"/>
      <w:r>
        <w:t>can</w:t>
      </w:r>
      <w:proofErr w:type="spellEnd"/>
      <w:r>
        <w:t xml:space="preserve"> </w:t>
      </w:r>
      <w:proofErr w:type="spellStart"/>
      <w:r>
        <w:t>see</w:t>
      </w:r>
      <w:proofErr w:type="spellEnd"/>
      <w:r>
        <w:t xml:space="preserve"> </w:t>
      </w:r>
      <w:proofErr w:type="spellStart"/>
      <w:r>
        <w:t>what</w:t>
      </w:r>
      <w:proofErr w:type="spellEnd"/>
      <w:r>
        <w:t xml:space="preserve"> </w:t>
      </w:r>
      <w:proofErr w:type="spellStart"/>
      <w:r>
        <w:t>it</w:t>
      </w:r>
      <w:proofErr w:type="spellEnd"/>
      <w:r>
        <w:t xml:space="preserve"> look </w:t>
      </w:r>
      <w:proofErr w:type="spellStart"/>
      <w:r>
        <w:t>like</w:t>
      </w:r>
      <w:proofErr w:type="spellEnd"/>
      <w:r>
        <w:t xml:space="preserve"> in reality </w:t>
      </w:r>
      <w:proofErr w:type="spellStart"/>
      <w:r>
        <w:t>already</w:t>
      </w:r>
      <w:proofErr w:type="spellEnd"/>
      <w:r>
        <w:t xml:space="preserve"> </w:t>
      </w:r>
    </w:p>
  </w:comment>
  <w:comment w:id="2" w:author="serge adjognon" w:date="2018-09-21T15:37:00Z" w:initials="sa">
    <w:p w14:paraId="2F37FA8A" w14:textId="538697C9" w:rsidR="00804962" w:rsidRDefault="00804962">
      <w:pPr>
        <w:pStyle w:val="CommentText"/>
      </w:pPr>
      <w:r>
        <w:rPr>
          <w:rStyle w:val="CommentReference"/>
        </w:rPr>
        <w:annotationRef/>
      </w:r>
      <w:r>
        <w:t xml:space="preserve">La programmation de cette partie n’est pas </w:t>
      </w:r>
      <w:proofErr w:type="spellStart"/>
      <w:r>
        <w:t>precise</w:t>
      </w:r>
      <w:proofErr w:type="spellEnd"/>
      <w:r>
        <w:t>…</w:t>
      </w:r>
    </w:p>
  </w:comment>
  <w:comment w:id="3" w:author="serge adjognon" w:date="2018-09-21T14:29:00Z" w:initials="sa">
    <w:p w14:paraId="19F25813" w14:textId="000CE5A6" w:rsidR="00804962" w:rsidRDefault="00804962">
      <w:pPr>
        <w:pStyle w:val="CommentText"/>
      </w:pPr>
      <w:r>
        <w:rPr>
          <w:rStyle w:val="CommentReference"/>
        </w:rPr>
        <w:annotationRef/>
      </w:r>
      <w:r>
        <w:t xml:space="preserve">Sur Survey CTO, le titre de cette session indique seulement activité agricole. Put tu ajouter non agricole aussi ? </w:t>
      </w:r>
    </w:p>
  </w:comment>
  <w:comment w:id="4" w:author="serge adjognon" w:date="2018-09-21T15:54:00Z" w:initials="sa">
    <w:p w14:paraId="5E46999F" w14:textId="6436E17A" w:rsidR="00704E1C" w:rsidRDefault="00704E1C">
      <w:pPr>
        <w:pStyle w:val="CommentText"/>
      </w:pPr>
      <w:r>
        <w:rPr>
          <w:rStyle w:val="CommentReference"/>
        </w:rPr>
        <w:annotationRef/>
      </w:r>
      <w:r>
        <w:t xml:space="preserve">I </w:t>
      </w:r>
      <w:proofErr w:type="spellStart"/>
      <w:r>
        <w:t>see</w:t>
      </w:r>
      <w:proofErr w:type="spellEnd"/>
      <w:r>
        <w:t xml:space="preserve"> </w:t>
      </w:r>
      <w:proofErr w:type="spellStart"/>
      <w:r>
        <w:t>that</w:t>
      </w:r>
      <w:proofErr w:type="spellEnd"/>
      <w:r>
        <w:t xml:space="preserve"> </w:t>
      </w:r>
      <w:proofErr w:type="spellStart"/>
      <w:r>
        <w:t>you</w:t>
      </w:r>
      <w:proofErr w:type="spellEnd"/>
      <w:r>
        <w:t xml:space="preserve"> have </w:t>
      </w:r>
      <w:proofErr w:type="spellStart"/>
      <w:r>
        <w:t>included</w:t>
      </w:r>
      <w:proofErr w:type="spellEnd"/>
      <w:r>
        <w:t xml:space="preserve"> a hard restriction </w:t>
      </w:r>
      <w:proofErr w:type="spellStart"/>
      <w:r>
        <w:t>here</w:t>
      </w:r>
      <w:proofErr w:type="spellEnd"/>
      <w:r>
        <w:t xml:space="preserve">. </w:t>
      </w:r>
      <w:proofErr w:type="spellStart"/>
      <w:r>
        <w:t>Please</w:t>
      </w:r>
      <w:proofErr w:type="spellEnd"/>
      <w:r>
        <w:t xml:space="preserve"> </w:t>
      </w:r>
      <w:proofErr w:type="spellStart"/>
      <w:r>
        <w:t>make</w:t>
      </w:r>
      <w:proofErr w:type="spellEnd"/>
      <w:r>
        <w:t xml:space="preserve"> </w:t>
      </w:r>
      <w:proofErr w:type="spellStart"/>
      <w:r>
        <w:t>it</w:t>
      </w:r>
      <w:proofErr w:type="spellEnd"/>
      <w:r>
        <w:t xml:space="preserve"> a soft restriction, as </w:t>
      </w:r>
      <w:proofErr w:type="spellStart"/>
      <w:r>
        <w:t>it</w:t>
      </w:r>
      <w:proofErr w:type="spellEnd"/>
      <w:r>
        <w:t xml:space="preserve"> </w:t>
      </w:r>
      <w:proofErr w:type="spellStart"/>
      <w:r>
        <w:t>is</w:t>
      </w:r>
      <w:proofErr w:type="spellEnd"/>
      <w:r>
        <w:t xml:space="preserve"> possible </w:t>
      </w:r>
      <w:proofErr w:type="spellStart"/>
      <w:r>
        <w:t>that</w:t>
      </w:r>
      <w:proofErr w:type="spellEnd"/>
      <w:r>
        <w:t xml:space="preserve"> </w:t>
      </w:r>
      <w:proofErr w:type="spellStart"/>
      <w:r>
        <w:t>some</w:t>
      </w:r>
      <w:proofErr w:type="spellEnd"/>
      <w:r>
        <w:t xml:space="preserve"> people </w:t>
      </w:r>
      <w:proofErr w:type="spellStart"/>
      <w:r>
        <w:t>rent</w:t>
      </w:r>
      <w:proofErr w:type="spellEnd"/>
      <w:r>
        <w:t xml:space="preserve"> land.</w:t>
      </w:r>
    </w:p>
  </w:comment>
  <w:comment w:id="5" w:author="serge adjognon" w:date="2018-09-21T16:02:00Z" w:initials="sa">
    <w:p w14:paraId="2C033914" w14:textId="1B422CE7" w:rsidR="00CF2F7B" w:rsidRDefault="00CF2F7B">
      <w:pPr>
        <w:pStyle w:val="CommentText"/>
      </w:pPr>
      <w:r>
        <w:rPr>
          <w:rStyle w:val="CommentReference"/>
        </w:rPr>
        <w:annotationRef/>
      </w:r>
      <w:proofErr w:type="spellStart"/>
      <w:r>
        <w:t>Please</w:t>
      </w:r>
      <w:proofErr w:type="spellEnd"/>
      <w:r>
        <w:t xml:space="preserve"> </w:t>
      </w:r>
      <w:proofErr w:type="spellStart"/>
      <w:r>
        <w:t>pay</w:t>
      </w:r>
      <w:proofErr w:type="spellEnd"/>
      <w:r>
        <w:t xml:space="preserve"> attention to the exact </w:t>
      </w:r>
      <w:proofErr w:type="spellStart"/>
      <w:r>
        <w:t>wording</w:t>
      </w:r>
      <w:proofErr w:type="spellEnd"/>
      <w:r>
        <w:t xml:space="preserve"> </w:t>
      </w:r>
      <w:proofErr w:type="spellStart"/>
      <w:r>
        <w:t>used</w:t>
      </w:r>
      <w:proofErr w:type="spellEnd"/>
      <w:r>
        <w:t xml:space="preserve">. It </w:t>
      </w:r>
      <w:proofErr w:type="spellStart"/>
      <w:r>
        <w:t>is</w:t>
      </w:r>
      <w:proofErr w:type="spellEnd"/>
      <w:r>
        <w:t xml:space="preserve"> important to </w:t>
      </w:r>
      <w:proofErr w:type="spellStart"/>
      <w:r>
        <w:t>stay</w:t>
      </w:r>
      <w:proofErr w:type="spellEnd"/>
      <w:r>
        <w:t xml:space="preserve"> consistent</w:t>
      </w:r>
    </w:p>
  </w:comment>
  <w:comment w:id="6" w:author="serge adjognon" w:date="2018-09-21T16:09:00Z" w:initials="sa">
    <w:p w14:paraId="47A91EE8" w14:textId="70E0504E" w:rsidR="006709B3" w:rsidRDefault="006709B3">
      <w:pPr>
        <w:pStyle w:val="CommentText"/>
      </w:pPr>
      <w:r>
        <w:rPr>
          <w:rStyle w:val="CommentReference"/>
        </w:rPr>
        <w:annotationRef/>
      </w:r>
      <w:r>
        <w:t xml:space="preserve">People </w:t>
      </w:r>
      <w:proofErr w:type="spellStart"/>
      <w:r>
        <w:t>should</w:t>
      </w:r>
      <w:proofErr w:type="spellEnd"/>
      <w:r>
        <w:t xml:space="preserve"> not </w:t>
      </w:r>
      <w:proofErr w:type="spellStart"/>
      <w:r>
        <w:t>be</w:t>
      </w:r>
      <w:proofErr w:type="spellEnd"/>
      <w:r>
        <w:t xml:space="preserve"> able to select more </w:t>
      </w:r>
      <w:proofErr w:type="spellStart"/>
      <w:r>
        <w:t>than</w:t>
      </w:r>
      <w:proofErr w:type="spellEnd"/>
      <w:r>
        <w:t xml:space="preserve"> 2 options</w:t>
      </w:r>
    </w:p>
  </w:comment>
  <w:comment w:id="8" w:author="serge adjognon" w:date="2018-09-21T14:33:00Z" w:initials="sa">
    <w:p w14:paraId="16452F74" w14:textId="02F86090" w:rsidR="00804962" w:rsidRDefault="00804962">
      <w:pPr>
        <w:pStyle w:val="CommentText"/>
      </w:pPr>
      <w:r>
        <w:rPr>
          <w:rStyle w:val="CommentReference"/>
        </w:rPr>
        <w:annotationRef/>
      </w:r>
      <w:r>
        <w:t xml:space="preserve">Si tu ne </w:t>
      </w:r>
      <w:proofErr w:type="spellStart"/>
      <w:r>
        <w:t>peut</w:t>
      </w:r>
      <w:proofErr w:type="spellEnd"/>
      <w:r>
        <w:t xml:space="preserve"> pas indiquer PART 1 PART 2 </w:t>
      </w:r>
      <w:proofErr w:type="spellStart"/>
      <w:r>
        <w:t>etc</w:t>
      </w:r>
      <w:proofErr w:type="spellEnd"/>
      <w:r>
        <w:t xml:space="preserve"> dans cette section, je propose alors que tu mette Section D1, D2, etc… </w:t>
      </w:r>
    </w:p>
  </w:comment>
  <w:comment w:id="9" w:author="Guigonan Serge Adjognon" w:date="2018-09-10T15:45:00Z" w:initials="GSA">
    <w:p w14:paraId="65FD233F" w14:textId="76D6CBF6" w:rsidR="00804962" w:rsidRDefault="00804962">
      <w:pPr>
        <w:pStyle w:val="CommentText"/>
      </w:pPr>
      <w:r>
        <w:rPr>
          <w:rStyle w:val="CommentReference"/>
        </w:rPr>
        <w:annotationRef/>
      </w:r>
      <w:r>
        <w:t>A compléter après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3BAEC" w15:done="0"/>
  <w15:commentEx w15:paraId="5A53F577" w15:done="0"/>
  <w15:commentEx w15:paraId="2F37FA8A" w15:done="0"/>
  <w15:commentEx w15:paraId="19F25813" w15:done="0"/>
  <w15:commentEx w15:paraId="5E46999F" w15:done="0"/>
  <w15:commentEx w15:paraId="2C033914" w15:done="0"/>
  <w15:commentEx w15:paraId="47A91EE8" w15:done="0"/>
  <w15:commentEx w15:paraId="16452F74" w15:done="0"/>
  <w15:commentEx w15:paraId="65FD23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3BAEC" w16cid:durableId="1F4F8231"/>
  <w16cid:commentId w16cid:paraId="5A53F577" w16cid:durableId="1F4F8262"/>
  <w16cid:commentId w16cid:paraId="2F37FA8A" w16cid:durableId="1F4F8EB8"/>
  <w16cid:commentId w16cid:paraId="19F25813" w16cid:durableId="1F4F7EC9"/>
  <w16cid:commentId w16cid:paraId="5E46999F" w16cid:durableId="1F4F92B9"/>
  <w16cid:commentId w16cid:paraId="2C033914" w16cid:durableId="1F4F948C"/>
  <w16cid:commentId w16cid:paraId="47A91EE8" w16cid:durableId="1F4F9635"/>
  <w16cid:commentId w16cid:paraId="16452F74" w16cid:durableId="1F4F7FB6"/>
  <w16cid:commentId w16cid:paraId="65FD233F" w16cid:durableId="1F4110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578F2" w14:textId="77777777" w:rsidR="00E85BA8" w:rsidRDefault="00E85BA8" w:rsidP="00B21786">
      <w:r>
        <w:separator/>
      </w:r>
    </w:p>
  </w:endnote>
  <w:endnote w:type="continuationSeparator" w:id="0">
    <w:p w14:paraId="3B6C4EF8" w14:textId="77777777" w:rsidR="00E85BA8" w:rsidRDefault="00E85BA8"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Content>
      <w:p w14:paraId="709B79E1" w14:textId="09ECA0F3" w:rsidR="00804962" w:rsidRDefault="00804962">
        <w:pPr>
          <w:pStyle w:val="Footer"/>
          <w:jc w:val="right"/>
        </w:pPr>
        <w:r>
          <w:fldChar w:fldCharType="begin"/>
        </w:r>
        <w:r>
          <w:instrText>PAGE   \* MERGEFORMAT</w:instrText>
        </w:r>
        <w:r>
          <w:fldChar w:fldCharType="separate"/>
        </w:r>
        <w:r w:rsidRPr="00175D82">
          <w:rPr>
            <w:noProof/>
            <w:lang w:val="fr-FR"/>
          </w:rPr>
          <w:t>15</w:t>
        </w:r>
        <w:r>
          <w:fldChar w:fldCharType="end"/>
        </w:r>
      </w:p>
    </w:sdtContent>
  </w:sdt>
  <w:p w14:paraId="56F5C895" w14:textId="77777777" w:rsidR="00804962" w:rsidRDefault="00804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6B043" w14:textId="77777777" w:rsidR="00E85BA8" w:rsidRDefault="00E85BA8" w:rsidP="00B21786">
      <w:r>
        <w:separator/>
      </w:r>
    </w:p>
  </w:footnote>
  <w:footnote w:type="continuationSeparator" w:id="0">
    <w:p w14:paraId="44291DD1" w14:textId="77777777" w:rsidR="00E85BA8" w:rsidRDefault="00E85BA8"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804962" w:rsidRPr="00D4778A" w:rsidRDefault="00804962">
    <w:pPr>
      <w:pStyle w:val="Header"/>
      <w:rPr>
        <w:lang w:val="fr-FR"/>
      </w:rPr>
    </w:pPr>
    <w:proofErr w:type="spellStart"/>
    <w:r w:rsidRPr="00D4778A">
      <w:rPr>
        <w:lang w:val="fr-FR"/>
      </w:rPr>
      <w:t>Endline</w:t>
    </w:r>
    <w:proofErr w:type="spellEnd"/>
    <w:r w:rsidRPr="00D4778A">
      <w:rPr>
        <w:lang w:val="fr-FR"/>
      </w:rPr>
      <w:t xml:space="preserv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8"/>
  </w:num>
  <w:num w:numId="4">
    <w:abstractNumId w:val="19"/>
  </w:num>
  <w:num w:numId="5">
    <w:abstractNumId w:val="5"/>
  </w:num>
  <w:num w:numId="6">
    <w:abstractNumId w:val="10"/>
  </w:num>
  <w:num w:numId="7">
    <w:abstractNumId w:val="16"/>
  </w:num>
  <w:num w:numId="8">
    <w:abstractNumId w:val="12"/>
  </w:num>
  <w:num w:numId="9">
    <w:abstractNumId w:val="7"/>
  </w:num>
  <w:num w:numId="10">
    <w:abstractNumId w:val="1"/>
  </w:num>
  <w:num w:numId="11">
    <w:abstractNumId w:val="21"/>
  </w:num>
  <w:num w:numId="12">
    <w:abstractNumId w:val="9"/>
  </w:num>
  <w:num w:numId="13">
    <w:abstractNumId w:val="6"/>
  </w:num>
  <w:num w:numId="14">
    <w:abstractNumId w:val="17"/>
  </w:num>
  <w:num w:numId="15">
    <w:abstractNumId w:val="0"/>
  </w:num>
  <w:num w:numId="16">
    <w:abstractNumId w:val="14"/>
  </w:num>
  <w:num w:numId="17">
    <w:abstractNumId w:val="4"/>
  </w:num>
  <w:num w:numId="18">
    <w:abstractNumId w:val="15"/>
  </w:num>
  <w:num w:numId="19">
    <w:abstractNumId w:val="13"/>
  </w:num>
  <w:num w:numId="20">
    <w:abstractNumId w:val="8"/>
  </w:num>
  <w:num w:numId="21">
    <w:abstractNumId w:val="20"/>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e adjognon">
    <w15:presenceInfo w15:providerId="Windows Live" w15:userId="1239412f4c3f7be0"/>
  </w15:person>
  <w15:person w15:author="Guigonan Serge Adjognon">
    <w15:presenceInfo w15:providerId="AD" w15:userId="S-1-5-21-88094858-919529-1617787245-643586"/>
  </w15:person>
  <w15:person w15:author="Daan van Soest">
    <w15:presenceInfo w15:providerId="AD" w15:userId="S-1-5-21-3009188405-4059014094-2327816963-15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17D0"/>
    <w:rsid w:val="000129EF"/>
    <w:rsid w:val="00014B6B"/>
    <w:rsid w:val="0001741E"/>
    <w:rsid w:val="00020893"/>
    <w:rsid w:val="00021687"/>
    <w:rsid w:val="00026CB1"/>
    <w:rsid w:val="000305AA"/>
    <w:rsid w:val="0004041D"/>
    <w:rsid w:val="000408DD"/>
    <w:rsid w:val="0004439E"/>
    <w:rsid w:val="00044FF9"/>
    <w:rsid w:val="00061405"/>
    <w:rsid w:val="00062F93"/>
    <w:rsid w:val="000669F3"/>
    <w:rsid w:val="000966BB"/>
    <w:rsid w:val="000A7B71"/>
    <w:rsid w:val="000B7CEE"/>
    <w:rsid w:val="000D4BB4"/>
    <w:rsid w:val="000E143A"/>
    <w:rsid w:val="000F4A46"/>
    <w:rsid w:val="00102BFD"/>
    <w:rsid w:val="0011023D"/>
    <w:rsid w:val="001223B2"/>
    <w:rsid w:val="0012426F"/>
    <w:rsid w:val="0013252A"/>
    <w:rsid w:val="00150DEE"/>
    <w:rsid w:val="00161C47"/>
    <w:rsid w:val="00170EDB"/>
    <w:rsid w:val="00175D82"/>
    <w:rsid w:val="00175E3C"/>
    <w:rsid w:val="00177D6C"/>
    <w:rsid w:val="00180892"/>
    <w:rsid w:val="00182305"/>
    <w:rsid w:val="001A4C70"/>
    <w:rsid w:val="001B0B15"/>
    <w:rsid w:val="001B22EE"/>
    <w:rsid w:val="001C75A3"/>
    <w:rsid w:val="001D1F82"/>
    <w:rsid w:val="001E1BEC"/>
    <w:rsid w:val="00201D82"/>
    <w:rsid w:val="00204F62"/>
    <w:rsid w:val="00205F85"/>
    <w:rsid w:val="00207CA1"/>
    <w:rsid w:val="00210FB4"/>
    <w:rsid w:val="00214D84"/>
    <w:rsid w:val="0023115B"/>
    <w:rsid w:val="00244DD7"/>
    <w:rsid w:val="002552ED"/>
    <w:rsid w:val="00273F01"/>
    <w:rsid w:val="0027584E"/>
    <w:rsid w:val="002762DC"/>
    <w:rsid w:val="002B6606"/>
    <w:rsid w:val="002B69F7"/>
    <w:rsid w:val="002B72AE"/>
    <w:rsid w:val="002C267E"/>
    <w:rsid w:val="002C4ACA"/>
    <w:rsid w:val="002D0C6A"/>
    <w:rsid w:val="002D7998"/>
    <w:rsid w:val="002E46F3"/>
    <w:rsid w:val="002F2A9C"/>
    <w:rsid w:val="002F7938"/>
    <w:rsid w:val="00303DFF"/>
    <w:rsid w:val="0030765A"/>
    <w:rsid w:val="0031009C"/>
    <w:rsid w:val="003106C6"/>
    <w:rsid w:val="00330A79"/>
    <w:rsid w:val="00331CE2"/>
    <w:rsid w:val="00333600"/>
    <w:rsid w:val="003430D7"/>
    <w:rsid w:val="00347EA9"/>
    <w:rsid w:val="003512FC"/>
    <w:rsid w:val="00380278"/>
    <w:rsid w:val="003824DA"/>
    <w:rsid w:val="00384EB9"/>
    <w:rsid w:val="00387FEE"/>
    <w:rsid w:val="003A6E70"/>
    <w:rsid w:val="003B067B"/>
    <w:rsid w:val="003B248F"/>
    <w:rsid w:val="003C2AF1"/>
    <w:rsid w:val="003C7C05"/>
    <w:rsid w:val="003D6C26"/>
    <w:rsid w:val="003D7CA4"/>
    <w:rsid w:val="003F4DA6"/>
    <w:rsid w:val="0040291D"/>
    <w:rsid w:val="004065C5"/>
    <w:rsid w:val="004172AC"/>
    <w:rsid w:val="004237E5"/>
    <w:rsid w:val="00435DA4"/>
    <w:rsid w:val="00445515"/>
    <w:rsid w:val="004669D8"/>
    <w:rsid w:val="004670FF"/>
    <w:rsid w:val="004700D4"/>
    <w:rsid w:val="00471ECE"/>
    <w:rsid w:val="00472000"/>
    <w:rsid w:val="0047454E"/>
    <w:rsid w:val="00486ABC"/>
    <w:rsid w:val="00487A8A"/>
    <w:rsid w:val="004D0E6E"/>
    <w:rsid w:val="004D23B0"/>
    <w:rsid w:val="004F07AC"/>
    <w:rsid w:val="004F694E"/>
    <w:rsid w:val="00505901"/>
    <w:rsid w:val="00510B6A"/>
    <w:rsid w:val="0051281E"/>
    <w:rsid w:val="00517A15"/>
    <w:rsid w:val="00525742"/>
    <w:rsid w:val="0052693A"/>
    <w:rsid w:val="00536E62"/>
    <w:rsid w:val="0055231B"/>
    <w:rsid w:val="005545F9"/>
    <w:rsid w:val="005550F5"/>
    <w:rsid w:val="00562C28"/>
    <w:rsid w:val="0056395C"/>
    <w:rsid w:val="005709C0"/>
    <w:rsid w:val="00572D7B"/>
    <w:rsid w:val="00575983"/>
    <w:rsid w:val="0057636D"/>
    <w:rsid w:val="005921D0"/>
    <w:rsid w:val="005969D8"/>
    <w:rsid w:val="005A06E1"/>
    <w:rsid w:val="005A18AD"/>
    <w:rsid w:val="005B753C"/>
    <w:rsid w:val="005C0F74"/>
    <w:rsid w:val="005C7874"/>
    <w:rsid w:val="005D644D"/>
    <w:rsid w:val="005D6FF2"/>
    <w:rsid w:val="005D7B91"/>
    <w:rsid w:val="00602126"/>
    <w:rsid w:val="00602E25"/>
    <w:rsid w:val="0060633F"/>
    <w:rsid w:val="00631D5A"/>
    <w:rsid w:val="00660247"/>
    <w:rsid w:val="006658ED"/>
    <w:rsid w:val="006709B3"/>
    <w:rsid w:val="00671271"/>
    <w:rsid w:val="006733D3"/>
    <w:rsid w:val="0069417C"/>
    <w:rsid w:val="00695AB7"/>
    <w:rsid w:val="006B1F87"/>
    <w:rsid w:val="006C0927"/>
    <w:rsid w:val="006E0B73"/>
    <w:rsid w:val="006E4B34"/>
    <w:rsid w:val="006E5DA3"/>
    <w:rsid w:val="006E72FE"/>
    <w:rsid w:val="007002ED"/>
    <w:rsid w:val="00704E1C"/>
    <w:rsid w:val="00711D35"/>
    <w:rsid w:val="007210C8"/>
    <w:rsid w:val="00731871"/>
    <w:rsid w:val="00744EAD"/>
    <w:rsid w:val="00755D2C"/>
    <w:rsid w:val="007719BE"/>
    <w:rsid w:val="007916F1"/>
    <w:rsid w:val="00797D7A"/>
    <w:rsid w:val="007A11BF"/>
    <w:rsid w:val="007B1BD7"/>
    <w:rsid w:val="007B6225"/>
    <w:rsid w:val="007C0F4D"/>
    <w:rsid w:val="007E21E5"/>
    <w:rsid w:val="007E7252"/>
    <w:rsid w:val="007E7A8F"/>
    <w:rsid w:val="007F1328"/>
    <w:rsid w:val="00804962"/>
    <w:rsid w:val="008220C7"/>
    <w:rsid w:val="0083185A"/>
    <w:rsid w:val="00833648"/>
    <w:rsid w:val="00841BFE"/>
    <w:rsid w:val="00852E2E"/>
    <w:rsid w:val="00854E85"/>
    <w:rsid w:val="00870C90"/>
    <w:rsid w:val="008822F1"/>
    <w:rsid w:val="00884D06"/>
    <w:rsid w:val="00897F62"/>
    <w:rsid w:val="008A2AEA"/>
    <w:rsid w:val="008C0D8E"/>
    <w:rsid w:val="009047D2"/>
    <w:rsid w:val="00917646"/>
    <w:rsid w:val="00920AC2"/>
    <w:rsid w:val="009378BF"/>
    <w:rsid w:val="00951136"/>
    <w:rsid w:val="00964C37"/>
    <w:rsid w:val="00995348"/>
    <w:rsid w:val="00996264"/>
    <w:rsid w:val="009C62C5"/>
    <w:rsid w:val="009C739B"/>
    <w:rsid w:val="009C7D31"/>
    <w:rsid w:val="009D247F"/>
    <w:rsid w:val="009D3609"/>
    <w:rsid w:val="009E22F1"/>
    <w:rsid w:val="009E2E67"/>
    <w:rsid w:val="009E4450"/>
    <w:rsid w:val="00A20080"/>
    <w:rsid w:val="00A2232E"/>
    <w:rsid w:val="00A27D4C"/>
    <w:rsid w:val="00A34E22"/>
    <w:rsid w:val="00A905E1"/>
    <w:rsid w:val="00AA528F"/>
    <w:rsid w:val="00AC519A"/>
    <w:rsid w:val="00AF15B5"/>
    <w:rsid w:val="00B21786"/>
    <w:rsid w:val="00B367D5"/>
    <w:rsid w:val="00B36BAB"/>
    <w:rsid w:val="00B47D14"/>
    <w:rsid w:val="00B50B11"/>
    <w:rsid w:val="00B51427"/>
    <w:rsid w:val="00B57FCE"/>
    <w:rsid w:val="00B636E4"/>
    <w:rsid w:val="00B7058F"/>
    <w:rsid w:val="00B84A4C"/>
    <w:rsid w:val="00B90A85"/>
    <w:rsid w:val="00BA0B69"/>
    <w:rsid w:val="00BA380C"/>
    <w:rsid w:val="00BA4FE9"/>
    <w:rsid w:val="00BA5C37"/>
    <w:rsid w:val="00BC6FE5"/>
    <w:rsid w:val="00BD10B9"/>
    <w:rsid w:val="00BD1EC8"/>
    <w:rsid w:val="00BD6DFC"/>
    <w:rsid w:val="00BD78B7"/>
    <w:rsid w:val="00BE1F30"/>
    <w:rsid w:val="00BE7E38"/>
    <w:rsid w:val="00BF3991"/>
    <w:rsid w:val="00BF5EBD"/>
    <w:rsid w:val="00C064DF"/>
    <w:rsid w:val="00C1522B"/>
    <w:rsid w:val="00C17369"/>
    <w:rsid w:val="00C20DEC"/>
    <w:rsid w:val="00C2473D"/>
    <w:rsid w:val="00C2776E"/>
    <w:rsid w:val="00C33DA8"/>
    <w:rsid w:val="00C45D64"/>
    <w:rsid w:val="00C50E38"/>
    <w:rsid w:val="00C57B95"/>
    <w:rsid w:val="00C654A9"/>
    <w:rsid w:val="00C707B2"/>
    <w:rsid w:val="00C770C5"/>
    <w:rsid w:val="00CA00BD"/>
    <w:rsid w:val="00CA1959"/>
    <w:rsid w:val="00CE4D24"/>
    <w:rsid w:val="00CE6E3E"/>
    <w:rsid w:val="00CF2F7B"/>
    <w:rsid w:val="00CF2FE4"/>
    <w:rsid w:val="00D3298C"/>
    <w:rsid w:val="00D358DA"/>
    <w:rsid w:val="00D379C7"/>
    <w:rsid w:val="00D452B9"/>
    <w:rsid w:val="00D4778A"/>
    <w:rsid w:val="00D538D2"/>
    <w:rsid w:val="00D62C88"/>
    <w:rsid w:val="00D65BCA"/>
    <w:rsid w:val="00D750DA"/>
    <w:rsid w:val="00D76E40"/>
    <w:rsid w:val="00D86EED"/>
    <w:rsid w:val="00DA6CCF"/>
    <w:rsid w:val="00DB06FB"/>
    <w:rsid w:val="00DB277C"/>
    <w:rsid w:val="00DB3376"/>
    <w:rsid w:val="00DC7A4C"/>
    <w:rsid w:val="00DD06B3"/>
    <w:rsid w:val="00DD0E32"/>
    <w:rsid w:val="00DD4CA9"/>
    <w:rsid w:val="00DD76BC"/>
    <w:rsid w:val="00DE784B"/>
    <w:rsid w:val="00DF5B93"/>
    <w:rsid w:val="00E165A6"/>
    <w:rsid w:val="00E4472A"/>
    <w:rsid w:val="00E52322"/>
    <w:rsid w:val="00E60DCA"/>
    <w:rsid w:val="00E6646F"/>
    <w:rsid w:val="00E756E5"/>
    <w:rsid w:val="00E85BA8"/>
    <w:rsid w:val="00E90E82"/>
    <w:rsid w:val="00EB11CA"/>
    <w:rsid w:val="00EC5862"/>
    <w:rsid w:val="00ED237D"/>
    <w:rsid w:val="00ED31AA"/>
    <w:rsid w:val="00F047B4"/>
    <w:rsid w:val="00F05146"/>
    <w:rsid w:val="00F13B10"/>
    <w:rsid w:val="00F211E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07CFD4-1A72-2A48-8682-5736DBBB6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3511</Words>
  <Characters>20015</Characters>
  <Application>Microsoft Office Word</Application>
  <DocSecurity>0</DocSecurity>
  <Lines>166</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serge adjognon</cp:lastModifiedBy>
  <cp:revision>4</cp:revision>
  <dcterms:created xsi:type="dcterms:W3CDTF">2018-09-21T18:51:00Z</dcterms:created>
  <dcterms:modified xsi:type="dcterms:W3CDTF">2018-09-21T20:13:00Z</dcterms:modified>
</cp:coreProperties>
</file>