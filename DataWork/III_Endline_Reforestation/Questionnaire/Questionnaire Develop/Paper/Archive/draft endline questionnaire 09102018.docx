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9968A" w14:textId="36122E9D" w:rsidR="003D7CA4" w:rsidRPr="003D7CA4" w:rsidRDefault="003D7CA4" w:rsidP="00F13B10">
      <w:pPr>
        <w:rPr>
          <w:rFonts w:ascii="Arial" w:hAnsi="Arial" w:cs="Arial"/>
          <w:sz w:val="18"/>
          <w:szCs w:val="18"/>
          <w:u w:val="single"/>
          <w:lang w:val="fr-FR"/>
        </w:rPr>
      </w:pPr>
    </w:p>
    <w:p w14:paraId="729316DF" w14:textId="2D9A1222" w:rsidR="003D7CA4" w:rsidRPr="003D7CA4" w:rsidRDefault="003D7CA4" w:rsidP="00F13B10">
      <w:pPr>
        <w:rPr>
          <w:rFonts w:ascii="Arial" w:hAnsi="Arial" w:cs="Arial"/>
          <w:sz w:val="18"/>
          <w:szCs w:val="18"/>
          <w:u w:val="single"/>
          <w:lang w:val="fr-FR"/>
        </w:rPr>
      </w:pPr>
    </w:p>
    <w:p w14:paraId="0AB67C6B" w14:textId="77777777" w:rsidR="003D7CA4" w:rsidRPr="003D7CA4" w:rsidRDefault="003D7CA4" w:rsidP="00F13B10">
      <w:pPr>
        <w:rPr>
          <w:rFonts w:ascii="Arial" w:hAnsi="Arial" w:cs="Arial"/>
          <w:sz w:val="18"/>
          <w:szCs w:val="18"/>
          <w:u w:val="single"/>
          <w:lang w:val="fr-FR"/>
        </w:rPr>
      </w:pPr>
    </w:p>
    <w:p w14:paraId="7F21ED50" w14:textId="77777777" w:rsidR="0030765A" w:rsidRPr="007F1328" w:rsidRDefault="00F13B10" w:rsidP="00F13B10">
      <w:pPr>
        <w:pStyle w:val="ListParagraph"/>
        <w:numPr>
          <w:ilvl w:val="0"/>
          <w:numId w:val="1"/>
        </w:numPr>
        <w:rPr>
          <w:rFonts w:ascii="Arial" w:hAnsi="Arial" w:cs="Arial"/>
          <w:sz w:val="18"/>
          <w:szCs w:val="18"/>
          <w:u w:val="single"/>
        </w:rPr>
      </w:pPr>
      <w:r w:rsidRPr="007F1328">
        <w:rPr>
          <w:rFonts w:ascii="Arial" w:hAnsi="Arial" w:cs="Arial"/>
          <w:sz w:val="18"/>
          <w:szCs w:val="18"/>
          <w:u w:val="single"/>
        </w:rPr>
        <w:t>Identification du participant</w:t>
      </w:r>
    </w:p>
    <w:p w14:paraId="539A0AF3" w14:textId="77777777" w:rsidR="00F13B10" w:rsidRPr="007F1328" w:rsidRDefault="00F13B10" w:rsidP="00F13B10">
      <w:pPr>
        <w:rPr>
          <w:rFonts w:ascii="Arial" w:hAnsi="Arial" w:cs="Arial"/>
          <w:sz w:val="18"/>
          <w:szCs w:val="18"/>
          <w:lang w:val="fr-FR"/>
        </w:rPr>
      </w:pPr>
    </w:p>
    <w:p w14:paraId="6D0806B3" w14:textId="77777777" w:rsidR="00F13B10" w:rsidRPr="007F1328" w:rsidRDefault="00F13B10" w:rsidP="00F13B10">
      <w:pPr>
        <w:rPr>
          <w:rFonts w:ascii="Arial" w:hAnsi="Arial" w:cs="Arial"/>
          <w:sz w:val="18"/>
          <w:szCs w:val="18"/>
          <w:lang w:val="fr-FR"/>
        </w:rPr>
      </w:pPr>
    </w:p>
    <w:p w14:paraId="67F5E3A2" w14:textId="1E63D184" w:rsidR="006E72FE" w:rsidRDefault="006E72FE" w:rsidP="00F13B10">
      <w:pPr>
        <w:rPr>
          <w:rFonts w:ascii="Arial" w:hAnsi="Arial" w:cs="Arial"/>
          <w:sz w:val="18"/>
          <w:szCs w:val="18"/>
          <w:lang w:val="fr-FR"/>
        </w:rPr>
      </w:pPr>
    </w:p>
    <w:p w14:paraId="21AE6E5D" w14:textId="77777777" w:rsidR="003D7CA4" w:rsidRDefault="003D7CA4" w:rsidP="003D7CA4">
      <w:pPr>
        <w:rPr>
          <w:rFonts w:ascii="Arial" w:hAnsi="Arial" w:cs="Arial"/>
          <w:sz w:val="18"/>
          <w:szCs w:val="18"/>
          <w:u w:val="single"/>
        </w:rPr>
      </w:pPr>
      <w:r>
        <w:rPr>
          <w:rFonts w:ascii="Arial" w:hAnsi="Arial" w:cs="Arial"/>
          <w:sz w:val="18"/>
          <w:szCs w:val="18"/>
          <w:u w:val="single"/>
        </w:rPr>
        <w:t xml:space="preserve">Date de </w:t>
      </w:r>
      <w:proofErr w:type="spellStart"/>
      <w:r>
        <w:rPr>
          <w:rFonts w:ascii="Arial" w:hAnsi="Arial" w:cs="Arial"/>
          <w:sz w:val="18"/>
          <w:szCs w:val="18"/>
          <w:u w:val="single"/>
        </w:rPr>
        <w:t>l’enquete</w:t>
      </w:r>
      <w:proofErr w:type="spellEnd"/>
    </w:p>
    <w:p w14:paraId="3BCCAEC4" w14:textId="77777777" w:rsidR="003D7CA4" w:rsidRDefault="003D7CA4" w:rsidP="003D7CA4">
      <w:pPr>
        <w:rPr>
          <w:rFonts w:ascii="Arial" w:hAnsi="Arial" w:cs="Arial"/>
          <w:sz w:val="18"/>
          <w:szCs w:val="18"/>
          <w:u w:val="single"/>
        </w:rPr>
      </w:pPr>
    </w:p>
    <w:p w14:paraId="36596BE5" w14:textId="0A7F5432" w:rsidR="003D7CA4" w:rsidRDefault="003D7CA4" w:rsidP="003D7CA4">
      <w:pPr>
        <w:rPr>
          <w:rFonts w:ascii="Arial" w:hAnsi="Arial" w:cs="Arial"/>
          <w:sz w:val="18"/>
          <w:szCs w:val="18"/>
          <w:u w:val="single"/>
          <w:lang w:val="fr-FR"/>
        </w:rPr>
      </w:pPr>
      <w:r>
        <w:rPr>
          <w:rFonts w:ascii="Arial" w:hAnsi="Arial" w:cs="Arial"/>
          <w:sz w:val="18"/>
          <w:szCs w:val="18"/>
          <w:u w:val="single"/>
          <w:lang w:val="fr-FR"/>
        </w:rPr>
        <w:t>Lieu de l’</w:t>
      </w:r>
      <w:r w:rsidR="00BD78B7">
        <w:rPr>
          <w:rFonts w:ascii="Arial" w:hAnsi="Arial" w:cs="Arial"/>
          <w:sz w:val="18"/>
          <w:szCs w:val="18"/>
          <w:u w:val="single"/>
          <w:lang w:val="fr-FR"/>
        </w:rPr>
        <w:t>enquête</w:t>
      </w:r>
      <w:r>
        <w:rPr>
          <w:rFonts w:ascii="Arial" w:hAnsi="Arial" w:cs="Arial"/>
          <w:sz w:val="18"/>
          <w:szCs w:val="18"/>
          <w:u w:val="single"/>
          <w:lang w:val="fr-FR"/>
        </w:rPr>
        <w:t xml:space="preserve"> </w:t>
      </w:r>
    </w:p>
    <w:p w14:paraId="1F8D101A" w14:textId="77777777" w:rsidR="003D7CA4" w:rsidRDefault="003D7CA4" w:rsidP="003D7CA4">
      <w:pPr>
        <w:rPr>
          <w:rFonts w:ascii="Arial" w:hAnsi="Arial" w:cs="Arial"/>
          <w:sz w:val="18"/>
          <w:szCs w:val="18"/>
          <w:u w:val="single"/>
          <w:lang w:val="fr-FR"/>
        </w:rPr>
      </w:pPr>
    </w:p>
    <w:p w14:paraId="01AF7C1B" w14:textId="4834398B" w:rsidR="003D7CA4" w:rsidRPr="003D7CA4" w:rsidRDefault="00BD78B7" w:rsidP="003D7CA4">
      <w:pPr>
        <w:rPr>
          <w:rFonts w:ascii="Arial" w:hAnsi="Arial" w:cs="Arial"/>
          <w:sz w:val="18"/>
          <w:szCs w:val="18"/>
          <w:u w:val="single"/>
          <w:lang w:val="fr-FR"/>
        </w:rPr>
      </w:pPr>
      <w:r w:rsidRPr="003D7CA4">
        <w:rPr>
          <w:rFonts w:ascii="Arial" w:hAnsi="Arial" w:cs="Arial"/>
          <w:sz w:val="18"/>
          <w:szCs w:val="18"/>
          <w:u w:val="single"/>
          <w:lang w:val="fr-FR"/>
        </w:rPr>
        <w:t>Coordonnées</w:t>
      </w:r>
      <w:r w:rsidR="003D7CA4" w:rsidRPr="003D7CA4">
        <w:rPr>
          <w:rFonts w:ascii="Arial" w:hAnsi="Arial" w:cs="Arial"/>
          <w:sz w:val="18"/>
          <w:szCs w:val="18"/>
          <w:u w:val="single"/>
          <w:lang w:val="fr-FR"/>
        </w:rPr>
        <w:t xml:space="preserve"> GPS du lieu d</w:t>
      </w:r>
      <w:r w:rsidR="003D7CA4">
        <w:rPr>
          <w:rFonts w:ascii="Arial" w:hAnsi="Arial" w:cs="Arial"/>
          <w:sz w:val="18"/>
          <w:szCs w:val="18"/>
          <w:u w:val="single"/>
          <w:lang w:val="fr-FR"/>
        </w:rPr>
        <w:t>e l’</w:t>
      </w:r>
      <w:r>
        <w:rPr>
          <w:rFonts w:ascii="Arial" w:hAnsi="Arial" w:cs="Arial"/>
          <w:sz w:val="18"/>
          <w:szCs w:val="18"/>
          <w:u w:val="single"/>
          <w:lang w:val="fr-FR"/>
        </w:rPr>
        <w:t>enquête</w:t>
      </w:r>
    </w:p>
    <w:p w14:paraId="766984F9" w14:textId="3BCBA03D" w:rsidR="003D7CA4" w:rsidRDefault="003D7CA4" w:rsidP="00F13B10">
      <w:pPr>
        <w:rPr>
          <w:rFonts w:ascii="Arial" w:hAnsi="Arial" w:cs="Arial"/>
          <w:sz w:val="18"/>
          <w:szCs w:val="18"/>
          <w:lang w:val="fr-FR"/>
        </w:rPr>
      </w:pPr>
    </w:p>
    <w:tbl>
      <w:tblPr>
        <w:tblpPr w:leftFromText="141" w:rightFromText="141" w:vertAnchor="page" w:horzAnchor="margin" w:tblpY="415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1304"/>
        <w:gridCol w:w="1303"/>
        <w:gridCol w:w="1908"/>
        <w:gridCol w:w="1517"/>
        <w:gridCol w:w="1515"/>
        <w:gridCol w:w="1515"/>
      </w:tblGrid>
      <w:tr w:rsidR="00D538D2" w:rsidRPr="007F1328" w14:paraId="20588648" w14:textId="77777777" w:rsidTr="001C75A3">
        <w:trPr>
          <w:trHeight w:val="308"/>
        </w:trPr>
        <w:tc>
          <w:tcPr>
            <w:tcW w:w="719" w:type="pct"/>
          </w:tcPr>
          <w:p w14:paraId="77107C83" w14:textId="38E3642B" w:rsidR="00D538D2" w:rsidRPr="007F1328" w:rsidRDefault="000305AA" w:rsidP="003D7CA4">
            <w:pPr>
              <w:jc w:val="center"/>
              <w:rPr>
                <w:rFonts w:ascii="Arial" w:hAnsi="Arial" w:cs="Arial"/>
                <w:sz w:val="18"/>
                <w:szCs w:val="18"/>
                <w:lang w:val="fr-FR"/>
              </w:rPr>
            </w:pPr>
            <w:r>
              <w:rPr>
                <w:rFonts w:ascii="Arial" w:hAnsi="Arial" w:cs="Arial"/>
                <w:sz w:val="18"/>
                <w:szCs w:val="18"/>
                <w:lang w:val="fr-FR"/>
              </w:rPr>
              <w:t>HHID</w:t>
            </w:r>
          </w:p>
        </w:tc>
        <w:tc>
          <w:tcPr>
            <w:tcW w:w="719" w:type="pct"/>
            <w:vAlign w:val="center"/>
          </w:tcPr>
          <w:p w14:paraId="104BE9F8" w14:textId="5D754622" w:rsidR="00D538D2" w:rsidRDefault="00D538D2" w:rsidP="003D7CA4">
            <w:pPr>
              <w:jc w:val="center"/>
              <w:rPr>
                <w:rFonts w:ascii="Arial" w:hAnsi="Arial" w:cs="Arial"/>
                <w:sz w:val="18"/>
                <w:szCs w:val="18"/>
                <w:lang w:val="fr-FR"/>
              </w:rPr>
            </w:pPr>
            <w:r w:rsidRPr="007F1328">
              <w:rPr>
                <w:rFonts w:ascii="Arial" w:hAnsi="Arial" w:cs="Arial"/>
                <w:sz w:val="18"/>
                <w:szCs w:val="18"/>
                <w:lang w:val="fr-FR"/>
              </w:rPr>
              <w:t xml:space="preserve">A1. </w:t>
            </w:r>
          </w:p>
          <w:p w14:paraId="4B5B77A1" w14:textId="77777777" w:rsidR="00D538D2" w:rsidRPr="007F1328" w:rsidRDefault="00D538D2" w:rsidP="003D7CA4">
            <w:pPr>
              <w:jc w:val="center"/>
              <w:rPr>
                <w:rFonts w:ascii="Arial" w:hAnsi="Arial" w:cs="Arial"/>
                <w:sz w:val="18"/>
                <w:szCs w:val="18"/>
                <w:lang w:val="fr-FR"/>
              </w:rPr>
            </w:pPr>
            <w:r w:rsidRPr="007F1328">
              <w:rPr>
                <w:rFonts w:ascii="Arial" w:hAnsi="Arial" w:cs="Arial"/>
                <w:sz w:val="18"/>
                <w:szCs w:val="18"/>
                <w:lang w:val="fr-FR"/>
              </w:rPr>
              <w:t>REGION</w:t>
            </w:r>
          </w:p>
        </w:tc>
        <w:tc>
          <w:tcPr>
            <w:tcW w:w="1053" w:type="pct"/>
            <w:tcBorders>
              <w:bottom w:val="single" w:sz="4" w:space="0" w:color="auto"/>
            </w:tcBorders>
            <w:vAlign w:val="center"/>
          </w:tcPr>
          <w:p w14:paraId="0F093F99" w14:textId="77777777" w:rsidR="00D538D2" w:rsidRPr="007F1328" w:rsidRDefault="00D538D2" w:rsidP="003D7CA4">
            <w:pPr>
              <w:jc w:val="center"/>
              <w:rPr>
                <w:rFonts w:ascii="Arial" w:hAnsi="Arial" w:cs="Arial"/>
                <w:sz w:val="18"/>
                <w:szCs w:val="18"/>
                <w:lang w:val="fr-FR"/>
              </w:rPr>
            </w:pPr>
            <w:r w:rsidRPr="007F1328">
              <w:rPr>
                <w:rFonts w:ascii="Arial" w:hAnsi="Arial" w:cs="Arial"/>
                <w:sz w:val="18"/>
                <w:szCs w:val="18"/>
                <w:lang w:val="fr-FR"/>
              </w:rPr>
              <w:t>A</w:t>
            </w:r>
            <w:r>
              <w:rPr>
                <w:rFonts w:ascii="Arial" w:hAnsi="Arial" w:cs="Arial"/>
                <w:sz w:val="18"/>
                <w:szCs w:val="18"/>
                <w:lang w:val="fr-FR"/>
              </w:rPr>
              <w:t>2</w:t>
            </w:r>
            <w:r w:rsidRPr="007F1328">
              <w:rPr>
                <w:rFonts w:ascii="Arial" w:hAnsi="Arial" w:cs="Arial"/>
                <w:sz w:val="18"/>
                <w:szCs w:val="18"/>
                <w:lang w:val="fr-FR"/>
              </w:rPr>
              <w:t xml:space="preserve">.  </w:t>
            </w:r>
          </w:p>
          <w:p w14:paraId="70D97778" w14:textId="77777777" w:rsidR="00D538D2" w:rsidRPr="007F1328" w:rsidRDefault="00D538D2" w:rsidP="003D7CA4">
            <w:pPr>
              <w:jc w:val="center"/>
              <w:rPr>
                <w:rFonts w:ascii="Arial" w:hAnsi="Arial" w:cs="Arial"/>
                <w:sz w:val="18"/>
                <w:szCs w:val="18"/>
                <w:lang w:val="fr-FR"/>
              </w:rPr>
            </w:pPr>
            <w:r w:rsidRPr="007F1328">
              <w:rPr>
                <w:rFonts w:ascii="Arial" w:hAnsi="Arial" w:cs="Arial"/>
                <w:sz w:val="18"/>
                <w:szCs w:val="18"/>
                <w:lang w:val="fr-FR"/>
              </w:rPr>
              <w:t>SITE (forêt)</w:t>
            </w:r>
          </w:p>
        </w:tc>
        <w:tc>
          <w:tcPr>
            <w:tcW w:w="837" w:type="pct"/>
            <w:tcBorders>
              <w:bottom w:val="single" w:sz="4" w:space="0" w:color="auto"/>
            </w:tcBorders>
            <w:vAlign w:val="center"/>
          </w:tcPr>
          <w:p w14:paraId="61C91AD9" w14:textId="77777777" w:rsidR="00D538D2" w:rsidRPr="007F1328" w:rsidRDefault="00D538D2" w:rsidP="003D7CA4">
            <w:pPr>
              <w:jc w:val="center"/>
              <w:rPr>
                <w:rFonts w:ascii="Arial" w:hAnsi="Arial" w:cs="Arial"/>
                <w:sz w:val="18"/>
                <w:szCs w:val="18"/>
                <w:lang w:val="fr-FR"/>
              </w:rPr>
            </w:pPr>
            <w:r w:rsidRPr="007F1328">
              <w:rPr>
                <w:rFonts w:ascii="Arial" w:hAnsi="Arial" w:cs="Arial"/>
                <w:sz w:val="18"/>
                <w:szCs w:val="18"/>
                <w:lang w:val="fr-FR"/>
              </w:rPr>
              <w:t>A</w:t>
            </w:r>
            <w:r>
              <w:rPr>
                <w:rFonts w:ascii="Arial" w:hAnsi="Arial" w:cs="Arial"/>
                <w:sz w:val="18"/>
                <w:szCs w:val="18"/>
                <w:lang w:val="fr-FR"/>
              </w:rPr>
              <w:t>3</w:t>
            </w:r>
            <w:r w:rsidRPr="007F1328">
              <w:rPr>
                <w:rFonts w:ascii="Arial" w:hAnsi="Arial" w:cs="Arial"/>
                <w:sz w:val="18"/>
                <w:szCs w:val="18"/>
                <w:lang w:val="fr-FR"/>
              </w:rPr>
              <w:t xml:space="preserve">. </w:t>
            </w:r>
          </w:p>
          <w:p w14:paraId="7B17D22B" w14:textId="77777777" w:rsidR="00D538D2" w:rsidRPr="007F1328" w:rsidRDefault="00D538D2" w:rsidP="003D7CA4">
            <w:pPr>
              <w:jc w:val="center"/>
              <w:rPr>
                <w:rFonts w:ascii="Arial" w:hAnsi="Arial" w:cs="Arial"/>
                <w:sz w:val="18"/>
                <w:szCs w:val="18"/>
                <w:lang w:val="fr-FR"/>
              </w:rPr>
            </w:pPr>
            <w:r w:rsidRPr="007F1328">
              <w:rPr>
                <w:rFonts w:ascii="Arial" w:hAnsi="Arial" w:cs="Arial"/>
                <w:sz w:val="18"/>
                <w:szCs w:val="18"/>
                <w:lang w:val="fr-FR"/>
              </w:rPr>
              <w:t xml:space="preserve"> VILLAGE</w:t>
            </w:r>
          </w:p>
        </w:tc>
        <w:tc>
          <w:tcPr>
            <w:tcW w:w="836" w:type="pct"/>
            <w:tcBorders>
              <w:bottom w:val="single" w:sz="4" w:space="0" w:color="auto"/>
            </w:tcBorders>
            <w:vAlign w:val="center"/>
          </w:tcPr>
          <w:p w14:paraId="5BE6A591" w14:textId="77777777" w:rsidR="00D538D2" w:rsidRPr="007F1328" w:rsidRDefault="00D538D2" w:rsidP="003D7CA4">
            <w:pPr>
              <w:jc w:val="center"/>
              <w:rPr>
                <w:rFonts w:ascii="Arial" w:hAnsi="Arial" w:cs="Arial"/>
                <w:sz w:val="18"/>
                <w:szCs w:val="18"/>
                <w:lang w:val="fr-FR"/>
              </w:rPr>
            </w:pPr>
            <w:r w:rsidRPr="007F1328">
              <w:rPr>
                <w:rFonts w:ascii="Arial" w:hAnsi="Arial" w:cs="Arial"/>
                <w:sz w:val="18"/>
                <w:szCs w:val="18"/>
                <w:lang w:val="fr-FR"/>
              </w:rPr>
              <w:t>A</w:t>
            </w:r>
            <w:r>
              <w:rPr>
                <w:rFonts w:ascii="Arial" w:hAnsi="Arial" w:cs="Arial"/>
                <w:sz w:val="18"/>
                <w:szCs w:val="18"/>
                <w:lang w:val="fr-FR"/>
              </w:rPr>
              <w:t>4</w:t>
            </w:r>
            <w:r w:rsidRPr="007F1328">
              <w:rPr>
                <w:rFonts w:ascii="Arial" w:hAnsi="Arial" w:cs="Arial"/>
                <w:sz w:val="18"/>
                <w:szCs w:val="18"/>
                <w:lang w:val="fr-FR"/>
              </w:rPr>
              <w:t xml:space="preserve">. </w:t>
            </w:r>
          </w:p>
          <w:p w14:paraId="3A6AA5E2" w14:textId="77777777" w:rsidR="00D538D2" w:rsidRPr="007F1328" w:rsidRDefault="00D538D2" w:rsidP="003D7CA4">
            <w:pPr>
              <w:jc w:val="center"/>
              <w:rPr>
                <w:rFonts w:ascii="Arial" w:hAnsi="Arial" w:cs="Arial"/>
                <w:sz w:val="18"/>
                <w:szCs w:val="18"/>
                <w:lang w:val="fr-FR"/>
              </w:rPr>
            </w:pPr>
            <w:r w:rsidRPr="007F1328">
              <w:rPr>
                <w:rFonts w:ascii="Arial" w:hAnsi="Arial" w:cs="Arial"/>
                <w:sz w:val="18"/>
                <w:szCs w:val="18"/>
                <w:lang w:val="fr-FR"/>
              </w:rPr>
              <w:t>BLOC</w:t>
            </w:r>
          </w:p>
        </w:tc>
        <w:tc>
          <w:tcPr>
            <w:tcW w:w="836" w:type="pct"/>
            <w:tcBorders>
              <w:bottom w:val="single" w:sz="4" w:space="0" w:color="auto"/>
            </w:tcBorders>
          </w:tcPr>
          <w:p w14:paraId="286AB2C2" w14:textId="77777777" w:rsidR="00D538D2" w:rsidRPr="007F1328" w:rsidDel="00572D7B" w:rsidRDefault="00D538D2" w:rsidP="003D7CA4">
            <w:pPr>
              <w:jc w:val="center"/>
              <w:rPr>
                <w:rFonts w:ascii="Arial" w:hAnsi="Arial" w:cs="Arial"/>
                <w:sz w:val="18"/>
                <w:szCs w:val="18"/>
                <w:lang w:val="fr-FR"/>
              </w:rPr>
            </w:pPr>
            <w:r>
              <w:rPr>
                <w:rFonts w:ascii="Arial" w:hAnsi="Arial" w:cs="Arial"/>
                <w:sz w:val="18"/>
                <w:szCs w:val="18"/>
                <w:lang w:val="fr-FR"/>
              </w:rPr>
              <w:t>A5. No Parcelle</w:t>
            </w:r>
          </w:p>
        </w:tc>
      </w:tr>
      <w:tr w:rsidR="00D538D2" w:rsidRPr="007F1328" w14:paraId="12A4354F" w14:textId="77777777" w:rsidTr="001C75A3">
        <w:trPr>
          <w:trHeight w:val="25"/>
        </w:trPr>
        <w:tc>
          <w:tcPr>
            <w:tcW w:w="719" w:type="pct"/>
            <w:shd w:val="clear" w:color="auto" w:fill="D0CECE" w:themeFill="background2" w:themeFillShade="E6"/>
          </w:tcPr>
          <w:p w14:paraId="763B9B04" w14:textId="5B081114" w:rsidR="00D538D2" w:rsidRDefault="000305AA" w:rsidP="003D7CA4">
            <w:pPr>
              <w:spacing w:after="60"/>
              <w:jc w:val="center"/>
              <w:rPr>
                <w:rFonts w:ascii="Arial" w:hAnsi="Arial" w:cs="Arial"/>
                <w:sz w:val="18"/>
                <w:szCs w:val="18"/>
                <w:lang w:val="fr-FR"/>
              </w:rPr>
            </w:pPr>
            <w:r>
              <w:rPr>
                <w:rFonts w:ascii="Arial" w:hAnsi="Arial" w:cs="Arial"/>
                <w:sz w:val="18"/>
                <w:szCs w:val="18"/>
                <w:lang w:val="fr-FR"/>
              </w:rPr>
              <w:t>Pre rempli</w:t>
            </w:r>
          </w:p>
        </w:tc>
        <w:tc>
          <w:tcPr>
            <w:tcW w:w="719" w:type="pct"/>
            <w:shd w:val="clear" w:color="auto" w:fill="D0CECE" w:themeFill="background2" w:themeFillShade="E6"/>
            <w:vAlign w:val="center"/>
          </w:tcPr>
          <w:p w14:paraId="7F244EC5" w14:textId="4E859896" w:rsidR="00D538D2" w:rsidRPr="007F1328" w:rsidRDefault="00D538D2" w:rsidP="003D7CA4">
            <w:pPr>
              <w:spacing w:after="60"/>
              <w:jc w:val="center"/>
              <w:rPr>
                <w:rFonts w:ascii="Arial" w:hAnsi="Arial" w:cs="Arial"/>
                <w:sz w:val="18"/>
                <w:szCs w:val="18"/>
                <w:lang w:val="fr-FR"/>
              </w:rPr>
            </w:pPr>
            <w:r>
              <w:rPr>
                <w:rFonts w:ascii="Arial" w:hAnsi="Arial" w:cs="Arial"/>
                <w:sz w:val="18"/>
                <w:szCs w:val="18"/>
                <w:lang w:val="fr-FR"/>
              </w:rPr>
              <w:t>Pre rempli</w:t>
            </w:r>
          </w:p>
        </w:tc>
        <w:tc>
          <w:tcPr>
            <w:tcW w:w="1053" w:type="pct"/>
            <w:tcBorders>
              <w:right w:val="nil"/>
            </w:tcBorders>
            <w:shd w:val="clear" w:color="auto" w:fill="D0CECE" w:themeFill="background2" w:themeFillShade="E6"/>
          </w:tcPr>
          <w:p w14:paraId="2EEEDADF" w14:textId="77777777" w:rsidR="00D538D2" w:rsidRPr="007F1328" w:rsidRDefault="00D538D2" w:rsidP="003D7CA4">
            <w:pPr>
              <w:jc w:val="center"/>
              <w:rPr>
                <w:rFonts w:ascii="Arial" w:hAnsi="Arial" w:cs="Arial"/>
                <w:sz w:val="18"/>
                <w:szCs w:val="18"/>
                <w:lang w:val="fr-FR"/>
              </w:rPr>
            </w:pPr>
            <w:r w:rsidRPr="00386FF3">
              <w:rPr>
                <w:rFonts w:ascii="Arial" w:hAnsi="Arial" w:cs="Arial"/>
                <w:sz w:val="18"/>
                <w:szCs w:val="18"/>
                <w:lang w:val="fr-FR"/>
              </w:rPr>
              <w:t>Pre rempli</w:t>
            </w:r>
          </w:p>
        </w:tc>
        <w:tc>
          <w:tcPr>
            <w:tcW w:w="837" w:type="pct"/>
            <w:shd w:val="clear" w:color="auto" w:fill="D0CECE" w:themeFill="background2" w:themeFillShade="E6"/>
          </w:tcPr>
          <w:p w14:paraId="1C4F67DE" w14:textId="77777777" w:rsidR="00D538D2" w:rsidRPr="007F1328" w:rsidRDefault="00D538D2" w:rsidP="003D7CA4">
            <w:pPr>
              <w:spacing w:after="60"/>
              <w:ind w:left="220"/>
              <w:jc w:val="center"/>
              <w:rPr>
                <w:rFonts w:ascii="Arial" w:hAnsi="Arial" w:cs="Arial"/>
                <w:sz w:val="18"/>
                <w:szCs w:val="18"/>
                <w:lang w:val="fr-FR"/>
              </w:rPr>
            </w:pPr>
            <w:r w:rsidRPr="00386FF3">
              <w:rPr>
                <w:rFonts w:ascii="Arial" w:hAnsi="Arial" w:cs="Arial"/>
                <w:sz w:val="18"/>
                <w:szCs w:val="18"/>
                <w:lang w:val="fr-FR"/>
              </w:rPr>
              <w:t>Pre rempli</w:t>
            </w:r>
          </w:p>
        </w:tc>
        <w:tc>
          <w:tcPr>
            <w:tcW w:w="836" w:type="pct"/>
            <w:shd w:val="clear" w:color="auto" w:fill="D0CECE" w:themeFill="background2" w:themeFillShade="E6"/>
          </w:tcPr>
          <w:p w14:paraId="2D5074BC" w14:textId="77777777" w:rsidR="00D538D2" w:rsidRPr="007F1328" w:rsidRDefault="00D538D2" w:rsidP="003D7CA4">
            <w:pPr>
              <w:spacing w:after="60"/>
              <w:ind w:left="220"/>
              <w:jc w:val="center"/>
              <w:rPr>
                <w:rFonts w:ascii="Arial" w:hAnsi="Arial" w:cs="Arial"/>
                <w:sz w:val="18"/>
                <w:szCs w:val="18"/>
                <w:lang w:val="fr-FR"/>
              </w:rPr>
            </w:pPr>
            <w:r w:rsidRPr="00386FF3">
              <w:rPr>
                <w:rFonts w:ascii="Arial" w:hAnsi="Arial" w:cs="Arial"/>
                <w:sz w:val="18"/>
                <w:szCs w:val="18"/>
                <w:lang w:val="fr-FR"/>
              </w:rPr>
              <w:t>Pre rempli</w:t>
            </w:r>
          </w:p>
        </w:tc>
        <w:tc>
          <w:tcPr>
            <w:tcW w:w="836" w:type="pct"/>
            <w:shd w:val="clear" w:color="auto" w:fill="D0CECE" w:themeFill="background2" w:themeFillShade="E6"/>
          </w:tcPr>
          <w:p w14:paraId="029B15E9" w14:textId="77777777" w:rsidR="00D538D2" w:rsidRPr="007F1328" w:rsidRDefault="00D538D2" w:rsidP="003D7CA4">
            <w:pPr>
              <w:spacing w:after="60"/>
              <w:ind w:left="220"/>
              <w:jc w:val="center"/>
              <w:rPr>
                <w:rFonts w:ascii="Arial" w:hAnsi="Arial" w:cs="Arial"/>
                <w:sz w:val="18"/>
                <w:szCs w:val="18"/>
                <w:lang w:val="fr-FR"/>
              </w:rPr>
            </w:pPr>
            <w:r w:rsidRPr="00386FF3">
              <w:rPr>
                <w:rFonts w:ascii="Arial" w:hAnsi="Arial" w:cs="Arial"/>
                <w:sz w:val="18"/>
                <w:szCs w:val="18"/>
                <w:lang w:val="fr-FR"/>
              </w:rPr>
              <w:t>Pre rempli</w:t>
            </w:r>
          </w:p>
        </w:tc>
      </w:tr>
    </w:tbl>
    <w:p w14:paraId="46DEA100" w14:textId="7590C2FF" w:rsidR="003D7CA4" w:rsidRDefault="003D7CA4" w:rsidP="00F13B10">
      <w:pPr>
        <w:rPr>
          <w:rFonts w:ascii="Arial" w:hAnsi="Arial" w:cs="Arial"/>
          <w:sz w:val="18"/>
          <w:szCs w:val="18"/>
          <w:lang w:val="fr-FR"/>
        </w:rPr>
      </w:pPr>
    </w:p>
    <w:p w14:paraId="5A1196D9" w14:textId="77777777" w:rsidR="003D7CA4" w:rsidRPr="007F1328" w:rsidRDefault="003D7CA4" w:rsidP="00F13B10">
      <w:pPr>
        <w:rPr>
          <w:rFonts w:ascii="Arial" w:hAnsi="Arial" w:cs="Arial"/>
          <w:sz w:val="18"/>
          <w:szCs w:val="18"/>
          <w:lang w:val="fr-FR"/>
        </w:rPr>
      </w:pPr>
    </w:p>
    <w:p w14:paraId="5F2A9930" w14:textId="77777777" w:rsidR="006E72FE" w:rsidRPr="007F1328" w:rsidRDefault="006E72FE" w:rsidP="00F13B10">
      <w:pPr>
        <w:rPr>
          <w:rFonts w:ascii="Arial" w:hAnsi="Arial" w:cs="Arial"/>
          <w:sz w:val="18"/>
          <w:szCs w:val="18"/>
          <w:lang w:val="fr-FR"/>
        </w:rPr>
      </w:pPr>
    </w:p>
    <w:p w14:paraId="0043B064" w14:textId="77777777" w:rsidR="00F13B10" w:rsidRPr="007F1328" w:rsidRDefault="006E72FE" w:rsidP="00F13B10">
      <w:pPr>
        <w:pStyle w:val="ListParagraph"/>
        <w:numPr>
          <w:ilvl w:val="0"/>
          <w:numId w:val="1"/>
        </w:numPr>
        <w:rPr>
          <w:rFonts w:ascii="Arial" w:hAnsi="Arial" w:cs="Arial"/>
          <w:sz w:val="18"/>
          <w:szCs w:val="18"/>
          <w:u w:val="single"/>
        </w:rPr>
      </w:pPr>
      <w:r w:rsidRPr="007F1328">
        <w:rPr>
          <w:rFonts w:ascii="Arial" w:hAnsi="Arial" w:cs="Arial"/>
          <w:sz w:val="18"/>
          <w:szCs w:val="18"/>
          <w:u w:val="single"/>
        </w:rPr>
        <w:t>Caractéristiques socio-démographique du participant</w:t>
      </w:r>
    </w:p>
    <w:p w14:paraId="3FD299A9" w14:textId="77777777" w:rsidR="006E72FE" w:rsidRPr="007F1328" w:rsidRDefault="006E72FE" w:rsidP="006E72FE">
      <w:pPr>
        <w:rPr>
          <w:rFonts w:ascii="Arial" w:hAnsi="Arial" w:cs="Arial"/>
          <w:sz w:val="18"/>
          <w:szCs w:val="18"/>
          <w:lang w:val="fr-FR"/>
        </w:rPr>
      </w:pPr>
    </w:p>
    <w:tbl>
      <w:tblPr>
        <w:tblStyle w:val="TableGrid"/>
        <w:tblW w:w="9776" w:type="dxa"/>
        <w:tblLook w:val="04A0" w:firstRow="1" w:lastRow="0" w:firstColumn="1" w:lastColumn="0" w:noHBand="0" w:noVBand="1"/>
      </w:tblPr>
      <w:tblGrid>
        <w:gridCol w:w="1597"/>
        <w:gridCol w:w="3634"/>
        <w:gridCol w:w="2844"/>
        <w:gridCol w:w="1701"/>
      </w:tblGrid>
      <w:tr w:rsidR="00DA6CCF" w:rsidRPr="007F1328" w14:paraId="5533E764" w14:textId="77777777" w:rsidTr="000D4BB4">
        <w:trPr>
          <w:trHeight w:val="300"/>
        </w:trPr>
        <w:tc>
          <w:tcPr>
            <w:tcW w:w="1597" w:type="dxa"/>
            <w:noWrap/>
            <w:hideMark/>
          </w:tcPr>
          <w:p w14:paraId="0D5DBE1E" w14:textId="77777777" w:rsidR="00DA6CCF" w:rsidRPr="007F1328" w:rsidRDefault="00DA6CCF">
            <w:pPr>
              <w:rPr>
                <w:rFonts w:ascii="Arial" w:hAnsi="Arial" w:cs="Arial"/>
                <w:b/>
                <w:sz w:val="18"/>
                <w:szCs w:val="18"/>
                <w:lang w:val="fr-FR"/>
              </w:rPr>
            </w:pPr>
            <w:r w:rsidRPr="007F1328">
              <w:rPr>
                <w:rFonts w:ascii="Arial" w:hAnsi="Arial" w:cs="Arial"/>
                <w:b/>
                <w:sz w:val="18"/>
                <w:szCs w:val="18"/>
                <w:lang w:val="fr-FR"/>
              </w:rPr>
              <w:t>No.</w:t>
            </w:r>
          </w:p>
        </w:tc>
        <w:tc>
          <w:tcPr>
            <w:tcW w:w="3634" w:type="dxa"/>
            <w:hideMark/>
          </w:tcPr>
          <w:p w14:paraId="60533EF7" w14:textId="77777777" w:rsidR="00DA6CCF" w:rsidRPr="007F1328" w:rsidRDefault="00DA6CCF">
            <w:pPr>
              <w:rPr>
                <w:rFonts w:ascii="Arial" w:hAnsi="Arial" w:cs="Arial"/>
                <w:b/>
                <w:sz w:val="18"/>
                <w:szCs w:val="18"/>
                <w:lang w:val="fr-FR"/>
              </w:rPr>
            </w:pPr>
            <w:r w:rsidRPr="007F1328">
              <w:rPr>
                <w:rFonts w:ascii="Arial" w:hAnsi="Arial" w:cs="Arial"/>
                <w:b/>
                <w:sz w:val="18"/>
                <w:szCs w:val="18"/>
                <w:lang w:val="fr-FR"/>
              </w:rPr>
              <w:t>Question</w:t>
            </w:r>
          </w:p>
        </w:tc>
        <w:tc>
          <w:tcPr>
            <w:tcW w:w="2844" w:type="dxa"/>
            <w:noWrap/>
            <w:hideMark/>
          </w:tcPr>
          <w:p w14:paraId="74A3812A" w14:textId="77777777" w:rsidR="00DA6CCF" w:rsidRPr="007F1328" w:rsidRDefault="00DA6CCF" w:rsidP="005921D0">
            <w:pPr>
              <w:rPr>
                <w:rFonts w:ascii="Arial" w:hAnsi="Arial" w:cs="Arial"/>
                <w:b/>
                <w:sz w:val="18"/>
                <w:szCs w:val="18"/>
                <w:lang w:val="fr-FR"/>
              </w:rPr>
            </w:pPr>
            <w:r w:rsidRPr="007F1328">
              <w:rPr>
                <w:rFonts w:ascii="Arial" w:hAnsi="Arial" w:cs="Arial"/>
                <w:b/>
                <w:sz w:val="18"/>
                <w:szCs w:val="18"/>
                <w:lang w:val="fr-FR"/>
              </w:rPr>
              <w:t>Modalité réponse</w:t>
            </w:r>
          </w:p>
        </w:tc>
        <w:tc>
          <w:tcPr>
            <w:tcW w:w="1701" w:type="dxa"/>
            <w:noWrap/>
            <w:hideMark/>
          </w:tcPr>
          <w:p w14:paraId="3F9F16A1" w14:textId="77777777" w:rsidR="00DA6CCF" w:rsidRPr="007F1328" w:rsidRDefault="00DA6CCF">
            <w:pPr>
              <w:rPr>
                <w:rFonts w:ascii="Arial" w:hAnsi="Arial" w:cs="Arial"/>
                <w:b/>
                <w:sz w:val="18"/>
                <w:szCs w:val="18"/>
                <w:lang w:val="fr-FR"/>
              </w:rPr>
            </w:pPr>
            <w:r w:rsidRPr="007F1328">
              <w:rPr>
                <w:rFonts w:ascii="Arial" w:hAnsi="Arial" w:cs="Arial"/>
                <w:b/>
                <w:sz w:val="18"/>
                <w:szCs w:val="18"/>
                <w:lang w:val="fr-FR"/>
              </w:rPr>
              <w:t>Instruction</w:t>
            </w:r>
          </w:p>
        </w:tc>
      </w:tr>
      <w:tr w:rsidR="00BE1F30" w:rsidRPr="007F1328" w14:paraId="1BA779EB" w14:textId="77777777" w:rsidTr="000D4BB4">
        <w:trPr>
          <w:trHeight w:val="300"/>
        </w:trPr>
        <w:tc>
          <w:tcPr>
            <w:tcW w:w="1597" w:type="dxa"/>
            <w:noWrap/>
            <w:hideMark/>
          </w:tcPr>
          <w:p w14:paraId="4340DD6A"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B.1</w:t>
            </w:r>
          </w:p>
        </w:tc>
        <w:tc>
          <w:tcPr>
            <w:tcW w:w="3634" w:type="dxa"/>
            <w:hideMark/>
          </w:tcPr>
          <w:p w14:paraId="2A7B0F8A"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Nom Du participant</w:t>
            </w:r>
          </w:p>
        </w:tc>
        <w:tc>
          <w:tcPr>
            <w:tcW w:w="2844" w:type="dxa"/>
            <w:noWrap/>
            <w:hideMark/>
          </w:tcPr>
          <w:p w14:paraId="4E0FE76A"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_____________________</w:t>
            </w:r>
          </w:p>
        </w:tc>
        <w:tc>
          <w:tcPr>
            <w:tcW w:w="1701" w:type="dxa"/>
            <w:noWrap/>
            <w:hideMark/>
          </w:tcPr>
          <w:p w14:paraId="532DB5E2" w14:textId="53587FC2" w:rsidR="00BE1F30" w:rsidRPr="007F1328" w:rsidRDefault="00BE1F30" w:rsidP="00BE1F30">
            <w:pPr>
              <w:rPr>
                <w:rFonts w:ascii="Arial" w:hAnsi="Arial" w:cs="Arial"/>
                <w:sz w:val="18"/>
                <w:szCs w:val="18"/>
                <w:lang w:val="fr-FR"/>
              </w:rPr>
            </w:pPr>
            <w:r w:rsidRPr="00942490">
              <w:rPr>
                <w:rFonts w:ascii="Arial" w:hAnsi="Arial" w:cs="Arial"/>
                <w:sz w:val="18"/>
                <w:szCs w:val="18"/>
                <w:lang w:val="fr-FR"/>
              </w:rPr>
              <w:t>Pre rempli</w:t>
            </w:r>
            <w:r>
              <w:rPr>
                <w:rFonts w:ascii="Arial" w:hAnsi="Arial" w:cs="Arial"/>
                <w:sz w:val="18"/>
                <w:szCs w:val="18"/>
                <w:lang w:val="fr-FR"/>
              </w:rPr>
              <w:t xml:space="preserve"> </w:t>
            </w:r>
            <w:proofErr w:type="spellStart"/>
            <w:proofErr w:type="gramStart"/>
            <w:r>
              <w:rPr>
                <w:rFonts w:ascii="Arial" w:hAnsi="Arial" w:cs="Arial"/>
                <w:sz w:val="18"/>
                <w:szCs w:val="18"/>
                <w:lang w:val="fr-FR"/>
              </w:rPr>
              <w:t>a</w:t>
            </w:r>
            <w:proofErr w:type="spellEnd"/>
            <w:proofErr w:type="gramEnd"/>
            <w:r>
              <w:rPr>
                <w:rFonts w:ascii="Arial" w:hAnsi="Arial" w:cs="Arial"/>
                <w:sz w:val="18"/>
                <w:szCs w:val="18"/>
                <w:lang w:val="fr-FR"/>
              </w:rPr>
              <w:t xml:space="preserve"> confirmer</w:t>
            </w:r>
          </w:p>
        </w:tc>
      </w:tr>
      <w:tr w:rsidR="00BE1F30" w:rsidRPr="007F1328" w14:paraId="09A9C634" w14:textId="77777777" w:rsidTr="000D4BB4">
        <w:trPr>
          <w:trHeight w:val="337"/>
        </w:trPr>
        <w:tc>
          <w:tcPr>
            <w:tcW w:w="1597" w:type="dxa"/>
            <w:noWrap/>
            <w:hideMark/>
          </w:tcPr>
          <w:p w14:paraId="02FCE58C"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B.2</w:t>
            </w:r>
          </w:p>
        </w:tc>
        <w:tc>
          <w:tcPr>
            <w:tcW w:w="3634" w:type="dxa"/>
            <w:hideMark/>
          </w:tcPr>
          <w:p w14:paraId="3AFECFAD"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Prénom(s) du participant</w:t>
            </w:r>
          </w:p>
        </w:tc>
        <w:tc>
          <w:tcPr>
            <w:tcW w:w="2844" w:type="dxa"/>
            <w:noWrap/>
            <w:hideMark/>
          </w:tcPr>
          <w:p w14:paraId="5C71F2F2"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_____________________</w:t>
            </w:r>
          </w:p>
        </w:tc>
        <w:tc>
          <w:tcPr>
            <w:tcW w:w="1701" w:type="dxa"/>
            <w:noWrap/>
            <w:hideMark/>
          </w:tcPr>
          <w:p w14:paraId="1A820941" w14:textId="150DF3A0" w:rsidR="00BE1F30" w:rsidRPr="007F1328" w:rsidRDefault="00BE1F30" w:rsidP="00BE1F30">
            <w:pPr>
              <w:rPr>
                <w:rFonts w:ascii="Arial" w:hAnsi="Arial" w:cs="Arial"/>
                <w:sz w:val="18"/>
                <w:szCs w:val="18"/>
                <w:lang w:val="fr-FR"/>
              </w:rPr>
            </w:pPr>
            <w:r w:rsidRPr="00C64F2B">
              <w:rPr>
                <w:rFonts w:ascii="Arial" w:hAnsi="Arial" w:cs="Arial"/>
                <w:sz w:val="18"/>
                <w:szCs w:val="18"/>
                <w:lang w:val="fr-FR"/>
              </w:rPr>
              <w:t xml:space="preserve">Pre rempli </w:t>
            </w:r>
            <w:proofErr w:type="spellStart"/>
            <w:proofErr w:type="gramStart"/>
            <w:r w:rsidRPr="00C64F2B">
              <w:rPr>
                <w:rFonts w:ascii="Arial" w:hAnsi="Arial" w:cs="Arial"/>
                <w:sz w:val="18"/>
                <w:szCs w:val="18"/>
                <w:lang w:val="fr-FR"/>
              </w:rPr>
              <w:t>a</w:t>
            </w:r>
            <w:proofErr w:type="spellEnd"/>
            <w:proofErr w:type="gramEnd"/>
            <w:r w:rsidRPr="00C64F2B">
              <w:rPr>
                <w:rFonts w:ascii="Arial" w:hAnsi="Arial" w:cs="Arial"/>
                <w:sz w:val="18"/>
                <w:szCs w:val="18"/>
                <w:lang w:val="fr-FR"/>
              </w:rPr>
              <w:t xml:space="preserve"> confirmer</w:t>
            </w:r>
          </w:p>
        </w:tc>
      </w:tr>
      <w:tr w:rsidR="00BE1F30" w:rsidRPr="007F1328" w14:paraId="59B69D2E" w14:textId="77777777" w:rsidTr="000D4BB4">
        <w:trPr>
          <w:trHeight w:val="300"/>
        </w:trPr>
        <w:tc>
          <w:tcPr>
            <w:tcW w:w="1597" w:type="dxa"/>
            <w:noWrap/>
            <w:hideMark/>
          </w:tcPr>
          <w:p w14:paraId="51256639"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B.3</w:t>
            </w:r>
          </w:p>
        </w:tc>
        <w:tc>
          <w:tcPr>
            <w:tcW w:w="3634" w:type="dxa"/>
            <w:hideMark/>
          </w:tcPr>
          <w:p w14:paraId="22CF6E6D"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Contact 1 (téléphone)</w:t>
            </w:r>
          </w:p>
        </w:tc>
        <w:tc>
          <w:tcPr>
            <w:tcW w:w="2844" w:type="dxa"/>
            <w:noWrap/>
            <w:hideMark/>
          </w:tcPr>
          <w:p w14:paraId="0ACC1DA6"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_____________________</w:t>
            </w:r>
          </w:p>
        </w:tc>
        <w:tc>
          <w:tcPr>
            <w:tcW w:w="1701" w:type="dxa"/>
            <w:noWrap/>
            <w:hideMark/>
          </w:tcPr>
          <w:p w14:paraId="539A18CF" w14:textId="0E0EC0A0" w:rsidR="00BE1F30" w:rsidRPr="007F1328" w:rsidRDefault="00BE1F30" w:rsidP="00BE1F30">
            <w:pPr>
              <w:rPr>
                <w:rFonts w:ascii="Arial" w:hAnsi="Arial" w:cs="Arial"/>
                <w:sz w:val="18"/>
                <w:szCs w:val="18"/>
                <w:lang w:val="fr-FR"/>
              </w:rPr>
            </w:pPr>
            <w:r w:rsidRPr="00C64F2B">
              <w:rPr>
                <w:rFonts w:ascii="Arial" w:hAnsi="Arial" w:cs="Arial"/>
                <w:sz w:val="18"/>
                <w:szCs w:val="18"/>
                <w:lang w:val="fr-FR"/>
              </w:rPr>
              <w:t xml:space="preserve">Pre rempli </w:t>
            </w:r>
            <w:proofErr w:type="spellStart"/>
            <w:proofErr w:type="gramStart"/>
            <w:r w:rsidRPr="00C64F2B">
              <w:rPr>
                <w:rFonts w:ascii="Arial" w:hAnsi="Arial" w:cs="Arial"/>
                <w:sz w:val="18"/>
                <w:szCs w:val="18"/>
                <w:lang w:val="fr-FR"/>
              </w:rPr>
              <w:t>a</w:t>
            </w:r>
            <w:proofErr w:type="spellEnd"/>
            <w:proofErr w:type="gramEnd"/>
            <w:r w:rsidRPr="00C64F2B">
              <w:rPr>
                <w:rFonts w:ascii="Arial" w:hAnsi="Arial" w:cs="Arial"/>
                <w:sz w:val="18"/>
                <w:szCs w:val="18"/>
                <w:lang w:val="fr-FR"/>
              </w:rPr>
              <w:t xml:space="preserve"> confirmer</w:t>
            </w:r>
          </w:p>
        </w:tc>
      </w:tr>
      <w:tr w:rsidR="00BE1F30" w:rsidRPr="007F1328" w14:paraId="65DE8F97" w14:textId="77777777" w:rsidTr="000D4BB4">
        <w:trPr>
          <w:trHeight w:val="300"/>
        </w:trPr>
        <w:tc>
          <w:tcPr>
            <w:tcW w:w="1597" w:type="dxa"/>
            <w:noWrap/>
            <w:hideMark/>
          </w:tcPr>
          <w:p w14:paraId="4DB8E1B3"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B.4</w:t>
            </w:r>
          </w:p>
        </w:tc>
        <w:tc>
          <w:tcPr>
            <w:tcW w:w="3634" w:type="dxa"/>
            <w:hideMark/>
          </w:tcPr>
          <w:p w14:paraId="48B770C2"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Contact 2 (téléphone)</w:t>
            </w:r>
          </w:p>
        </w:tc>
        <w:tc>
          <w:tcPr>
            <w:tcW w:w="2844" w:type="dxa"/>
            <w:noWrap/>
            <w:hideMark/>
          </w:tcPr>
          <w:p w14:paraId="406DAF6C"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_____________________</w:t>
            </w:r>
          </w:p>
        </w:tc>
        <w:tc>
          <w:tcPr>
            <w:tcW w:w="1701" w:type="dxa"/>
            <w:noWrap/>
            <w:hideMark/>
          </w:tcPr>
          <w:p w14:paraId="4AEFA01F" w14:textId="161AA2E3" w:rsidR="00BE1F30" w:rsidRPr="007F1328" w:rsidRDefault="00BE1F30" w:rsidP="00BE1F30">
            <w:pPr>
              <w:rPr>
                <w:rFonts w:ascii="Arial" w:hAnsi="Arial" w:cs="Arial"/>
                <w:sz w:val="18"/>
                <w:szCs w:val="18"/>
                <w:lang w:val="fr-FR"/>
              </w:rPr>
            </w:pPr>
            <w:r w:rsidRPr="00C64F2B">
              <w:rPr>
                <w:rFonts w:ascii="Arial" w:hAnsi="Arial" w:cs="Arial"/>
                <w:sz w:val="18"/>
                <w:szCs w:val="18"/>
                <w:lang w:val="fr-FR"/>
              </w:rPr>
              <w:t xml:space="preserve">Pre rempli </w:t>
            </w:r>
            <w:proofErr w:type="spellStart"/>
            <w:proofErr w:type="gramStart"/>
            <w:r w:rsidRPr="00C64F2B">
              <w:rPr>
                <w:rFonts w:ascii="Arial" w:hAnsi="Arial" w:cs="Arial"/>
                <w:sz w:val="18"/>
                <w:szCs w:val="18"/>
                <w:lang w:val="fr-FR"/>
              </w:rPr>
              <w:t>a</w:t>
            </w:r>
            <w:proofErr w:type="spellEnd"/>
            <w:proofErr w:type="gramEnd"/>
            <w:r w:rsidRPr="00C64F2B">
              <w:rPr>
                <w:rFonts w:ascii="Arial" w:hAnsi="Arial" w:cs="Arial"/>
                <w:sz w:val="18"/>
                <w:szCs w:val="18"/>
                <w:lang w:val="fr-FR"/>
              </w:rPr>
              <w:t xml:space="preserve"> confirmer</w:t>
            </w:r>
          </w:p>
        </w:tc>
      </w:tr>
      <w:tr w:rsidR="00BE1F30" w:rsidRPr="007F1328" w14:paraId="5C483E71" w14:textId="77777777" w:rsidTr="000D4BB4">
        <w:trPr>
          <w:trHeight w:val="300"/>
        </w:trPr>
        <w:tc>
          <w:tcPr>
            <w:tcW w:w="1597" w:type="dxa"/>
            <w:noWrap/>
            <w:hideMark/>
          </w:tcPr>
          <w:p w14:paraId="263774E4"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B.5</w:t>
            </w:r>
          </w:p>
        </w:tc>
        <w:tc>
          <w:tcPr>
            <w:tcW w:w="3634" w:type="dxa"/>
            <w:hideMark/>
          </w:tcPr>
          <w:p w14:paraId="388C0AEC"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Age</w:t>
            </w:r>
          </w:p>
        </w:tc>
        <w:tc>
          <w:tcPr>
            <w:tcW w:w="2844" w:type="dxa"/>
            <w:noWrap/>
            <w:hideMark/>
          </w:tcPr>
          <w:p w14:paraId="6F8BCD22"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 ____</w:t>
            </w:r>
          </w:p>
        </w:tc>
        <w:tc>
          <w:tcPr>
            <w:tcW w:w="1701" w:type="dxa"/>
            <w:noWrap/>
            <w:hideMark/>
          </w:tcPr>
          <w:p w14:paraId="6149838A" w14:textId="4FE758EA" w:rsidR="00BE1F30" w:rsidRPr="007F1328" w:rsidRDefault="00BE1F30" w:rsidP="00BE1F30">
            <w:pPr>
              <w:rPr>
                <w:rFonts w:ascii="Arial" w:hAnsi="Arial" w:cs="Arial"/>
                <w:sz w:val="18"/>
                <w:szCs w:val="18"/>
                <w:lang w:val="fr-FR"/>
              </w:rPr>
            </w:pPr>
            <w:r w:rsidRPr="00C64F2B">
              <w:rPr>
                <w:rFonts w:ascii="Arial" w:hAnsi="Arial" w:cs="Arial"/>
                <w:sz w:val="18"/>
                <w:szCs w:val="18"/>
                <w:lang w:val="fr-FR"/>
              </w:rPr>
              <w:t xml:space="preserve">Pre rempli </w:t>
            </w:r>
            <w:proofErr w:type="spellStart"/>
            <w:proofErr w:type="gramStart"/>
            <w:r w:rsidRPr="00C64F2B">
              <w:rPr>
                <w:rFonts w:ascii="Arial" w:hAnsi="Arial" w:cs="Arial"/>
                <w:sz w:val="18"/>
                <w:szCs w:val="18"/>
                <w:lang w:val="fr-FR"/>
              </w:rPr>
              <w:t>a</w:t>
            </w:r>
            <w:proofErr w:type="spellEnd"/>
            <w:proofErr w:type="gramEnd"/>
            <w:r w:rsidRPr="00C64F2B">
              <w:rPr>
                <w:rFonts w:ascii="Arial" w:hAnsi="Arial" w:cs="Arial"/>
                <w:sz w:val="18"/>
                <w:szCs w:val="18"/>
                <w:lang w:val="fr-FR"/>
              </w:rPr>
              <w:t xml:space="preserve"> confirmer</w:t>
            </w:r>
          </w:p>
        </w:tc>
      </w:tr>
      <w:tr w:rsidR="00BE1F30" w:rsidRPr="007F1328" w14:paraId="39709F6F" w14:textId="77777777" w:rsidTr="000D4BB4">
        <w:trPr>
          <w:trHeight w:val="580"/>
        </w:trPr>
        <w:tc>
          <w:tcPr>
            <w:tcW w:w="1597" w:type="dxa"/>
            <w:noWrap/>
            <w:hideMark/>
          </w:tcPr>
          <w:p w14:paraId="5A9051D0"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B.6</w:t>
            </w:r>
          </w:p>
        </w:tc>
        <w:tc>
          <w:tcPr>
            <w:tcW w:w="3634" w:type="dxa"/>
            <w:hideMark/>
          </w:tcPr>
          <w:p w14:paraId="6D9F6D74"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Sexe</w:t>
            </w:r>
          </w:p>
        </w:tc>
        <w:tc>
          <w:tcPr>
            <w:tcW w:w="2844" w:type="dxa"/>
            <w:noWrap/>
            <w:hideMark/>
          </w:tcPr>
          <w:p w14:paraId="1836F3A1"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1-Masculin</w:t>
            </w:r>
          </w:p>
          <w:p w14:paraId="0F2D1DF7"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2 féminin</w:t>
            </w:r>
          </w:p>
        </w:tc>
        <w:tc>
          <w:tcPr>
            <w:tcW w:w="1701" w:type="dxa"/>
            <w:noWrap/>
            <w:hideMark/>
          </w:tcPr>
          <w:p w14:paraId="50E3423B" w14:textId="4CBBE4A9" w:rsidR="00BE1F30" w:rsidRPr="007F1328" w:rsidRDefault="00BE1F30" w:rsidP="00BE1F30">
            <w:pPr>
              <w:rPr>
                <w:rFonts w:ascii="Arial" w:hAnsi="Arial" w:cs="Arial"/>
                <w:sz w:val="18"/>
                <w:szCs w:val="18"/>
                <w:lang w:val="fr-FR"/>
              </w:rPr>
            </w:pPr>
            <w:r w:rsidRPr="00C64F2B">
              <w:rPr>
                <w:rFonts w:ascii="Arial" w:hAnsi="Arial" w:cs="Arial"/>
                <w:sz w:val="18"/>
                <w:szCs w:val="18"/>
                <w:lang w:val="fr-FR"/>
              </w:rPr>
              <w:t xml:space="preserve">Pre rempli </w:t>
            </w:r>
            <w:proofErr w:type="spellStart"/>
            <w:proofErr w:type="gramStart"/>
            <w:r w:rsidRPr="00C64F2B">
              <w:rPr>
                <w:rFonts w:ascii="Arial" w:hAnsi="Arial" w:cs="Arial"/>
                <w:sz w:val="18"/>
                <w:szCs w:val="18"/>
                <w:lang w:val="fr-FR"/>
              </w:rPr>
              <w:t>a</w:t>
            </w:r>
            <w:proofErr w:type="spellEnd"/>
            <w:proofErr w:type="gramEnd"/>
            <w:r w:rsidRPr="00C64F2B">
              <w:rPr>
                <w:rFonts w:ascii="Arial" w:hAnsi="Arial" w:cs="Arial"/>
                <w:sz w:val="18"/>
                <w:szCs w:val="18"/>
                <w:lang w:val="fr-FR"/>
              </w:rPr>
              <w:t xml:space="preserve"> confirmer</w:t>
            </w:r>
          </w:p>
        </w:tc>
      </w:tr>
      <w:tr w:rsidR="009378BF" w:rsidRPr="007F1328" w14:paraId="23BBF702" w14:textId="77777777" w:rsidTr="000D4BB4">
        <w:trPr>
          <w:trHeight w:val="300"/>
        </w:trPr>
        <w:tc>
          <w:tcPr>
            <w:tcW w:w="1597" w:type="dxa"/>
            <w:noWrap/>
          </w:tcPr>
          <w:p w14:paraId="53EE8124" w14:textId="65091DBB" w:rsidR="009378BF" w:rsidRPr="007F1328" w:rsidRDefault="00B21786" w:rsidP="005921D0">
            <w:pPr>
              <w:rPr>
                <w:rFonts w:ascii="Arial" w:hAnsi="Arial" w:cs="Arial"/>
                <w:sz w:val="18"/>
                <w:szCs w:val="18"/>
                <w:lang w:val="fr-FR"/>
              </w:rPr>
            </w:pPr>
            <w:r w:rsidRPr="007F1328">
              <w:rPr>
                <w:rFonts w:ascii="Arial" w:hAnsi="Arial" w:cs="Arial"/>
                <w:sz w:val="18"/>
                <w:szCs w:val="18"/>
                <w:lang w:val="fr-FR"/>
              </w:rPr>
              <w:t>B7</w:t>
            </w:r>
          </w:p>
        </w:tc>
        <w:tc>
          <w:tcPr>
            <w:tcW w:w="3634" w:type="dxa"/>
          </w:tcPr>
          <w:p w14:paraId="7FDD2AAD" w14:textId="496D885E" w:rsidR="009378BF" w:rsidRPr="007F1328" w:rsidRDefault="009378BF" w:rsidP="005921D0">
            <w:pPr>
              <w:rPr>
                <w:rFonts w:ascii="Arial" w:hAnsi="Arial" w:cs="Arial"/>
                <w:sz w:val="18"/>
                <w:szCs w:val="18"/>
                <w:lang w:val="fr-FR"/>
              </w:rPr>
            </w:pPr>
            <w:r w:rsidRPr="007F1328">
              <w:rPr>
                <w:rFonts w:ascii="Arial" w:hAnsi="Arial" w:cs="Arial"/>
                <w:sz w:val="18"/>
                <w:szCs w:val="18"/>
                <w:lang w:val="fr-FR"/>
              </w:rPr>
              <w:t>Prendre une photo ?</w:t>
            </w:r>
          </w:p>
        </w:tc>
        <w:tc>
          <w:tcPr>
            <w:tcW w:w="2844" w:type="dxa"/>
            <w:noWrap/>
          </w:tcPr>
          <w:p w14:paraId="62BB1E90" w14:textId="77777777" w:rsidR="009378BF" w:rsidRPr="007F1328" w:rsidRDefault="009378BF" w:rsidP="00303DFF">
            <w:pPr>
              <w:rPr>
                <w:rFonts w:ascii="Arial" w:hAnsi="Arial" w:cs="Arial"/>
                <w:sz w:val="18"/>
                <w:szCs w:val="18"/>
                <w:lang w:val="fr-FR"/>
              </w:rPr>
            </w:pPr>
          </w:p>
        </w:tc>
        <w:tc>
          <w:tcPr>
            <w:tcW w:w="1701" w:type="dxa"/>
            <w:noWrap/>
          </w:tcPr>
          <w:p w14:paraId="3F9073EC" w14:textId="77777777" w:rsidR="009378BF" w:rsidRPr="007F1328" w:rsidRDefault="009378BF" w:rsidP="005921D0">
            <w:pPr>
              <w:rPr>
                <w:rFonts w:ascii="Arial" w:hAnsi="Arial" w:cs="Arial"/>
                <w:sz w:val="18"/>
                <w:szCs w:val="18"/>
                <w:lang w:val="fr-FR"/>
              </w:rPr>
            </w:pPr>
          </w:p>
        </w:tc>
      </w:tr>
      <w:tr w:rsidR="000D4BB4" w:rsidRPr="008A2AEA" w14:paraId="4CE15DF0" w14:textId="77777777" w:rsidTr="000D4BB4">
        <w:trPr>
          <w:trHeight w:val="300"/>
        </w:trPr>
        <w:tc>
          <w:tcPr>
            <w:tcW w:w="1597" w:type="dxa"/>
            <w:noWrap/>
          </w:tcPr>
          <w:p w14:paraId="5455C2D8" w14:textId="77777777" w:rsidR="000D4BB4" w:rsidRPr="007F1328" w:rsidRDefault="000D4BB4" w:rsidP="003B248F">
            <w:pPr>
              <w:rPr>
                <w:rFonts w:ascii="Arial" w:hAnsi="Arial" w:cs="Arial"/>
                <w:sz w:val="18"/>
                <w:szCs w:val="18"/>
                <w:lang w:val="fr-FR"/>
              </w:rPr>
            </w:pPr>
            <w:r>
              <w:rPr>
                <w:rFonts w:ascii="Arial" w:hAnsi="Arial" w:cs="Arial"/>
                <w:sz w:val="18"/>
                <w:szCs w:val="18"/>
                <w:lang w:val="fr-FR"/>
              </w:rPr>
              <w:t>B8a</w:t>
            </w:r>
          </w:p>
        </w:tc>
        <w:tc>
          <w:tcPr>
            <w:tcW w:w="3634" w:type="dxa"/>
          </w:tcPr>
          <w:p w14:paraId="7920BD3E" w14:textId="77777777" w:rsidR="000D4BB4" w:rsidRDefault="000D4BB4" w:rsidP="003B248F">
            <w:pPr>
              <w:rPr>
                <w:rFonts w:ascii="Arial" w:hAnsi="Arial" w:cs="Arial"/>
                <w:sz w:val="18"/>
                <w:szCs w:val="18"/>
                <w:lang w:val="fr-FR"/>
              </w:rPr>
            </w:pPr>
            <w:r>
              <w:rPr>
                <w:rFonts w:ascii="Arial" w:hAnsi="Arial" w:cs="Arial"/>
                <w:sz w:val="18"/>
                <w:szCs w:val="18"/>
                <w:lang w:val="fr-FR"/>
              </w:rPr>
              <w:t>Statut</w:t>
            </w:r>
            <w:r w:rsidRPr="007F1328">
              <w:rPr>
                <w:rFonts w:ascii="Arial" w:hAnsi="Arial" w:cs="Arial"/>
                <w:sz w:val="18"/>
                <w:szCs w:val="18"/>
                <w:lang w:val="fr-FR"/>
              </w:rPr>
              <w:t xml:space="preserve"> </w:t>
            </w:r>
            <w:r>
              <w:rPr>
                <w:rFonts w:ascii="Arial" w:hAnsi="Arial" w:cs="Arial"/>
                <w:sz w:val="18"/>
                <w:szCs w:val="18"/>
                <w:lang w:val="fr-FR"/>
              </w:rPr>
              <w:t xml:space="preserve">de traitement </w:t>
            </w:r>
            <w:r w:rsidRPr="007F1328">
              <w:rPr>
                <w:rFonts w:ascii="Arial" w:hAnsi="Arial" w:cs="Arial"/>
                <w:sz w:val="18"/>
                <w:szCs w:val="18"/>
                <w:lang w:val="fr-FR"/>
              </w:rPr>
              <w:t>du participant pour l’entretien des parcelles</w:t>
            </w:r>
          </w:p>
        </w:tc>
        <w:tc>
          <w:tcPr>
            <w:tcW w:w="2844" w:type="dxa"/>
            <w:noWrap/>
          </w:tcPr>
          <w:p w14:paraId="7808FF7D" w14:textId="77777777" w:rsidR="000D4BB4" w:rsidRDefault="000D4BB4" w:rsidP="003B248F">
            <w:pPr>
              <w:rPr>
                <w:rFonts w:ascii="Arial" w:hAnsi="Arial" w:cs="Arial"/>
                <w:sz w:val="18"/>
                <w:szCs w:val="18"/>
                <w:lang w:val="fr-FR"/>
              </w:rPr>
            </w:pPr>
            <w:r>
              <w:rPr>
                <w:rFonts w:ascii="Arial" w:hAnsi="Arial" w:cs="Arial"/>
                <w:sz w:val="18"/>
                <w:szCs w:val="18"/>
                <w:lang w:val="fr-FR"/>
              </w:rPr>
              <w:t>Traitement</w:t>
            </w:r>
          </w:p>
          <w:p w14:paraId="0C3E43F1" w14:textId="77777777" w:rsidR="000D4BB4" w:rsidRDefault="000D4BB4" w:rsidP="003B248F">
            <w:pPr>
              <w:rPr>
                <w:rFonts w:ascii="Arial" w:hAnsi="Arial" w:cs="Arial"/>
                <w:sz w:val="18"/>
                <w:szCs w:val="18"/>
                <w:lang w:val="fr-FR"/>
              </w:rPr>
            </w:pPr>
            <w:r>
              <w:rPr>
                <w:rFonts w:ascii="Arial" w:hAnsi="Arial" w:cs="Arial"/>
                <w:sz w:val="18"/>
                <w:szCs w:val="18"/>
                <w:lang w:val="fr-FR"/>
              </w:rPr>
              <w:t>Control</w:t>
            </w:r>
          </w:p>
        </w:tc>
        <w:tc>
          <w:tcPr>
            <w:tcW w:w="1701" w:type="dxa"/>
            <w:noWrap/>
          </w:tcPr>
          <w:p w14:paraId="4BC12CD2" w14:textId="77777777" w:rsidR="000D4BB4" w:rsidRPr="00C64F2B" w:rsidRDefault="000D4BB4" w:rsidP="003B248F">
            <w:pPr>
              <w:rPr>
                <w:rFonts w:ascii="Arial" w:hAnsi="Arial" w:cs="Arial"/>
                <w:sz w:val="18"/>
                <w:szCs w:val="18"/>
                <w:lang w:val="fr-FR"/>
              </w:rPr>
            </w:pPr>
            <w:r w:rsidRPr="00C64F2B">
              <w:rPr>
                <w:rFonts w:ascii="Arial" w:hAnsi="Arial" w:cs="Arial"/>
                <w:sz w:val="18"/>
                <w:szCs w:val="18"/>
                <w:lang w:val="fr-FR"/>
              </w:rPr>
              <w:t xml:space="preserve">Pre rempli </w:t>
            </w:r>
            <w:proofErr w:type="spellStart"/>
            <w:proofErr w:type="gramStart"/>
            <w:r w:rsidRPr="00C64F2B">
              <w:rPr>
                <w:rFonts w:ascii="Arial" w:hAnsi="Arial" w:cs="Arial"/>
                <w:sz w:val="18"/>
                <w:szCs w:val="18"/>
                <w:lang w:val="fr-FR"/>
              </w:rPr>
              <w:t>a</w:t>
            </w:r>
            <w:proofErr w:type="spellEnd"/>
            <w:proofErr w:type="gramEnd"/>
            <w:r w:rsidRPr="00C64F2B">
              <w:rPr>
                <w:rFonts w:ascii="Arial" w:hAnsi="Arial" w:cs="Arial"/>
                <w:sz w:val="18"/>
                <w:szCs w:val="18"/>
                <w:lang w:val="fr-FR"/>
              </w:rPr>
              <w:t xml:space="preserve"> confirmer</w:t>
            </w:r>
          </w:p>
        </w:tc>
      </w:tr>
      <w:tr w:rsidR="000D4BB4" w:rsidRPr="008325F1" w14:paraId="0C75D7EC" w14:textId="77777777" w:rsidTr="000D4BB4">
        <w:trPr>
          <w:trHeight w:val="300"/>
        </w:trPr>
        <w:tc>
          <w:tcPr>
            <w:tcW w:w="1597" w:type="dxa"/>
            <w:noWrap/>
          </w:tcPr>
          <w:p w14:paraId="0CF9906A" w14:textId="7E1088D1" w:rsidR="000D4BB4" w:rsidRDefault="000D4BB4" w:rsidP="003B248F">
            <w:pPr>
              <w:rPr>
                <w:rFonts w:ascii="Arial" w:hAnsi="Arial" w:cs="Arial"/>
                <w:sz w:val="18"/>
                <w:szCs w:val="18"/>
                <w:lang w:val="fr-FR"/>
              </w:rPr>
            </w:pPr>
            <w:r>
              <w:rPr>
                <w:rFonts w:ascii="Arial" w:hAnsi="Arial" w:cs="Arial"/>
                <w:sz w:val="18"/>
                <w:szCs w:val="18"/>
                <w:lang w:val="fr-FR"/>
              </w:rPr>
              <w:t>B8b</w:t>
            </w:r>
          </w:p>
        </w:tc>
        <w:tc>
          <w:tcPr>
            <w:tcW w:w="3634" w:type="dxa"/>
          </w:tcPr>
          <w:p w14:paraId="5306079C" w14:textId="77777777" w:rsidR="000D4BB4" w:rsidRDefault="000D4BB4" w:rsidP="003B248F">
            <w:pPr>
              <w:rPr>
                <w:rFonts w:ascii="Arial" w:hAnsi="Arial" w:cs="Arial"/>
                <w:sz w:val="18"/>
                <w:szCs w:val="18"/>
                <w:lang w:val="fr-FR"/>
              </w:rPr>
            </w:pPr>
            <w:r>
              <w:rPr>
                <w:rFonts w:ascii="Arial" w:hAnsi="Arial" w:cs="Arial"/>
                <w:sz w:val="18"/>
                <w:szCs w:val="18"/>
                <w:lang w:val="fr-FR"/>
              </w:rPr>
              <w:t xml:space="preserve">Si traitement, </w:t>
            </w:r>
          </w:p>
          <w:p w14:paraId="3580F09B" w14:textId="77777777" w:rsidR="000D4BB4" w:rsidRDefault="000D4BB4" w:rsidP="003B248F">
            <w:pPr>
              <w:rPr>
                <w:rFonts w:ascii="Arial" w:hAnsi="Arial" w:cs="Arial"/>
                <w:sz w:val="18"/>
                <w:szCs w:val="18"/>
                <w:lang w:val="fr-FR"/>
              </w:rPr>
            </w:pPr>
          </w:p>
          <w:p w14:paraId="5D25EB4D" w14:textId="13A1B3C4" w:rsidR="000D4BB4" w:rsidRPr="000D4BB4" w:rsidRDefault="000D4BB4" w:rsidP="003B248F">
            <w:pPr>
              <w:rPr>
                <w:rFonts w:ascii="Arial" w:hAnsi="Arial" w:cs="Arial"/>
                <w:sz w:val="18"/>
                <w:szCs w:val="18"/>
                <w:lang w:val="fr-FR"/>
              </w:rPr>
            </w:pPr>
            <w:r>
              <w:rPr>
                <w:rFonts w:ascii="Arial" w:hAnsi="Arial" w:cs="Arial"/>
                <w:sz w:val="18"/>
                <w:szCs w:val="18"/>
                <w:lang w:val="fr-FR"/>
              </w:rPr>
              <w:t>Pouvez-vous nous décrire les termes du contrat que vous aviez reçu ?  C’est-à-dire</w:t>
            </w:r>
            <w:r w:rsidR="00852E2E">
              <w:rPr>
                <w:rFonts w:ascii="Arial" w:hAnsi="Arial" w:cs="Arial"/>
                <w:sz w:val="18"/>
                <w:szCs w:val="18"/>
                <w:lang w:val="fr-FR"/>
              </w:rPr>
              <w:t>, pour chaque arbre qui meurt, combien d’argent est ce que vous perdez ?</w:t>
            </w:r>
          </w:p>
        </w:tc>
        <w:tc>
          <w:tcPr>
            <w:tcW w:w="2844" w:type="dxa"/>
            <w:noWrap/>
          </w:tcPr>
          <w:p w14:paraId="6A6C4993" w14:textId="77777777" w:rsidR="000D4BB4" w:rsidRDefault="000D4BB4" w:rsidP="003B248F">
            <w:pPr>
              <w:rPr>
                <w:rFonts w:ascii="Arial" w:hAnsi="Arial" w:cs="Arial"/>
                <w:sz w:val="18"/>
                <w:szCs w:val="18"/>
                <w:lang w:val="fr-FR"/>
              </w:rPr>
            </w:pPr>
          </w:p>
          <w:p w14:paraId="42B773BD" w14:textId="541B4F3F" w:rsidR="000D4BB4" w:rsidRDefault="000D4BB4" w:rsidP="003B248F">
            <w:pPr>
              <w:rPr>
                <w:rFonts w:ascii="Arial" w:hAnsi="Arial" w:cs="Arial"/>
                <w:sz w:val="18"/>
                <w:szCs w:val="18"/>
                <w:lang w:val="fr-FR"/>
              </w:rPr>
            </w:pPr>
            <w:r>
              <w:rPr>
                <w:rFonts w:ascii="Arial" w:hAnsi="Arial" w:cs="Arial"/>
                <w:sz w:val="18"/>
                <w:szCs w:val="18"/>
                <w:lang w:val="fr-FR"/>
              </w:rPr>
              <w:t xml:space="preserve">1= </w:t>
            </w:r>
            <w:r w:rsidR="00852E2E">
              <w:rPr>
                <w:rFonts w:ascii="Arial" w:hAnsi="Arial" w:cs="Arial"/>
                <w:sz w:val="18"/>
                <w:szCs w:val="18"/>
                <w:lang w:val="fr-FR"/>
              </w:rPr>
              <w:t>300 FCFA</w:t>
            </w:r>
          </w:p>
          <w:p w14:paraId="36BBFF4D" w14:textId="4A38AEF8" w:rsidR="00852E2E" w:rsidRDefault="00852E2E" w:rsidP="003B248F">
            <w:pPr>
              <w:rPr>
                <w:rFonts w:ascii="Arial" w:hAnsi="Arial" w:cs="Arial"/>
                <w:sz w:val="18"/>
                <w:szCs w:val="18"/>
                <w:lang w:val="fr-FR"/>
              </w:rPr>
            </w:pPr>
            <w:r>
              <w:rPr>
                <w:rFonts w:ascii="Arial" w:hAnsi="Arial" w:cs="Arial"/>
                <w:sz w:val="18"/>
                <w:szCs w:val="18"/>
                <w:lang w:val="fr-FR"/>
              </w:rPr>
              <w:t>2= 350 FCFA</w:t>
            </w:r>
          </w:p>
          <w:p w14:paraId="7B9D2FF7" w14:textId="3A059956" w:rsidR="00852E2E" w:rsidRDefault="00852E2E" w:rsidP="003B248F">
            <w:pPr>
              <w:rPr>
                <w:rFonts w:ascii="Arial" w:hAnsi="Arial" w:cs="Arial"/>
                <w:sz w:val="18"/>
                <w:szCs w:val="18"/>
                <w:lang w:val="fr-FR"/>
              </w:rPr>
            </w:pPr>
            <w:r>
              <w:rPr>
                <w:rFonts w:ascii="Arial" w:hAnsi="Arial" w:cs="Arial"/>
                <w:sz w:val="18"/>
                <w:szCs w:val="18"/>
                <w:lang w:val="fr-FR"/>
              </w:rPr>
              <w:t xml:space="preserve">3= ça dépend si nous passons en dessous des seuils de </w:t>
            </w:r>
            <w:r w:rsidRPr="00852E2E">
              <w:rPr>
                <w:rFonts w:ascii="Arial" w:hAnsi="Arial" w:cs="Arial"/>
                <w:sz w:val="18"/>
                <w:szCs w:val="18"/>
                <w:lang w:val="fr-FR"/>
              </w:rPr>
              <w:t xml:space="preserve">400, 300, 200, </w:t>
            </w:r>
            <w:r>
              <w:rPr>
                <w:rFonts w:ascii="Arial" w:hAnsi="Arial" w:cs="Arial"/>
                <w:sz w:val="18"/>
                <w:szCs w:val="18"/>
                <w:lang w:val="fr-FR"/>
              </w:rPr>
              <w:t xml:space="preserve">ou </w:t>
            </w:r>
            <w:r w:rsidRPr="00852E2E">
              <w:rPr>
                <w:rFonts w:ascii="Arial" w:hAnsi="Arial" w:cs="Arial"/>
                <w:sz w:val="18"/>
                <w:szCs w:val="18"/>
                <w:lang w:val="fr-FR"/>
              </w:rPr>
              <w:t>100 arbres encore en vie</w:t>
            </w:r>
          </w:p>
          <w:p w14:paraId="0E56F904" w14:textId="01583BA2" w:rsidR="000D4BB4" w:rsidRDefault="00852E2E" w:rsidP="003B248F">
            <w:pPr>
              <w:rPr>
                <w:rFonts w:ascii="Arial" w:hAnsi="Arial" w:cs="Arial"/>
                <w:sz w:val="18"/>
                <w:szCs w:val="18"/>
                <w:lang w:val="fr-FR"/>
              </w:rPr>
            </w:pPr>
            <w:r>
              <w:rPr>
                <w:rFonts w:ascii="Arial" w:hAnsi="Arial" w:cs="Arial"/>
                <w:sz w:val="18"/>
                <w:szCs w:val="18"/>
                <w:lang w:val="fr-FR"/>
              </w:rPr>
              <w:t>4</w:t>
            </w:r>
            <w:r w:rsidR="000D4BB4">
              <w:rPr>
                <w:rFonts w:ascii="Arial" w:hAnsi="Arial" w:cs="Arial"/>
                <w:sz w:val="18"/>
                <w:szCs w:val="18"/>
                <w:lang w:val="fr-FR"/>
              </w:rPr>
              <w:t>=</w:t>
            </w:r>
            <w:r>
              <w:rPr>
                <w:rFonts w:ascii="Arial" w:hAnsi="Arial" w:cs="Arial"/>
                <w:sz w:val="18"/>
                <w:szCs w:val="18"/>
                <w:lang w:val="fr-FR"/>
              </w:rPr>
              <w:t>autres explications différentes des options ci-dessus</w:t>
            </w:r>
          </w:p>
          <w:p w14:paraId="12C0DD0A" w14:textId="079B9DE7" w:rsidR="00852E2E" w:rsidRDefault="00852E2E" w:rsidP="003B248F">
            <w:pPr>
              <w:rPr>
                <w:rFonts w:ascii="Arial" w:hAnsi="Arial" w:cs="Arial"/>
                <w:sz w:val="18"/>
                <w:szCs w:val="18"/>
                <w:lang w:val="fr-FR"/>
              </w:rPr>
            </w:pPr>
            <w:r>
              <w:rPr>
                <w:rFonts w:ascii="Arial" w:hAnsi="Arial" w:cs="Arial"/>
                <w:sz w:val="18"/>
                <w:szCs w:val="18"/>
                <w:lang w:val="fr-FR"/>
              </w:rPr>
              <w:t>5=je ne sais pas</w:t>
            </w:r>
          </w:p>
        </w:tc>
        <w:tc>
          <w:tcPr>
            <w:tcW w:w="1701" w:type="dxa"/>
            <w:noWrap/>
          </w:tcPr>
          <w:p w14:paraId="0BEC89F9" w14:textId="116CEB0D" w:rsidR="000D4BB4" w:rsidRPr="00C64F2B" w:rsidRDefault="00852E2E" w:rsidP="003B248F">
            <w:pPr>
              <w:rPr>
                <w:rFonts w:ascii="Arial" w:hAnsi="Arial" w:cs="Arial"/>
                <w:sz w:val="18"/>
                <w:szCs w:val="18"/>
                <w:lang w:val="fr-FR"/>
              </w:rPr>
            </w:pPr>
            <w:proofErr w:type="spellStart"/>
            <w:r>
              <w:rPr>
                <w:rFonts w:ascii="Arial" w:hAnsi="Arial" w:cs="Arial"/>
                <w:sz w:val="18"/>
                <w:szCs w:val="18"/>
                <w:lang w:val="fr-FR"/>
              </w:rPr>
              <w:t>Enqueteur</w:t>
            </w:r>
            <w:proofErr w:type="spellEnd"/>
            <w:r>
              <w:rPr>
                <w:rFonts w:ascii="Arial" w:hAnsi="Arial" w:cs="Arial"/>
                <w:sz w:val="18"/>
                <w:szCs w:val="18"/>
                <w:lang w:val="fr-FR"/>
              </w:rPr>
              <w:t> : Ecouter la description donnée par le répondant et sélectionner l’option qui correspond le mieux à sa réponse.</w:t>
            </w:r>
          </w:p>
        </w:tc>
      </w:tr>
      <w:tr w:rsidR="00B21786" w:rsidRPr="008325F1" w14:paraId="5114DD67" w14:textId="77777777" w:rsidTr="000D4BB4">
        <w:trPr>
          <w:trHeight w:val="300"/>
        </w:trPr>
        <w:tc>
          <w:tcPr>
            <w:tcW w:w="1597" w:type="dxa"/>
            <w:noWrap/>
          </w:tcPr>
          <w:p w14:paraId="67EDEC77" w14:textId="14322CD9" w:rsidR="00B21786" w:rsidRPr="007F1328" w:rsidRDefault="00B21786" w:rsidP="005921D0">
            <w:pPr>
              <w:rPr>
                <w:rFonts w:ascii="Arial" w:hAnsi="Arial" w:cs="Arial"/>
                <w:sz w:val="18"/>
                <w:szCs w:val="18"/>
                <w:lang w:val="fr-FR"/>
              </w:rPr>
            </w:pPr>
            <w:r w:rsidRPr="007F1328">
              <w:rPr>
                <w:rFonts w:ascii="Arial" w:hAnsi="Arial" w:cs="Arial"/>
                <w:sz w:val="18"/>
                <w:szCs w:val="18"/>
                <w:lang w:val="fr-FR"/>
              </w:rPr>
              <w:t>B8</w:t>
            </w:r>
            <w:r w:rsidR="00FF28F5">
              <w:rPr>
                <w:rFonts w:ascii="Arial" w:hAnsi="Arial" w:cs="Arial"/>
                <w:sz w:val="18"/>
                <w:szCs w:val="18"/>
                <w:lang w:val="fr-FR"/>
              </w:rPr>
              <w:t>b</w:t>
            </w:r>
          </w:p>
        </w:tc>
        <w:tc>
          <w:tcPr>
            <w:tcW w:w="3634" w:type="dxa"/>
          </w:tcPr>
          <w:p w14:paraId="2D959269" w14:textId="1CB6E77A" w:rsidR="00B21786" w:rsidRPr="007F1328" w:rsidRDefault="00852E2E" w:rsidP="005921D0">
            <w:pPr>
              <w:rPr>
                <w:rFonts w:ascii="Arial" w:hAnsi="Arial" w:cs="Arial"/>
                <w:sz w:val="18"/>
                <w:szCs w:val="18"/>
                <w:lang w:val="fr-FR"/>
              </w:rPr>
            </w:pPr>
            <w:r>
              <w:rPr>
                <w:rFonts w:ascii="Arial" w:hAnsi="Arial" w:cs="Arial"/>
                <w:sz w:val="18"/>
                <w:szCs w:val="18"/>
                <w:lang w:val="fr-FR"/>
              </w:rPr>
              <w:t xml:space="preserve">Les parcelles à entretenir étaient désignées à l’aide de couleurs. Vous rappelez vous quelle couleur était utilisée pour faire référence à la parcelle de votre groupe ? </w:t>
            </w:r>
          </w:p>
        </w:tc>
        <w:tc>
          <w:tcPr>
            <w:tcW w:w="2844" w:type="dxa"/>
            <w:noWrap/>
          </w:tcPr>
          <w:p w14:paraId="36D2CCC6" w14:textId="77777777" w:rsidR="008A2AEA" w:rsidRDefault="00BE1F30" w:rsidP="00B21786">
            <w:pPr>
              <w:rPr>
                <w:rFonts w:ascii="Arial" w:hAnsi="Arial" w:cs="Arial"/>
                <w:sz w:val="18"/>
                <w:szCs w:val="18"/>
                <w:lang w:val="fr-FR"/>
              </w:rPr>
            </w:pPr>
            <w:r>
              <w:rPr>
                <w:rFonts w:ascii="Arial" w:hAnsi="Arial" w:cs="Arial"/>
                <w:sz w:val="18"/>
                <w:szCs w:val="18"/>
                <w:lang w:val="fr-FR"/>
              </w:rPr>
              <w:t>Parcelle bleue</w:t>
            </w:r>
          </w:p>
          <w:p w14:paraId="12D0D5DB" w14:textId="77777777" w:rsidR="008A2AEA" w:rsidRDefault="008A2AEA" w:rsidP="00B21786">
            <w:pPr>
              <w:rPr>
                <w:rFonts w:ascii="Arial" w:hAnsi="Arial" w:cs="Arial"/>
                <w:sz w:val="18"/>
                <w:szCs w:val="18"/>
                <w:lang w:val="fr-FR"/>
              </w:rPr>
            </w:pPr>
            <w:r>
              <w:rPr>
                <w:rFonts w:ascii="Arial" w:hAnsi="Arial" w:cs="Arial"/>
                <w:sz w:val="18"/>
                <w:szCs w:val="18"/>
                <w:lang w:val="fr-FR"/>
              </w:rPr>
              <w:t xml:space="preserve">Parcelle rouge </w:t>
            </w:r>
          </w:p>
          <w:p w14:paraId="5E1E7F50" w14:textId="02FE1C5C" w:rsidR="00020893" w:rsidRPr="007F1328" w:rsidRDefault="008A2AEA" w:rsidP="00B21786">
            <w:pPr>
              <w:rPr>
                <w:rFonts w:ascii="Arial" w:hAnsi="Arial" w:cs="Arial"/>
                <w:sz w:val="18"/>
                <w:szCs w:val="18"/>
                <w:lang w:val="fr-FR"/>
              </w:rPr>
            </w:pPr>
            <w:r>
              <w:rPr>
                <w:rFonts w:ascii="Arial" w:hAnsi="Arial" w:cs="Arial"/>
                <w:sz w:val="18"/>
                <w:szCs w:val="18"/>
                <w:lang w:val="fr-FR"/>
              </w:rPr>
              <w:t>Parcelle verte</w:t>
            </w:r>
          </w:p>
        </w:tc>
        <w:tc>
          <w:tcPr>
            <w:tcW w:w="1701" w:type="dxa"/>
            <w:noWrap/>
          </w:tcPr>
          <w:p w14:paraId="5307109B" w14:textId="783B1A0A" w:rsidR="00B21786" w:rsidRPr="007F1328" w:rsidRDefault="00852E2E" w:rsidP="005921D0">
            <w:pPr>
              <w:rPr>
                <w:rFonts w:ascii="Arial" w:hAnsi="Arial" w:cs="Arial"/>
                <w:sz w:val="18"/>
                <w:szCs w:val="18"/>
                <w:lang w:val="fr-FR"/>
              </w:rPr>
            </w:pPr>
            <w:r>
              <w:rPr>
                <w:rFonts w:ascii="Arial" w:hAnsi="Arial" w:cs="Arial"/>
                <w:sz w:val="18"/>
                <w:szCs w:val="18"/>
                <w:lang w:val="fr-FR"/>
              </w:rPr>
              <w:t xml:space="preserve">Enregistrer la réponse du répondant </w:t>
            </w:r>
          </w:p>
        </w:tc>
      </w:tr>
      <w:tr w:rsidR="00852E2E" w:rsidRPr="00852E2E" w14:paraId="7D3D5217" w14:textId="77777777" w:rsidTr="000D4BB4">
        <w:trPr>
          <w:trHeight w:val="300"/>
        </w:trPr>
        <w:tc>
          <w:tcPr>
            <w:tcW w:w="1597" w:type="dxa"/>
            <w:noWrap/>
          </w:tcPr>
          <w:p w14:paraId="1399E757" w14:textId="16671339" w:rsidR="00852E2E" w:rsidRPr="007F1328" w:rsidRDefault="00852E2E" w:rsidP="00852E2E">
            <w:pPr>
              <w:rPr>
                <w:rFonts w:ascii="Arial" w:hAnsi="Arial" w:cs="Arial"/>
                <w:sz w:val="18"/>
                <w:szCs w:val="18"/>
                <w:lang w:val="fr-FR"/>
              </w:rPr>
            </w:pPr>
            <w:r>
              <w:rPr>
                <w:rFonts w:ascii="Arial" w:hAnsi="Arial" w:cs="Arial"/>
                <w:sz w:val="18"/>
                <w:szCs w:val="18"/>
                <w:lang w:val="fr-FR"/>
              </w:rPr>
              <w:t>B8d</w:t>
            </w:r>
          </w:p>
        </w:tc>
        <w:tc>
          <w:tcPr>
            <w:tcW w:w="3634" w:type="dxa"/>
          </w:tcPr>
          <w:p w14:paraId="124CAA55" w14:textId="348337EA" w:rsidR="00852E2E" w:rsidRDefault="00852E2E" w:rsidP="00852E2E">
            <w:pPr>
              <w:rPr>
                <w:rFonts w:ascii="Arial" w:hAnsi="Arial" w:cs="Arial"/>
                <w:sz w:val="18"/>
                <w:szCs w:val="18"/>
                <w:lang w:val="fr-FR"/>
              </w:rPr>
            </w:pPr>
            <w:r>
              <w:rPr>
                <w:rFonts w:ascii="Arial" w:hAnsi="Arial" w:cs="Arial"/>
                <w:sz w:val="18"/>
                <w:szCs w:val="18"/>
                <w:lang w:val="fr-FR"/>
              </w:rPr>
              <w:t>Type</w:t>
            </w:r>
            <w:r w:rsidRPr="007F1328">
              <w:rPr>
                <w:rFonts w:ascii="Arial" w:hAnsi="Arial" w:cs="Arial"/>
                <w:sz w:val="18"/>
                <w:szCs w:val="18"/>
                <w:lang w:val="fr-FR"/>
              </w:rPr>
              <w:t xml:space="preserve"> </w:t>
            </w:r>
            <w:r>
              <w:rPr>
                <w:rFonts w:ascii="Arial" w:hAnsi="Arial" w:cs="Arial"/>
                <w:sz w:val="18"/>
                <w:szCs w:val="18"/>
                <w:lang w:val="fr-FR"/>
              </w:rPr>
              <w:t xml:space="preserve">de traitement </w:t>
            </w:r>
            <w:r w:rsidRPr="007F1328">
              <w:rPr>
                <w:rFonts w:ascii="Arial" w:hAnsi="Arial" w:cs="Arial"/>
                <w:sz w:val="18"/>
                <w:szCs w:val="18"/>
                <w:lang w:val="fr-FR"/>
              </w:rPr>
              <w:t>du participant pour l’entretien des parcelles</w:t>
            </w:r>
          </w:p>
        </w:tc>
        <w:tc>
          <w:tcPr>
            <w:tcW w:w="2844" w:type="dxa"/>
            <w:noWrap/>
          </w:tcPr>
          <w:p w14:paraId="7464F816" w14:textId="77777777" w:rsidR="00852E2E" w:rsidRDefault="00852E2E" w:rsidP="00852E2E">
            <w:pPr>
              <w:rPr>
                <w:rFonts w:ascii="Arial" w:hAnsi="Arial" w:cs="Arial"/>
                <w:sz w:val="18"/>
                <w:szCs w:val="18"/>
                <w:lang w:val="fr-FR"/>
              </w:rPr>
            </w:pPr>
            <w:r>
              <w:rPr>
                <w:rFonts w:ascii="Arial" w:hAnsi="Arial" w:cs="Arial"/>
                <w:sz w:val="18"/>
                <w:szCs w:val="18"/>
                <w:lang w:val="fr-FR"/>
              </w:rPr>
              <w:t>Parcelle bleue</w:t>
            </w:r>
          </w:p>
          <w:p w14:paraId="608E6085" w14:textId="77777777" w:rsidR="00852E2E" w:rsidRDefault="00852E2E" w:rsidP="00852E2E">
            <w:pPr>
              <w:rPr>
                <w:rFonts w:ascii="Arial" w:hAnsi="Arial" w:cs="Arial"/>
                <w:sz w:val="18"/>
                <w:szCs w:val="18"/>
                <w:lang w:val="fr-FR"/>
              </w:rPr>
            </w:pPr>
            <w:r>
              <w:rPr>
                <w:rFonts w:ascii="Arial" w:hAnsi="Arial" w:cs="Arial"/>
                <w:sz w:val="18"/>
                <w:szCs w:val="18"/>
                <w:lang w:val="fr-FR"/>
              </w:rPr>
              <w:t xml:space="preserve">Parcelle rouge </w:t>
            </w:r>
          </w:p>
          <w:p w14:paraId="222F3B6C" w14:textId="5119CA52" w:rsidR="00852E2E" w:rsidRDefault="00852E2E" w:rsidP="00852E2E">
            <w:pPr>
              <w:rPr>
                <w:rFonts w:ascii="Arial" w:hAnsi="Arial" w:cs="Arial"/>
                <w:sz w:val="18"/>
                <w:szCs w:val="18"/>
                <w:lang w:val="fr-FR"/>
              </w:rPr>
            </w:pPr>
            <w:r>
              <w:rPr>
                <w:rFonts w:ascii="Arial" w:hAnsi="Arial" w:cs="Arial"/>
                <w:sz w:val="18"/>
                <w:szCs w:val="18"/>
                <w:lang w:val="fr-FR"/>
              </w:rPr>
              <w:t>Parcelle verte</w:t>
            </w:r>
          </w:p>
        </w:tc>
        <w:tc>
          <w:tcPr>
            <w:tcW w:w="1701" w:type="dxa"/>
            <w:noWrap/>
          </w:tcPr>
          <w:p w14:paraId="09076F16" w14:textId="65739D3B" w:rsidR="00852E2E" w:rsidRPr="00C64F2B" w:rsidRDefault="00852E2E" w:rsidP="00852E2E">
            <w:pPr>
              <w:rPr>
                <w:rFonts w:ascii="Arial" w:hAnsi="Arial" w:cs="Arial"/>
                <w:sz w:val="18"/>
                <w:szCs w:val="18"/>
                <w:lang w:val="fr-FR"/>
              </w:rPr>
            </w:pPr>
            <w:r w:rsidRPr="00C64F2B">
              <w:rPr>
                <w:rFonts w:ascii="Arial" w:hAnsi="Arial" w:cs="Arial"/>
                <w:sz w:val="18"/>
                <w:szCs w:val="18"/>
                <w:lang w:val="fr-FR"/>
              </w:rPr>
              <w:t xml:space="preserve">Pre rempli </w:t>
            </w:r>
            <w:proofErr w:type="spellStart"/>
            <w:proofErr w:type="gramStart"/>
            <w:r w:rsidRPr="00C64F2B">
              <w:rPr>
                <w:rFonts w:ascii="Arial" w:hAnsi="Arial" w:cs="Arial"/>
                <w:sz w:val="18"/>
                <w:szCs w:val="18"/>
                <w:lang w:val="fr-FR"/>
              </w:rPr>
              <w:t>a</w:t>
            </w:r>
            <w:proofErr w:type="spellEnd"/>
            <w:proofErr w:type="gramEnd"/>
            <w:r w:rsidRPr="00C64F2B">
              <w:rPr>
                <w:rFonts w:ascii="Arial" w:hAnsi="Arial" w:cs="Arial"/>
                <w:sz w:val="18"/>
                <w:szCs w:val="18"/>
                <w:lang w:val="fr-FR"/>
              </w:rPr>
              <w:t xml:space="preserve"> confirmer</w:t>
            </w:r>
          </w:p>
        </w:tc>
      </w:tr>
      <w:tr w:rsidR="00852E2E" w:rsidRPr="008325F1" w14:paraId="64ACFDB2" w14:textId="77777777" w:rsidTr="000D4BB4">
        <w:trPr>
          <w:trHeight w:val="300"/>
        </w:trPr>
        <w:tc>
          <w:tcPr>
            <w:tcW w:w="1597" w:type="dxa"/>
            <w:noWrap/>
            <w:hideMark/>
          </w:tcPr>
          <w:p w14:paraId="30A14289" w14:textId="4E96037E"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B9</w:t>
            </w:r>
          </w:p>
        </w:tc>
        <w:tc>
          <w:tcPr>
            <w:tcW w:w="3634" w:type="dxa"/>
            <w:hideMark/>
          </w:tcPr>
          <w:p w14:paraId="35825A1C" w14:textId="5879D8FE"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 xml:space="preserve">Quelle </w:t>
            </w:r>
            <w:r>
              <w:rPr>
                <w:rFonts w:ascii="Arial" w:hAnsi="Arial" w:cs="Arial"/>
                <w:sz w:val="18"/>
                <w:szCs w:val="18"/>
                <w:lang w:val="fr-FR"/>
              </w:rPr>
              <w:t>a été</w:t>
            </w:r>
            <w:r w:rsidRPr="007F1328">
              <w:rPr>
                <w:rFonts w:ascii="Arial" w:hAnsi="Arial" w:cs="Arial"/>
                <w:sz w:val="18"/>
                <w:szCs w:val="18"/>
                <w:lang w:val="fr-FR"/>
              </w:rPr>
              <w:t xml:space="preserve"> l’occupation principale du participant</w:t>
            </w:r>
            <w:r>
              <w:rPr>
                <w:rFonts w:ascii="Arial" w:hAnsi="Arial" w:cs="Arial"/>
                <w:sz w:val="18"/>
                <w:szCs w:val="18"/>
                <w:lang w:val="fr-FR"/>
              </w:rPr>
              <w:t xml:space="preserve"> au cours des 12 derniers mois</w:t>
            </w:r>
            <w:r w:rsidRPr="007F1328">
              <w:rPr>
                <w:rFonts w:ascii="Arial" w:hAnsi="Arial" w:cs="Arial"/>
                <w:sz w:val="18"/>
                <w:szCs w:val="18"/>
                <w:lang w:val="fr-FR"/>
              </w:rPr>
              <w:t xml:space="preserve"> ?</w:t>
            </w:r>
          </w:p>
        </w:tc>
        <w:tc>
          <w:tcPr>
            <w:tcW w:w="2844" w:type="dxa"/>
            <w:noWrap/>
            <w:hideMark/>
          </w:tcPr>
          <w:p w14:paraId="28917B62" w14:textId="77777777" w:rsidR="00852E2E" w:rsidRDefault="00852E2E" w:rsidP="00852E2E">
            <w:pPr>
              <w:rPr>
                <w:rFonts w:ascii="Arial" w:hAnsi="Arial" w:cs="Arial"/>
                <w:sz w:val="18"/>
                <w:szCs w:val="18"/>
                <w:lang w:val="fr-FR"/>
              </w:rPr>
            </w:pPr>
            <w:r>
              <w:rPr>
                <w:rFonts w:ascii="Arial" w:hAnsi="Arial" w:cs="Arial"/>
                <w:sz w:val="18"/>
                <w:szCs w:val="18"/>
                <w:lang w:val="fr-FR"/>
              </w:rPr>
              <w:t>0. Aucun</w:t>
            </w:r>
          </w:p>
          <w:p w14:paraId="64C7C3EE" w14:textId="77777777"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1. Agriculteur</w:t>
            </w:r>
          </w:p>
          <w:p w14:paraId="5EB4608B" w14:textId="77777777"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2. Éleveur</w:t>
            </w:r>
          </w:p>
          <w:p w14:paraId="48E8A197" w14:textId="77777777"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3. Agro-pasteur</w:t>
            </w:r>
          </w:p>
          <w:p w14:paraId="1F8C09AE" w14:textId="77777777"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4. Commerçant</w:t>
            </w:r>
          </w:p>
          <w:p w14:paraId="5A5C1A4C" w14:textId="77777777"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5. Menuisier</w:t>
            </w:r>
          </w:p>
          <w:p w14:paraId="1A69B765" w14:textId="77777777"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6. Maçon</w:t>
            </w:r>
          </w:p>
          <w:p w14:paraId="64AD52BD" w14:textId="77777777"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7. Salarié</w:t>
            </w:r>
          </w:p>
          <w:p w14:paraId="1A97EBEB" w14:textId="2C8C875A"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lastRenderedPageBreak/>
              <w:t>8. Autre (précisez)</w:t>
            </w:r>
          </w:p>
          <w:p w14:paraId="39FA730B" w14:textId="14E844C6"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-998. Ne veux pas répondre</w:t>
            </w:r>
          </w:p>
          <w:p w14:paraId="684C0D93" w14:textId="649F4947"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-999. ne sait pas</w:t>
            </w:r>
          </w:p>
        </w:tc>
        <w:tc>
          <w:tcPr>
            <w:tcW w:w="1701" w:type="dxa"/>
            <w:noWrap/>
            <w:hideMark/>
          </w:tcPr>
          <w:p w14:paraId="48B1B657" w14:textId="3A6F5658" w:rsidR="00852E2E" w:rsidRPr="007F1328" w:rsidRDefault="00852E2E" w:rsidP="00852E2E">
            <w:pPr>
              <w:rPr>
                <w:rFonts w:ascii="Arial" w:hAnsi="Arial" w:cs="Arial"/>
                <w:sz w:val="18"/>
                <w:szCs w:val="18"/>
                <w:lang w:val="fr-FR"/>
              </w:rPr>
            </w:pPr>
            <w:r>
              <w:rPr>
                <w:rFonts w:ascii="Arial" w:hAnsi="Arial" w:cs="Arial"/>
                <w:sz w:val="18"/>
                <w:szCs w:val="18"/>
                <w:lang w:val="fr-FR"/>
              </w:rPr>
              <w:lastRenderedPageBreak/>
              <w:t>Si réponse = 0 ou -998 ou -999, Aller à B16</w:t>
            </w:r>
          </w:p>
        </w:tc>
      </w:tr>
      <w:tr w:rsidR="00852E2E" w:rsidRPr="007F1328" w14:paraId="6818F238" w14:textId="77777777" w:rsidTr="000D4BB4">
        <w:trPr>
          <w:trHeight w:val="300"/>
        </w:trPr>
        <w:tc>
          <w:tcPr>
            <w:tcW w:w="1597" w:type="dxa"/>
            <w:noWrap/>
          </w:tcPr>
          <w:p w14:paraId="5B8D8A8D" w14:textId="647257CC"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B10</w:t>
            </w:r>
          </w:p>
        </w:tc>
        <w:tc>
          <w:tcPr>
            <w:tcW w:w="3634" w:type="dxa"/>
          </w:tcPr>
          <w:p w14:paraId="60092AD9" w14:textId="3428B7DE"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 xml:space="preserve">Revenu total tire de cette occupation au cours des </w:t>
            </w:r>
            <w:r>
              <w:rPr>
                <w:rFonts w:ascii="Arial" w:hAnsi="Arial" w:cs="Arial"/>
                <w:sz w:val="18"/>
                <w:szCs w:val="18"/>
                <w:lang w:val="fr-FR"/>
              </w:rPr>
              <w:t>30 derniers jours</w:t>
            </w:r>
          </w:p>
        </w:tc>
        <w:tc>
          <w:tcPr>
            <w:tcW w:w="2844" w:type="dxa"/>
            <w:noWrap/>
          </w:tcPr>
          <w:p w14:paraId="5ABDA8B0" w14:textId="4D39CEF8"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FCFA</w:t>
            </w:r>
          </w:p>
        </w:tc>
        <w:tc>
          <w:tcPr>
            <w:tcW w:w="1701" w:type="dxa"/>
            <w:noWrap/>
          </w:tcPr>
          <w:p w14:paraId="38FD4A52" w14:textId="77777777" w:rsidR="00852E2E" w:rsidRPr="007F1328" w:rsidRDefault="00852E2E" w:rsidP="00852E2E">
            <w:pPr>
              <w:rPr>
                <w:rFonts w:ascii="Arial" w:hAnsi="Arial" w:cs="Arial"/>
                <w:sz w:val="18"/>
                <w:szCs w:val="18"/>
                <w:lang w:val="fr-FR"/>
              </w:rPr>
            </w:pPr>
          </w:p>
        </w:tc>
      </w:tr>
      <w:tr w:rsidR="00852E2E" w:rsidRPr="008325F1" w14:paraId="38F28556" w14:textId="77777777" w:rsidTr="000D4BB4">
        <w:trPr>
          <w:trHeight w:val="300"/>
        </w:trPr>
        <w:tc>
          <w:tcPr>
            <w:tcW w:w="1597" w:type="dxa"/>
            <w:noWrap/>
          </w:tcPr>
          <w:p w14:paraId="760DE92F" w14:textId="579F4EBF"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B11</w:t>
            </w:r>
          </w:p>
        </w:tc>
        <w:tc>
          <w:tcPr>
            <w:tcW w:w="3634" w:type="dxa"/>
          </w:tcPr>
          <w:p w14:paraId="0EB79EAC" w14:textId="30B49697"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Revenu tire de cette occupation au cours des 12 derniers mois</w:t>
            </w:r>
          </w:p>
        </w:tc>
        <w:tc>
          <w:tcPr>
            <w:tcW w:w="2844" w:type="dxa"/>
            <w:noWrap/>
          </w:tcPr>
          <w:p w14:paraId="354EE3DB" w14:textId="77777777" w:rsidR="00852E2E" w:rsidRPr="007F1328" w:rsidRDefault="00852E2E" w:rsidP="00852E2E">
            <w:pPr>
              <w:rPr>
                <w:rFonts w:ascii="Arial" w:hAnsi="Arial" w:cs="Arial"/>
                <w:sz w:val="18"/>
                <w:szCs w:val="18"/>
                <w:lang w:val="fr-FR"/>
              </w:rPr>
            </w:pPr>
          </w:p>
        </w:tc>
        <w:tc>
          <w:tcPr>
            <w:tcW w:w="1701" w:type="dxa"/>
            <w:noWrap/>
          </w:tcPr>
          <w:p w14:paraId="2E882B51" w14:textId="77777777" w:rsidR="00852E2E" w:rsidRPr="007F1328" w:rsidRDefault="00852E2E" w:rsidP="00852E2E">
            <w:pPr>
              <w:rPr>
                <w:rFonts w:ascii="Arial" w:hAnsi="Arial" w:cs="Arial"/>
                <w:sz w:val="18"/>
                <w:szCs w:val="18"/>
                <w:lang w:val="fr-FR"/>
              </w:rPr>
            </w:pPr>
          </w:p>
        </w:tc>
      </w:tr>
      <w:tr w:rsidR="00852E2E" w:rsidRPr="008325F1" w14:paraId="07C28B22" w14:textId="77777777" w:rsidTr="000D4BB4">
        <w:trPr>
          <w:trHeight w:val="300"/>
        </w:trPr>
        <w:tc>
          <w:tcPr>
            <w:tcW w:w="1597" w:type="dxa"/>
            <w:noWrap/>
          </w:tcPr>
          <w:p w14:paraId="50D08218" w14:textId="373702C9"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B12</w:t>
            </w:r>
          </w:p>
        </w:tc>
        <w:tc>
          <w:tcPr>
            <w:tcW w:w="3634" w:type="dxa"/>
          </w:tcPr>
          <w:p w14:paraId="6A1BB5B2" w14:textId="4773BA16"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Si les 10 cailloux suivants représentent votre revenu total pour les 12 derniers mois, combien de cailloux représenterai</w:t>
            </w:r>
            <w:r>
              <w:rPr>
                <w:rFonts w:ascii="Arial" w:hAnsi="Arial" w:cs="Arial"/>
                <w:sz w:val="18"/>
                <w:szCs w:val="18"/>
                <w:lang w:val="fr-FR"/>
              </w:rPr>
              <w:t>ent</w:t>
            </w:r>
            <w:r w:rsidRPr="007F1328">
              <w:rPr>
                <w:rFonts w:ascii="Arial" w:hAnsi="Arial" w:cs="Arial"/>
                <w:sz w:val="18"/>
                <w:szCs w:val="18"/>
                <w:lang w:val="fr-FR"/>
              </w:rPr>
              <w:t xml:space="preserve"> le revenu tire de cette occupation principale</w:t>
            </w:r>
          </w:p>
        </w:tc>
        <w:tc>
          <w:tcPr>
            <w:tcW w:w="2844" w:type="dxa"/>
            <w:noWrap/>
          </w:tcPr>
          <w:p w14:paraId="44166BD8" w14:textId="77777777" w:rsidR="00852E2E" w:rsidRPr="007F1328" w:rsidRDefault="00852E2E" w:rsidP="00852E2E">
            <w:pPr>
              <w:rPr>
                <w:rFonts w:ascii="Arial" w:hAnsi="Arial" w:cs="Arial"/>
                <w:sz w:val="18"/>
                <w:szCs w:val="18"/>
                <w:lang w:val="fr-FR"/>
              </w:rPr>
            </w:pPr>
          </w:p>
        </w:tc>
        <w:tc>
          <w:tcPr>
            <w:tcW w:w="1701" w:type="dxa"/>
            <w:noWrap/>
          </w:tcPr>
          <w:p w14:paraId="2B3412D0" w14:textId="77777777" w:rsidR="00852E2E" w:rsidRPr="007F1328" w:rsidRDefault="00852E2E" w:rsidP="00852E2E">
            <w:pPr>
              <w:rPr>
                <w:rFonts w:ascii="Arial" w:hAnsi="Arial" w:cs="Arial"/>
                <w:sz w:val="18"/>
                <w:szCs w:val="18"/>
                <w:lang w:val="fr-FR"/>
              </w:rPr>
            </w:pPr>
          </w:p>
        </w:tc>
      </w:tr>
      <w:tr w:rsidR="00852E2E" w:rsidRPr="008325F1" w14:paraId="58FFE3B4" w14:textId="77777777" w:rsidTr="000D4BB4">
        <w:trPr>
          <w:trHeight w:val="300"/>
        </w:trPr>
        <w:tc>
          <w:tcPr>
            <w:tcW w:w="1597" w:type="dxa"/>
            <w:noWrap/>
            <w:hideMark/>
          </w:tcPr>
          <w:p w14:paraId="201144A8" w14:textId="191CC5EA"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B13</w:t>
            </w:r>
          </w:p>
        </w:tc>
        <w:tc>
          <w:tcPr>
            <w:tcW w:w="3634" w:type="dxa"/>
            <w:hideMark/>
          </w:tcPr>
          <w:p w14:paraId="5183B39A" w14:textId="22ADA4EB"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Quelle est votre occupation secondaire ?</w:t>
            </w:r>
          </w:p>
        </w:tc>
        <w:tc>
          <w:tcPr>
            <w:tcW w:w="2844" w:type="dxa"/>
            <w:noWrap/>
            <w:hideMark/>
          </w:tcPr>
          <w:p w14:paraId="4C0D39B8" w14:textId="386BB8F9" w:rsidR="00852E2E" w:rsidRDefault="00852E2E" w:rsidP="00852E2E">
            <w:pPr>
              <w:rPr>
                <w:rFonts w:ascii="Arial" w:hAnsi="Arial" w:cs="Arial"/>
                <w:sz w:val="18"/>
                <w:szCs w:val="18"/>
                <w:lang w:val="fr-FR"/>
              </w:rPr>
            </w:pPr>
            <w:r>
              <w:rPr>
                <w:rFonts w:ascii="Arial" w:hAnsi="Arial" w:cs="Arial"/>
                <w:sz w:val="18"/>
                <w:szCs w:val="18"/>
                <w:lang w:val="fr-FR"/>
              </w:rPr>
              <w:t>0. Aucun</w:t>
            </w:r>
          </w:p>
          <w:p w14:paraId="448DFB3A" w14:textId="77ECA1EF"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1. Agriculteur</w:t>
            </w:r>
          </w:p>
          <w:p w14:paraId="15EBC992" w14:textId="77777777"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2. Éleveur</w:t>
            </w:r>
          </w:p>
          <w:p w14:paraId="11A0B64A" w14:textId="77777777"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3. Agro-pasteur</w:t>
            </w:r>
          </w:p>
          <w:p w14:paraId="5D7DFCF6" w14:textId="77777777"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4. Commerçant</w:t>
            </w:r>
          </w:p>
          <w:p w14:paraId="455E5F87" w14:textId="77777777"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5. Menuisier</w:t>
            </w:r>
          </w:p>
          <w:p w14:paraId="5083A90A" w14:textId="77777777"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6. Maçon</w:t>
            </w:r>
          </w:p>
          <w:p w14:paraId="65F8CD28" w14:textId="77777777"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7. Salarié</w:t>
            </w:r>
          </w:p>
          <w:p w14:paraId="34A23B5F" w14:textId="58764419"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8. Autre (précisez)</w:t>
            </w:r>
          </w:p>
          <w:p w14:paraId="3D14280D" w14:textId="77777777"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-998. Ne veux pas répondre</w:t>
            </w:r>
          </w:p>
          <w:p w14:paraId="14E36049" w14:textId="4951419B"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-999. ne sait pas</w:t>
            </w:r>
          </w:p>
        </w:tc>
        <w:tc>
          <w:tcPr>
            <w:tcW w:w="1701" w:type="dxa"/>
            <w:noWrap/>
            <w:hideMark/>
          </w:tcPr>
          <w:p w14:paraId="71F18172" w14:textId="4B202A7F" w:rsidR="00852E2E" w:rsidRPr="007F1328" w:rsidRDefault="00852E2E" w:rsidP="00852E2E">
            <w:pPr>
              <w:rPr>
                <w:rFonts w:ascii="Arial" w:hAnsi="Arial" w:cs="Arial"/>
                <w:sz w:val="18"/>
                <w:szCs w:val="18"/>
                <w:lang w:val="fr-FR"/>
              </w:rPr>
            </w:pPr>
            <w:r>
              <w:rPr>
                <w:rFonts w:ascii="Arial" w:hAnsi="Arial" w:cs="Arial"/>
                <w:sz w:val="18"/>
                <w:szCs w:val="18"/>
                <w:lang w:val="fr-FR"/>
              </w:rPr>
              <w:t>Si réponse = 0 ou -998 ou -999, Aller à B16</w:t>
            </w:r>
          </w:p>
        </w:tc>
      </w:tr>
      <w:tr w:rsidR="00852E2E" w:rsidRPr="007F1328" w14:paraId="4947C275" w14:textId="77777777" w:rsidTr="000D4BB4">
        <w:trPr>
          <w:trHeight w:val="300"/>
        </w:trPr>
        <w:tc>
          <w:tcPr>
            <w:tcW w:w="1597" w:type="dxa"/>
            <w:noWrap/>
          </w:tcPr>
          <w:p w14:paraId="46E21AD5" w14:textId="066FFCFD"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B14</w:t>
            </w:r>
          </w:p>
        </w:tc>
        <w:tc>
          <w:tcPr>
            <w:tcW w:w="3634" w:type="dxa"/>
          </w:tcPr>
          <w:p w14:paraId="6B2C326C" w14:textId="61A75113"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 xml:space="preserve">Revenu total tire de cette occupation </w:t>
            </w:r>
            <w:r>
              <w:rPr>
                <w:rFonts w:ascii="Arial" w:hAnsi="Arial" w:cs="Arial"/>
                <w:sz w:val="18"/>
                <w:szCs w:val="18"/>
                <w:lang w:val="fr-FR"/>
              </w:rPr>
              <w:t xml:space="preserve">secondaire </w:t>
            </w:r>
            <w:r w:rsidRPr="007F1328">
              <w:rPr>
                <w:rFonts w:ascii="Arial" w:hAnsi="Arial" w:cs="Arial"/>
                <w:sz w:val="18"/>
                <w:szCs w:val="18"/>
                <w:lang w:val="fr-FR"/>
              </w:rPr>
              <w:t>au cours des 30 derniers jours ou du dernier mois</w:t>
            </w:r>
          </w:p>
        </w:tc>
        <w:tc>
          <w:tcPr>
            <w:tcW w:w="2844" w:type="dxa"/>
            <w:noWrap/>
          </w:tcPr>
          <w:p w14:paraId="1997394C" w14:textId="77777777"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FCFA</w:t>
            </w:r>
          </w:p>
        </w:tc>
        <w:tc>
          <w:tcPr>
            <w:tcW w:w="1701" w:type="dxa"/>
            <w:noWrap/>
          </w:tcPr>
          <w:p w14:paraId="597DC6FD" w14:textId="77777777" w:rsidR="00852E2E" w:rsidRPr="007F1328" w:rsidRDefault="00852E2E" w:rsidP="00852E2E">
            <w:pPr>
              <w:rPr>
                <w:rFonts w:ascii="Arial" w:hAnsi="Arial" w:cs="Arial"/>
                <w:sz w:val="18"/>
                <w:szCs w:val="18"/>
                <w:lang w:val="fr-FR"/>
              </w:rPr>
            </w:pPr>
          </w:p>
        </w:tc>
      </w:tr>
      <w:tr w:rsidR="00852E2E" w:rsidRPr="008325F1" w14:paraId="7CD8CBE3" w14:textId="77777777" w:rsidTr="000D4BB4">
        <w:trPr>
          <w:trHeight w:val="300"/>
        </w:trPr>
        <w:tc>
          <w:tcPr>
            <w:tcW w:w="1597" w:type="dxa"/>
            <w:noWrap/>
          </w:tcPr>
          <w:p w14:paraId="60FBE795" w14:textId="1E7E7A51"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B15</w:t>
            </w:r>
          </w:p>
        </w:tc>
        <w:tc>
          <w:tcPr>
            <w:tcW w:w="3634" w:type="dxa"/>
          </w:tcPr>
          <w:p w14:paraId="3AF01A3E" w14:textId="77777777"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Revenu tire de cette occupation au cours des 12 derniers mois</w:t>
            </w:r>
          </w:p>
        </w:tc>
        <w:tc>
          <w:tcPr>
            <w:tcW w:w="2844" w:type="dxa"/>
            <w:noWrap/>
          </w:tcPr>
          <w:p w14:paraId="282B9192" w14:textId="77777777" w:rsidR="00852E2E" w:rsidRPr="007F1328" w:rsidRDefault="00852E2E" w:rsidP="00852E2E">
            <w:pPr>
              <w:rPr>
                <w:rFonts w:ascii="Arial" w:hAnsi="Arial" w:cs="Arial"/>
                <w:sz w:val="18"/>
                <w:szCs w:val="18"/>
                <w:lang w:val="fr-FR"/>
              </w:rPr>
            </w:pPr>
          </w:p>
        </w:tc>
        <w:tc>
          <w:tcPr>
            <w:tcW w:w="1701" w:type="dxa"/>
            <w:noWrap/>
          </w:tcPr>
          <w:p w14:paraId="2A7C47BC" w14:textId="77777777" w:rsidR="00852E2E" w:rsidRPr="007F1328" w:rsidRDefault="00852E2E" w:rsidP="00852E2E">
            <w:pPr>
              <w:rPr>
                <w:rFonts w:ascii="Arial" w:hAnsi="Arial" w:cs="Arial"/>
                <w:sz w:val="18"/>
                <w:szCs w:val="18"/>
                <w:lang w:val="fr-FR"/>
              </w:rPr>
            </w:pPr>
          </w:p>
        </w:tc>
      </w:tr>
    </w:tbl>
    <w:p w14:paraId="5393ACE5" w14:textId="5E33578F" w:rsidR="00DA6CCF" w:rsidRDefault="00DA6CCF" w:rsidP="006E72FE">
      <w:pPr>
        <w:rPr>
          <w:rFonts w:ascii="Arial" w:hAnsi="Arial" w:cs="Arial"/>
          <w:sz w:val="18"/>
          <w:szCs w:val="18"/>
          <w:lang w:val="fr-FR"/>
        </w:rPr>
      </w:pPr>
    </w:p>
    <w:p w14:paraId="72B2FF7C" w14:textId="4443B966" w:rsidR="00996264" w:rsidRDefault="00996264" w:rsidP="006E72FE">
      <w:pPr>
        <w:rPr>
          <w:rFonts w:ascii="Arial" w:hAnsi="Arial" w:cs="Arial"/>
          <w:sz w:val="18"/>
          <w:szCs w:val="18"/>
          <w:lang w:val="fr-FR"/>
        </w:rPr>
      </w:pPr>
    </w:p>
    <w:p w14:paraId="1786B6E1" w14:textId="77777777" w:rsidR="00996264" w:rsidRDefault="00996264" w:rsidP="006E72FE">
      <w:pPr>
        <w:rPr>
          <w:rFonts w:ascii="Arial" w:hAnsi="Arial" w:cs="Arial"/>
          <w:sz w:val="18"/>
          <w:szCs w:val="18"/>
          <w:lang w:val="fr-FR"/>
        </w:rPr>
      </w:pPr>
    </w:p>
    <w:p w14:paraId="315ABEDA" w14:textId="77777777" w:rsidR="00996264" w:rsidRDefault="00996264">
      <w:pPr>
        <w:spacing w:after="160" w:line="259" w:lineRule="auto"/>
        <w:rPr>
          <w:rFonts w:ascii="Arial" w:hAnsi="Arial" w:cs="Arial"/>
          <w:sz w:val="18"/>
          <w:szCs w:val="18"/>
          <w:lang w:val="fr-FR"/>
        </w:rPr>
      </w:pPr>
      <w:r>
        <w:rPr>
          <w:rFonts w:ascii="Arial" w:hAnsi="Arial" w:cs="Arial"/>
          <w:sz w:val="18"/>
          <w:szCs w:val="18"/>
          <w:lang w:val="fr-FR"/>
        </w:rPr>
        <w:br w:type="page"/>
      </w:r>
    </w:p>
    <w:p w14:paraId="63ACC880" w14:textId="374F7ED1" w:rsidR="00996264" w:rsidRPr="004172AC" w:rsidRDefault="004172AC" w:rsidP="004172AC">
      <w:pPr>
        <w:rPr>
          <w:rFonts w:ascii="Arial" w:hAnsi="Arial" w:cs="Arial"/>
          <w:sz w:val="18"/>
          <w:szCs w:val="18"/>
          <w:u w:val="single"/>
          <w:lang w:val="fr-FR"/>
        </w:rPr>
      </w:pPr>
      <w:r w:rsidRPr="004172AC">
        <w:rPr>
          <w:rFonts w:ascii="Arial" w:hAnsi="Arial" w:cs="Arial"/>
          <w:b/>
          <w:sz w:val="18"/>
          <w:szCs w:val="18"/>
          <w:lang w:val="fr-FR"/>
        </w:rPr>
        <w:lastRenderedPageBreak/>
        <w:t>Section (additionnelle):</w:t>
      </w:r>
      <w:r>
        <w:rPr>
          <w:rFonts w:ascii="Arial" w:hAnsi="Arial" w:cs="Arial"/>
          <w:sz w:val="18"/>
          <w:szCs w:val="18"/>
          <w:u w:val="single"/>
          <w:lang w:val="fr-FR"/>
        </w:rPr>
        <w:t xml:space="preserve">    </w:t>
      </w:r>
      <w:r w:rsidR="00E60DCA" w:rsidRPr="004172AC">
        <w:rPr>
          <w:rFonts w:ascii="Arial" w:hAnsi="Arial" w:cs="Arial"/>
          <w:sz w:val="18"/>
          <w:szCs w:val="18"/>
          <w:u w:val="single"/>
          <w:lang w:val="fr-FR"/>
        </w:rPr>
        <w:t xml:space="preserve">Participation au </w:t>
      </w:r>
      <w:proofErr w:type="spellStart"/>
      <w:r w:rsidR="00E60DCA" w:rsidRPr="004172AC">
        <w:rPr>
          <w:rFonts w:ascii="Arial" w:hAnsi="Arial" w:cs="Arial"/>
          <w:sz w:val="18"/>
          <w:szCs w:val="18"/>
          <w:u w:val="single"/>
          <w:lang w:val="fr-FR"/>
        </w:rPr>
        <w:t>program</w:t>
      </w:r>
      <w:proofErr w:type="spellEnd"/>
      <w:r w:rsidR="00996264" w:rsidRPr="004172AC">
        <w:rPr>
          <w:rFonts w:ascii="Arial" w:hAnsi="Arial" w:cs="Arial"/>
          <w:sz w:val="18"/>
          <w:szCs w:val="18"/>
          <w:u w:val="single"/>
          <w:lang w:val="fr-FR"/>
        </w:rPr>
        <w:t xml:space="preserve"> (</w:t>
      </w:r>
      <w:r w:rsidR="00996264" w:rsidRPr="004172AC">
        <w:rPr>
          <w:rFonts w:ascii="Arial" w:hAnsi="Arial" w:cs="Arial"/>
          <w:sz w:val="18"/>
          <w:szCs w:val="18"/>
          <w:lang w:val="fr-FR"/>
        </w:rPr>
        <w:t>Uniquement pour personnes retenue pour l’entretien des parcelles (traitement)</w:t>
      </w:r>
      <w:r w:rsidR="00996264" w:rsidRPr="004172AC">
        <w:rPr>
          <w:rFonts w:ascii="Arial" w:hAnsi="Arial" w:cs="Arial"/>
          <w:sz w:val="18"/>
          <w:szCs w:val="18"/>
          <w:u w:val="single"/>
          <w:lang w:val="fr-FR"/>
        </w:rPr>
        <w:t>)</w:t>
      </w:r>
    </w:p>
    <w:p w14:paraId="3F0BB2A0" w14:textId="25FF13BB" w:rsidR="00996264" w:rsidRDefault="00996264" w:rsidP="006E72FE">
      <w:pPr>
        <w:rPr>
          <w:rFonts w:ascii="Arial" w:hAnsi="Arial" w:cs="Arial"/>
          <w:sz w:val="18"/>
          <w:szCs w:val="18"/>
          <w:lang w:val="fr-FR"/>
        </w:rPr>
      </w:pPr>
    </w:p>
    <w:tbl>
      <w:tblPr>
        <w:tblStyle w:val="TableGrid"/>
        <w:tblW w:w="9776" w:type="dxa"/>
        <w:tblLook w:val="04A0" w:firstRow="1" w:lastRow="0" w:firstColumn="1" w:lastColumn="0" w:noHBand="0" w:noVBand="1"/>
      </w:tblPr>
      <w:tblGrid>
        <w:gridCol w:w="1077"/>
        <w:gridCol w:w="4154"/>
        <w:gridCol w:w="1422"/>
        <w:gridCol w:w="1422"/>
        <w:gridCol w:w="1701"/>
      </w:tblGrid>
      <w:tr w:rsidR="008822F1" w:rsidRPr="007F1328" w14:paraId="4F53748E" w14:textId="77777777" w:rsidTr="00A34E22">
        <w:trPr>
          <w:trHeight w:val="600"/>
        </w:trPr>
        <w:tc>
          <w:tcPr>
            <w:tcW w:w="1077" w:type="dxa"/>
            <w:noWrap/>
          </w:tcPr>
          <w:p w14:paraId="03445E03" w14:textId="12046D9D" w:rsidR="008822F1" w:rsidRDefault="008822F1" w:rsidP="008822F1">
            <w:pPr>
              <w:rPr>
                <w:rFonts w:ascii="Arial" w:hAnsi="Arial" w:cs="Arial"/>
                <w:sz w:val="18"/>
                <w:szCs w:val="18"/>
                <w:lang w:val="fr-FR"/>
              </w:rPr>
            </w:pPr>
            <w:r w:rsidRPr="007F1328">
              <w:rPr>
                <w:rFonts w:ascii="Arial" w:hAnsi="Arial" w:cs="Arial"/>
                <w:b/>
                <w:sz w:val="18"/>
                <w:szCs w:val="18"/>
                <w:lang w:val="fr-FR"/>
              </w:rPr>
              <w:t>No.</w:t>
            </w:r>
          </w:p>
        </w:tc>
        <w:tc>
          <w:tcPr>
            <w:tcW w:w="4154" w:type="dxa"/>
          </w:tcPr>
          <w:p w14:paraId="70D75627" w14:textId="4EEDE891" w:rsidR="008822F1" w:rsidRDefault="008822F1" w:rsidP="008822F1">
            <w:pPr>
              <w:rPr>
                <w:rFonts w:ascii="Arial" w:hAnsi="Arial" w:cs="Arial"/>
                <w:sz w:val="18"/>
                <w:szCs w:val="18"/>
                <w:lang w:val="fr-FR"/>
              </w:rPr>
            </w:pPr>
            <w:r w:rsidRPr="007F1328">
              <w:rPr>
                <w:rFonts w:ascii="Arial" w:hAnsi="Arial" w:cs="Arial"/>
                <w:b/>
                <w:sz w:val="18"/>
                <w:szCs w:val="18"/>
                <w:lang w:val="fr-FR"/>
              </w:rPr>
              <w:t>Question</w:t>
            </w:r>
          </w:p>
        </w:tc>
        <w:tc>
          <w:tcPr>
            <w:tcW w:w="2844" w:type="dxa"/>
            <w:gridSpan w:val="2"/>
            <w:noWrap/>
          </w:tcPr>
          <w:p w14:paraId="101117CD" w14:textId="17FFD5ED" w:rsidR="008822F1" w:rsidRPr="00536E62" w:rsidRDefault="008822F1" w:rsidP="008822F1">
            <w:pPr>
              <w:rPr>
                <w:rFonts w:ascii="Arial" w:hAnsi="Arial" w:cs="Arial"/>
                <w:sz w:val="18"/>
                <w:szCs w:val="18"/>
                <w:lang w:val="fr-FR"/>
              </w:rPr>
            </w:pPr>
            <w:r w:rsidRPr="007F1328">
              <w:rPr>
                <w:rFonts w:ascii="Arial" w:hAnsi="Arial" w:cs="Arial"/>
                <w:b/>
                <w:sz w:val="18"/>
                <w:szCs w:val="18"/>
                <w:lang w:val="fr-FR"/>
              </w:rPr>
              <w:t>Modalité réponse</w:t>
            </w:r>
          </w:p>
        </w:tc>
        <w:tc>
          <w:tcPr>
            <w:tcW w:w="1701" w:type="dxa"/>
            <w:noWrap/>
          </w:tcPr>
          <w:p w14:paraId="7ACAC0CD" w14:textId="4CBE9101" w:rsidR="008822F1" w:rsidRPr="007F1328" w:rsidRDefault="008822F1" w:rsidP="008822F1">
            <w:pPr>
              <w:rPr>
                <w:rFonts w:ascii="Arial" w:hAnsi="Arial" w:cs="Arial"/>
                <w:sz w:val="18"/>
                <w:szCs w:val="18"/>
                <w:lang w:val="fr-FR"/>
              </w:rPr>
            </w:pPr>
            <w:r w:rsidRPr="007F1328">
              <w:rPr>
                <w:rFonts w:ascii="Arial" w:hAnsi="Arial" w:cs="Arial"/>
                <w:b/>
                <w:sz w:val="18"/>
                <w:szCs w:val="18"/>
                <w:lang w:val="fr-FR"/>
              </w:rPr>
              <w:t>Instruction</w:t>
            </w:r>
          </w:p>
        </w:tc>
      </w:tr>
      <w:tr w:rsidR="008822F1" w:rsidRPr="007F1328" w14:paraId="4377FF27" w14:textId="77777777" w:rsidTr="00A34E22">
        <w:trPr>
          <w:trHeight w:val="600"/>
        </w:trPr>
        <w:tc>
          <w:tcPr>
            <w:tcW w:w="1077" w:type="dxa"/>
            <w:noWrap/>
          </w:tcPr>
          <w:p w14:paraId="5124E109" w14:textId="77777777" w:rsidR="008822F1" w:rsidRDefault="008822F1" w:rsidP="008822F1">
            <w:pPr>
              <w:rPr>
                <w:rFonts w:ascii="Arial" w:hAnsi="Arial" w:cs="Arial"/>
                <w:sz w:val="18"/>
                <w:szCs w:val="18"/>
                <w:lang w:val="fr-FR"/>
              </w:rPr>
            </w:pPr>
          </w:p>
        </w:tc>
        <w:tc>
          <w:tcPr>
            <w:tcW w:w="4154" w:type="dxa"/>
          </w:tcPr>
          <w:p w14:paraId="0ED9E566" w14:textId="381F7A1F" w:rsidR="008822F1" w:rsidRDefault="008822F1" w:rsidP="008822F1">
            <w:pPr>
              <w:rPr>
                <w:rFonts w:ascii="Arial" w:hAnsi="Arial" w:cs="Arial"/>
                <w:sz w:val="18"/>
                <w:szCs w:val="18"/>
                <w:lang w:val="fr-FR"/>
              </w:rPr>
            </w:pPr>
            <w:r>
              <w:rPr>
                <w:rFonts w:ascii="Arial" w:hAnsi="Arial" w:cs="Arial"/>
                <w:sz w:val="18"/>
                <w:szCs w:val="18"/>
                <w:lang w:val="fr-FR"/>
              </w:rPr>
              <w:t xml:space="preserve">Avez-vous reçu un paiement récemment dans le </w:t>
            </w:r>
            <w:r w:rsidR="00E60DCA">
              <w:rPr>
                <w:rFonts w:ascii="Arial" w:hAnsi="Arial" w:cs="Arial"/>
                <w:sz w:val="18"/>
                <w:szCs w:val="18"/>
                <w:lang w:val="fr-FR"/>
              </w:rPr>
              <w:t>cadre</w:t>
            </w:r>
            <w:r>
              <w:rPr>
                <w:rFonts w:ascii="Arial" w:hAnsi="Arial" w:cs="Arial"/>
                <w:sz w:val="18"/>
                <w:szCs w:val="18"/>
                <w:lang w:val="fr-FR"/>
              </w:rPr>
              <w:t xml:space="preserve"> de l’entretien des parcelles </w:t>
            </w:r>
            <w:r w:rsidR="004700D4">
              <w:rPr>
                <w:rFonts w:ascii="Arial" w:hAnsi="Arial" w:cs="Arial"/>
                <w:sz w:val="18"/>
                <w:szCs w:val="18"/>
                <w:lang w:val="fr-FR"/>
              </w:rPr>
              <w:t xml:space="preserve">de reforestation </w:t>
            </w:r>
            <w:r>
              <w:rPr>
                <w:rFonts w:ascii="Arial" w:hAnsi="Arial" w:cs="Arial"/>
                <w:sz w:val="18"/>
                <w:szCs w:val="18"/>
                <w:lang w:val="fr-FR"/>
              </w:rPr>
              <w:t>du PIF ?</w:t>
            </w:r>
          </w:p>
        </w:tc>
        <w:tc>
          <w:tcPr>
            <w:tcW w:w="2844" w:type="dxa"/>
            <w:gridSpan w:val="2"/>
            <w:noWrap/>
          </w:tcPr>
          <w:p w14:paraId="0C09307B" w14:textId="77777777" w:rsidR="008822F1" w:rsidRDefault="004700D4" w:rsidP="008822F1">
            <w:pPr>
              <w:rPr>
                <w:rFonts w:ascii="Arial" w:hAnsi="Arial" w:cs="Arial"/>
                <w:sz w:val="18"/>
                <w:szCs w:val="18"/>
                <w:lang w:val="fr-FR"/>
              </w:rPr>
            </w:pPr>
            <w:r>
              <w:rPr>
                <w:rFonts w:ascii="Arial" w:hAnsi="Arial" w:cs="Arial"/>
                <w:sz w:val="18"/>
                <w:szCs w:val="18"/>
                <w:lang w:val="fr-FR"/>
              </w:rPr>
              <w:t>Oui</w:t>
            </w:r>
          </w:p>
          <w:p w14:paraId="58422656" w14:textId="54D42C83" w:rsidR="004700D4" w:rsidRPr="00536E62" w:rsidRDefault="004700D4" w:rsidP="008822F1">
            <w:pPr>
              <w:rPr>
                <w:rFonts w:ascii="Arial" w:hAnsi="Arial" w:cs="Arial"/>
                <w:sz w:val="18"/>
                <w:szCs w:val="18"/>
                <w:lang w:val="fr-FR"/>
              </w:rPr>
            </w:pPr>
            <w:r>
              <w:rPr>
                <w:rFonts w:ascii="Arial" w:hAnsi="Arial" w:cs="Arial"/>
                <w:sz w:val="18"/>
                <w:szCs w:val="18"/>
                <w:lang w:val="fr-FR"/>
              </w:rPr>
              <w:t>Non</w:t>
            </w:r>
          </w:p>
        </w:tc>
        <w:tc>
          <w:tcPr>
            <w:tcW w:w="1701" w:type="dxa"/>
            <w:noWrap/>
          </w:tcPr>
          <w:p w14:paraId="7CC5987D" w14:textId="77777777" w:rsidR="008822F1" w:rsidRPr="007F1328" w:rsidRDefault="008822F1" w:rsidP="008822F1">
            <w:pPr>
              <w:rPr>
                <w:rFonts w:ascii="Arial" w:hAnsi="Arial" w:cs="Arial"/>
                <w:sz w:val="18"/>
                <w:szCs w:val="18"/>
                <w:lang w:val="fr-FR"/>
              </w:rPr>
            </w:pPr>
          </w:p>
        </w:tc>
      </w:tr>
      <w:tr w:rsidR="008822F1" w:rsidRPr="007F1328" w14:paraId="0A9E2B34" w14:textId="77777777" w:rsidTr="00A34E22">
        <w:trPr>
          <w:trHeight w:val="600"/>
        </w:trPr>
        <w:tc>
          <w:tcPr>
            <w:tcW w:w="1077" w:type="dxa"/>
            <w:noWrap/>
          </w:tcPr>
          <w:p w14:paraId="21926371" w14:textId="77777777" w:rsidR="008822F1" w:rsidRDefault="008822F1" w:rsidP="008822F1">
            <w:pPr>
              <w:rPr>
                <w:rFonts w:ascii="Arial" w:hAnsi="Arial" w:cs="Arial"/>
                <w:sz w:val="18"/>
                <w:szCs w:val="18"/>
                <w:lang w:val="fr-FR"/>
              </w:rPr>
            </w:pPr>
          </w:p>
        </w:tc>
        <w:tc>
          <w:tcPr>
            <w:tcW w:w="4154" w:type="dxa"/>
          </w:tcPr>
          <w:p w14:paraId="07FDAE36" w14:textId="2E1F7C24" w:rsidR="008822F1" w:rsidRDefault="008822F1" w:rsidP="008822F1">
            <w:pPr>
              <w:rPr>
                <w:rFonts w:ascii="Arial" w:hAnsi="Arial" w:cs="Arial"/>
                <w:sz w:val="18"/>
                <w:szCs w:val="18"/>
                <w:lang w:val="fr-FR"/>
              </w:rPr>
            </w:pPr>
            <w:r>
              <w:rPr>
                <w:rFonts w:ascii="Arial" w:hAnsi="Arial" w:cs="Arial"/>
                <w:sz w:val="18"/>
                <w:szCs w:val="18"/>
                <w:lang w:val="fr-FR"/>
              </w:rPr>
              <w:t>Combien avez-vous reçu ?</w:t>
            </w:r>
          </w:p>
        </w:tc>
        <w:tc>
          <w:tcPr>
            <w:tcW w:w="2844" w:type="dxa"/>
            <w:gridSpan w:val="2"/>
            <w:noWrap/>
          </w:tcPr>
          <w:p w14:paraId="2A10FE06" w14:textId="7D9C662D" w:rsidR="008822F1" w:rsidRPr="00536E62" w:rsidRDefault="004700D4" w:rsidP="008822F1">
            <w:pPr>
              <w:rPr>
                <w:rFonts w:ascii="Arial" w:hAnsi="Arial" w:cs="Arial"/>
                <w:sz w:val="18"/>
                <w:szCs w:val="18"/>
                <w:lang w:val="fr-FR"/>
              </w:rPr>
            </w:pPr>
            <w:r>
              <w:rPr>
                <w:rFonts w:ascii="Arial" w:hAnsi="Arial" w:cs="Arial"/>
                <w:sz w:val="18"/>
                <w:szCs w:val="18"/>
                <w:lang w:val="fr-FR"/>
              </w:rPr>
              <w:t>FCFA</w:t>
            </w:r>
          </w:p>
        </w:tc>
        <w:tc>
          <w:tcPr>
            <w:tcW w:w="1701" w:type="dxa"/>
            <w:noWrap/>
          </w:tcPr>
          <w:p w14:paraId="68EDECB1" w14:textId="77777777" w:rsidR="008822F1" w:rsidRPr="007F1328" w:rsidRDefault="008822F1" w:rsidP="008822F1">
            <w:pPr>
              <w:rPr>
                <w:rFonts w:ascii="Arial" w:hAnsi="Arial" w:cs="Arial"/>
                <w:sz w:val="18"/>
                <w:szCs w:val="18"/>
                <w:lang w:val="fr-FR"/>
              </w:rPr>
            </w:pPr>
          </w:p>
        </w:tc>
      </w:tr>
      <w:tr w:rsidR="008822F1" w:rsidRPr="008325F1" w14:paraId="478BEB57" w14:textId="77777777" w:rsidTr="00A34E22">
        <w:trPr>
          <w:trHeight w:val="207"/>
        </w:trPr>
        <w:tc>
          <w:tcPr>
            <w:tcW w:w="1077" w:type="dxa"/>
            <w:vMerge w:val="restart"/>
            <w:noWrap/>
          </w:tcPr>
          <w:p w14:paraId="05FCAF37" w14:textId="77777777" w:rsidR="008822F1" w:rsidRDefault="008822F1" w:rsidP="008822F1">
            <w:pPr>
              <w:rPr>
                <w:rFonts w:ascii="Arial" w:hAnsi="Arial" w:cs="Arial"/>
                <w:sz w:val="18"/>
                <w:szCs w:val="18"/>
                <w:lang w:val="fr-FR"/>
              </w:rPr>
            </w:pPr>
          </w:p>
        </w:tc>
        <w:tc>
          <w:tcPr>
            <w:tcW w:w="4154" w:type="dxa"/>
            <w:vMerge w:val="restart"/>
          </w:tcPr>
          <w:p w14:paraId="49DA90D2" w14:textId="7DF3F3E4" w:rsidR="008822F1" w:rsidRDefault="00711D35" w:rsidP="008822F1">
            <w:pPr>
              <w:rPr>
                <w:rFonts w:ascii="Arial" w:hAnsi="Arial" w:cs="Arial"/>
                <w:sz w:val="18"/>
                <w:szCs w:val="18"/>
                <w:lang w:val="fr-FR"/>
              </w:rPr>
            </w:pPr>
            <w:r>
              <w:rPr>
                <w:rFonts w:ascii="Arial" w:hAnsi="Arial" w:cs="Arial"/>
                <w:sz w:val="18"/>
                <w:szCs w:val="18"/>
                <w:lang w:val="fr-FR"/>
              </w:rPr>
              <w:t>Quels usages</w:t>
            </w:r>
            <w:r w:rsidR="008822F1">
              <w:rPr>
                <w:rFonts w:ascii="Arial" w:hAnsi="Arial" w:cs="Arial"/>
                <w:sz w:val="18"/>
                <w:szCs w:val="18"/>
                <w:lang w:val="fr-FR"/>
              </w:rPr>
              <w:t xml:space="preserve"> avez-vous fait</w:t>
            </w:r>
            <w:r w:rsidR="00204F62">
              <w:rPr>
                <w:rFonts w:ascii="Arial" w:hAnsi="Arial" w:cs="Arial"/>
                <w:sz w:val="18"/>
                <w:szCs w:val="18"/>
                <w:lang w:val="fr-FR"/>
              </w:rPr>
              <w:t xml:space="preserve"> du paiement reçu</w:t>
            </w:r>
            <w:r w:rsidR="008822F1">
              <w:rPr>
                <w:rFonts w:ascii="Arial" w:hAnsi="Arial" w:cs="Arial"/>
                <w:sz w:val="18"/>
                <w:szCs w:val="18"/>
                <w:lang w:val="fr-FR"/>
              </w:rPr>
              <w:t xml:space="preserve"> </w:t>
            </w:r>
            <w:r w:rsidR="00F96FF5">
              <w:rPr>
                <w:rFonts w:ascii="Arial" w:hAnsi="Arial" w:cs="Arial"/>
                <w:sz w:val="18"/>
                <w:szCs w:val="18"/>
                <w:lang w:val="fr-FR"/>
              </w:rPr>
              <w:t>jusque-là</w:t>
            </w:r>
          </w:p>
        </w:tc>
        <w:tc>
          <w:tcPr>
            <w:tcW w:w="1422" w:type="dxa"/>
            <w:noWrap/>
          </w:tcPr>
          <w:p w14:paraId="6EBD30E6" w14:textId="432C03A9" w:rsidR="008822F1" w:rsidRPr="00536E62" w:rsidRDefault="008822F1" w:rsidP="008822F1">
            <w:pPr>
              <w:rPr>
                <w:rFonts w:ascii="Arial" w:hAnsi="Arial" w:cs="Arial"/>
                <w:sz w:val="18"/>
                <w:szCs w:val="18"/>
                <w:lang w:val="fr-FR"/>
              </w:rPr>
            </w:pPr>
            <w:r>
              <w:rPr>
                <w:rFonts w:ascii="Arial" w:hAnsi="Arial" w:cs="Arial"/>
                <w:sz w:val="18"/>
                <w:szCs w:val="18"/>
                <w:lang w:val="fr-FR"/>
              </w:rPr>
              <w:t>Usage 1</w:t>
            </w:r>
          </w:p>
        </w:tc>
        <w:tc>
          <w:tcPr>
            <w:tcW w:w="1422" w:type="dxa"/>
          </w:tcPr>
          <w:p w14:paraId="60F298D6" w14:textId="52A12496" w:rsidR="008822F1" w:rsidRPr="00536E62" w:rsidRDefault="00204F62" w:rsidP="008822F1">
            <w:pPr>
              <w:rPr>
                <w:rFonts w:ascii="Arial" w:hAnsi="Arial" w:cs="Arial"/>
                <w:sz w:val="18"/>
                <w:szCs w:val="18"/>
                <w:lang w:val="fr-FR"/>
              </w:rPr>
            </w:pPr>
            <w:r>
              <w:rPr>
                <w:rFonts w:ascii="Arial" w:hAnsi="Arial" w:cs="Arial"/>
                <w:sz w:val="18"/>
                <w:szCs w:val="18"/>
                <w:lang w:val="fr-FR"/>
              </w:rPr>
              <w:t>montant</w:t>
            </w:r>
            <w:r w:rsidR="008822F1">
              <w:rPr>
                <w:rFonts w:ascii="Arial" w:hAnsi="Arial" w:cs="Arial"/>
                <w:sz w:val="18"/>
                <w:szCs w:val="18"/>
                <w:lang w:val="fr-FR"/>
              </w:rPr>
              <w:t xml:space="preserve"> 1</w:t>
            </w:r>
          </w:p>
        </w:tc>
        <w:tc>
          <w:tcPr>
            <w:tcW w:w="1701" w:type="dxa"/>
            <w:vMerge w:val="restart"/>
            <w:noWrap/>
          </w:tcPr>
          <w:p w14:paraId="55DE2DB2" w14:textId="23AF3A3A" w:rsidR="008822F1" w:rsidRPr="007F1328" w:rsidRDefault="008822F1" w:rsidP="008822F1">
            <w:pPr>
              <w:rPr>
                <w:rFonts w:ascii="Arial" w:hAnsi="Arial" w:cs="Arial"/>
                <w:sz w:val="18"/>
                <w:szCs w:val="18"/>
                <w:lang w:val="fr-FR"/>
              </w:rPr>
            </w:pPr>
            <w:r>
              <w:rPr>
                <w:rFonts w:ascii="Arial" w:hAnsi="Arial" w:cs="Arial"/>
                <w:sz w:val="18"/>
                <w:szCs w:val="18"/>
                <w:lang w:val="fr-FR"/>
              </w:rPr>
              <w:t xml:space="preserve">Entrer la </w:t>
            </w:r>
            <w:r w:rsidR="00204F62">
              <w:rPr>
                <w:rFonts w:ascii="Arial" w:hAnsi="Arial" w:cs="Arial"/>
                <w:sz w:val="18"/>
                <w:szCs w:val="18"/>
                <w:lang w:val="fr-FR"/>
              </w:rPr>
              <w:t>répartition</w:t>
            </w:r>
            <w:r>
              <w:rPr>
                <w:rFonts w:ascii="Arial" w:hAnsi="Arial" w:cs="Arial"/>
                <w:sz w:val="18"/>
                <w:szCs w:val="18"/>
                <w:lang w:val="fr-FR"/>
              </w:rPr>
              <w:t xml:space="preserve"> du montant reçu par usage …</w:t>
            </w:r>
          </w:p>
        </w:tc>
      </w:tr>
      <w:tr w:rsidR="008822F1" w:rsidRPr="007F1328" w14:paraId="6E40B8FA" w14:textId="77777777" w:rsidTr="00A34E22">
        <w:trPr>
          <w:trHeight w:val="207"/>
        </w:trPr>
        <w:tc>
          <w:tcPr>
            <w:tcW w:w="1077" w:type="dxa"/>
            <w:vMerge/>
            <w:noWrap/>
          </w:tcPr>
          <w:p w14:paraId="0DD35269" w14:textId="77777777" w:rsidR="008822F1" w:rsidRDefault="008822F1" w:rsidP="008822F1">
            <w:pPr>
              <w:rPr>
                <w:rFonts w:ascii="Arial" w:hAnsi="Arial" w:cs="Arial"/>
                <w:sz w:val="18"/>
                <w:szCs w:val="18"/>
                <w:lang w:val="fr-FR"/>
              </w:rPr>
            </w:pPr>
          </w:p>
        </w:tc>
        <w:tc>
          <w:tcPr>
            <w:tcW w:w="4154" w:type="dxa"/>
            <w:vMerge/>
          </w:tcPr>
          <w:p w14:paraId="7F0D3B91" w14:textId="77777777" w:rsidR="008822F1" w:rsidRDefault="008822F1" w:rsidP="008822F1">
            <w:pPr>
              <w:rPr>
                <w:rFonts w:ascii="Arial" w:hAnsi="Arial" w:cs="Arial"/>
                <w:sz w:val="18"/>
                <w:szCs w:val="18"/>
                <w:lang w:val="fr-FR"/>
              </w:rPr>
            </w:pPr>
          </w:p>
        </w:tc>
        <w:tc>
          <w:tcPr>
            <w:tcW w:w="1422" w:type="dxa"/>
            <w:noWrap/>
          </w:tcPr>
          <w:p w14:paraId="71C719E3" w14:textId="2DF65DB2" w:rsidR="008822F1" w:rsidRPr="00536E62" w:rsidRDefault="008822F1" w:rsidP="008822F1">
            <w:pPr>
              <w:rPr>
                <w:rFonts w:ascii="Arial" w:hAnsi="Arial" w:cs="Arial"/>
                <w:sz w:val="18"/>
                <w:szCs w:val="18"/>
                <w:lang w:val="fr-FR"/>
              </w:rPr>
            </w:pPr>
            <w:r>
              <w:rPr>
                <w:rFonts w:ascii="Arial" w:hAnsi="Arial" w:cs="Arial"/>
                <w:sz w:val="18"/>
                <w:szCs w:val="18"/>
                <w:lang w:val="fr-FR"/>
              </w:rPr>
              <w:t>Usage 2</w:t>
            </w:r>
          </w:p>
        </w:tc>
        <w:tc>
          <w:tcPr>
            <w:tcW w:w="1422" w:type="dxa"/>
          </w:tcPr>
          <w:p w14:paraId="39B31712" w14:textId="577D00DF" w:rsidR="008822F1" w:rsidRPr="00536E62" w:rsidRDefault="00204F62" w:rsidP="008822F1">
            <w:pPr>
              <w:rPr>
                <w:rFonts w:ascii="Arial" w:hAnsi="Arial" w:cs="Arial"/>
                <w:sz w:val="18"/>
                <w:szCs w:val="18"/>
                <w:lang w:val="fr-FR"/>
              </w:rPr>
            </w:pPr>
            <w:r>
              <w:rPr>
                <w:rFonts w:ascii="Arial" w:hAnsi="Arial" w:cs="Arial"/>
                <w:sz w:val="18"/>
                <w:szCs w:val="18"/>
                <w:lang w:val="fr-FR"/>
              </w:rPr>
              <w:t>montant</w:t>
            </w:r>
            <w:r w:rsidR="008822F1">
              <w:rPr>
                <w:rFonts w:ascii="Arial" w:hAnsi="Arial" w:cs="Arial"/>
                <w:sz w:val="18"/>
                <w:szCs w:val="18"/>
                <w:lang w:val="fr-FR"/>
              </w:rPr>
              <w:t xml:space="preserve"> 2</w:t>
            </w:r>
          </w:p>
        </w:tc>
        <w:tc>
          <w:tcPr>
            <w:tcW w:w="1701" w:type="dxa"/>
            <w:vMerge/>
            <w:noWrap/>
          </w:tcPr>
          <w:p w14:paraId="2688EEDF" w14:textId="77777777" w:rsidR="008822F1" w:rsidRDefault="008822F1" w:rsidP="008822F1">
            <w:pPr>
              <w:rPr>
                <w:rFonts w:ascii="Arial" w:hAnsi="Arial" w:cs="Arial"/>
                <w:sz w:val="18"/>
                <w:szCs w:val="18"/>
                <w:lang w:val="fr-FR"/>
              </w:rPr>
            </w:pPr>
          </w:p>
        </w:tc>
      </w:tr>
      <w:tr w:rsidR="008822F1" w:rsidRPr="007F1328" w14:paraId="43FCD071" w14:textId="77777777" w:rsidTr="00A34E22">
        <w:trPr>
          <w:trHeight w:val="207"/>
        </w:trPr>
        <w:tc>
          <w:tcPr>
            <w:tcW w:w="1077" w:type="dxa"/>
            <w:vMerge/>
            <w:noWrap/>
          </w:tcPr>
          <w:p w14:paraId="4405321A" w14:textId="77777777" w:rsidR="008822F1" w:rsidRDefault="008822F1" w:rsidP="008822F1">
            <w:pPr>
              <w:rPr>
                <w:rFonts w:ascii="Arial" w:hAnsi="Arial" w:cs="Arial"/>
                <w:sz w:val="18"/>
                <w:szCs w:val="18"/>
                <w:lang w:val="fr-FR"/>
              </w:rPr>
            </w:pPr>
          </w:p>
        </w:tc>
        <w:tc>
          <w:tcPr>
            <w:tcW w:w="4154" w:type="dxa"/>
            <w:vMerge/>
          </w:tcPr>
          <w:p w14:paraId="165FDCD9" w14:textId="77777777" w:rsidR="008822F1" w:rsidRDefault="008822F1" w:rsidP="008822F1">
            <w:pPr>
              <w:rPr>
                <w:rFonts w:ascii="Arial" w:hAnsi="Arial" w:cs="Arial"/>
                <w:sz w:val="18"/>
                <w:szCs w:val="18"/>
                <w:lang w:val="fr-FR"/>
              </w:rPr>
            </w:pPr>
          </w:p>
        </w:tc>
        <w:tc>
          <w:tcPr>
            <w:tcW w:w="1422" w:type="dxa"/>
            <w:noWrap/>
          </w:tcPr>
          <w:p w14:paraId="2C6170EB" w14:textId="0C295335" w:rsidR="008822F1" w:rsidRPr="00536E62" w:rsidRDefault="008822F1" w:rsidP="008822F1">
            <w:pPr>
              <w:rPr>
                <w:rFonts w:ascii="Arial" w:hAnsi="Arial" w:cs="Arial"/>
                <w:sz w:val="18"/>
                <w:szCs w:val="18"/>
                <w:lang w:val="fr-FR"/>
              </w:rPr>
            </w:pPr>
            <w:r>
              <w:rPr>
                <w:rFonts w:ascii="Arial" w:hAnsi="Arial" w:cs="Arial"/>
                <w:sz w:val="18"/>
                <w:szCs w:val="18"/>
                <w:lang w:val="fr-FR"/>
              </w:rPr>
              <w:t>…</w:t>
            </w:r>
          </w:p>
        </w:tc>
        <w:tc>
          <w:tcPr>
            <w:tcW w:w="1422" w:type="dxa"/>
          </w:tcPr>
          <w:p w14:paraId="76A83CA8" w14:textId="048945A5" w:rsidR="008822F1" w:rsidRPr="00536E62" w:rsidRDefault="00204F62" w:rsidP="008822F1">
            <w:pPr>
              <w:rPr>
                <w:rFonts w:ascii="Arial" w:hAnsi="Arial" w:cs="Arial"/>
                <w:sz w:val="18"/>
                <w:szCs w:val="18"/>
                <w:lang w:val="fr-FR"/>
              </w:rPr>
            </w:pPr>
            <w:r>
              <w:rPr>
                <w:rFonts w:ascii="Arial" w:hAnsi="Arial" w:cs="Arial"/>
                <w:sz w:val="18"/>
                <w:szCs w:val="18"/>
                <w:lang w:val="fr-FR"/>
              </w:rPr>
              <w:t>montant</w:t>
            </w:r>
            <w:r w:rsidR="008822F1">
              <w:rPr>
                <w:rFonts w:ascii="Arial" w:hAnsi="Arial" w:cs="Arial"/>
                <w:sz w:val="18"/>
                <w:szCs w:val="18"/>
                <w:lang w:val="fr-FR"/>
              </w:rPr>
              <w:t xml:space="preserve"> …</w:t>
            </w:r>
          </w:p>
        </w:tc>
        <w:tc>
          <w:tcPr>
            <w:tcW w:w="1701" w:type="dxa"/>
            <w:vMerge/>
            <w:noWrap/>
          </w:tcPr>
          <w:p w14:paraId="2F2BF257" w14:textId="77777777" w:rsidR="008822F1" w:rsidRDefault="008822F1" w:rsidP="008822F1">
            <w:pPr>
              <w:rPr>
                <w:rFonts w:ascii="Arial" w:hAnsi="Arial" w:cs="Arial"/>
                <w:sz w:val="18"/>
                <w:szCs w:val="18"/>
                <w:lang w:val="fr-FR"/>
              </w:rPr>
            </w:pPr>
          </w:p>
        </w:tc>
      </w:tr>
      <w:tr w:rsidR="008822F1" w:rsidRPr="007F1328" w14:paraId="5ABC53CD" w14:textId="77777777" w:rsidTr="00A34E22">
        <w:trPr>
          <w:trHeight w:val="207"/>
        </w:trPr>
        <w:tc>
          <w:tcPr>
            <w:tcW w:w="1077" w:type="dxa"/>
            <w:vMerge/>
            <w:noWrap/>
          </w:tcPr>
          <w:p w14:paraId="54D55AE9" w14:textId="77777777" w:rsidR="008822F1" w:rsidRDefault="008822F1" w:rsidP="008822F1">
            <w:pPr>
              <w:rPr>
                <w:rFonts w:ascii="Arial" w:hAnsi="Arial" w:cs="Arial"/>
                <w:sz w:val="18"/>
                <w:szCs w:val="18"/>
                <w:lang w:val="fr-FR"/>
              </w:rPr>
            </w:pPr>
          </w:p>
        </w:tc>
        <w:tc>
          <w:tcPr>
            <w:tcW w:w="4154" w:type="dxa"/>
            <w:vMerge/>
          </w:tcPr>
          <w:p w14:paraId="180D9103" w14:textId="77777777" w:rsidR="008822F1" w:rsidRDefault="008822F1" w:rsidP="008822F1">
            <w:pPr>
              <w:rPr>
                <w:rFonts w:ascii="Arial" w:hAnsi="Arial" w:cs="Arial"/>
                <w:sz w:val="18"/>
                <w:szCs w:val="18"/>
                <w:lang w:val="fr-FR"/>
              </w:rPr>
            </w:pPr>
          </w:p>
        </w:tc>
        <w:tc>
          <w:tcPr>
            <w:tcW w:w="1422" w:type="dxa"/>
            <w:noWrap/>
          </w:tcPr>
          <w:p w14:paraId="739738FB" w14:textId="5B0BAE86" w:rsidR="008822F1" w:rsidRPr="00536E62" w:rsidRDefault="008822F1" w:rsidP="008822F1">
            <w:pPr>
              <w:rPr>
                <w:rFonts w:ascii="Arial" w:hAnsi="Arial" w:cs="Arial"/>
                <w:sz w:val="18"/>
                <w:szCs w:val="18"/>
                <w:lang w:val="fr-FR"/>
              </w:rPr>
            </w:pPr>
            <w:r>
              <w:rPr>
                <w:rFonts w:ascii="Arial" w:hAnsi="Arial" w:cs="Arial"/>
                <w:sz w:val="18"/>
                <w:szCs w:val="18"/>
                <w:lang w:val="fr-FR"/>
              </w:rPr>
              <w:t xml:space="preserve">Restant </w:t>
            </w:r>
          </w:p>
        </w:tc>
        <w:tc>
          <w:tcPr>
            <w:tcW w:w="1422" w:type="dxa"/>
          </w:tcPr>
          <w:p w14:paraId="5B80D6F0" w14:textId="50D66688" w:rsidR="008822F1" w:rsidRPr="00536E62" w:rsidRDefault="00204F62" w:rsidP="008822F1">
            <w:pPr>
              <w:rPr>
                <w:rFonts w:ascii="Arial" w:hAnsi="Arial" w:cs="Arial"/>
                <w:sz w:val="18"/>
                <w:szCs w:val="18"/>
                <w:lang w:val="fr-FR"/>
              </w:rPr>
            </w:pPr>
            <w:r>
              <w:rPr>
                <w:rFonts w:ascii="Arial" w:hAnsi="Arial" w:cs="Arial"/>
                <w:sz w:val="18"/>
                <w:szCs w:val="18"/>
                <w:lang w:val="fr-FR"/>
              </w:rPr>
              <w:t>montant</w:t>
            </w:r>
            <w:r w:rsidR="008822F1">
              <w:rPr>
                <w:rFonts w:ascii="Arial" w:hAnsi="Arial" w:cs="Arial"/>
                <w:sz w:val="18"/>
                <w:szCs w:val="18"/>
                <w:lang w:val="fr-FR"/>
              </w:rPr>
              <w:t xml:space="preserve"> R</w:t>
            </w:r>
          </w:p>
        </w:tc>
        <w:tc>
          <w:tcPr>
            <w:tcW w:w="1701" w:type="dxa"/>
            <w:vMerge/>
            <w:noWrap/>
          </w:tcPr>
          <w:p w14:paraId="78C28D86" w14:textId="77777777" w:rsidR="008822F1" w:rsidRDefault="008822F1" w:rsidP="008822F1">
            <w:pPr>
              <w:rPr>
                <w:rFonts w:ascii="Arial" w:hAnsi="Arial" w:cs="Arial"/>
                <w:sz w:val="18"/>
                <w:szCs w:val="18"/>
                <w:lang w:val="fr-FR"/>
              </w:rPr>
            </w:pPr>
          </w:p>
        </w:tc>
      </w:tr>
      <w:tr w:rsidR="004700D4" w:rsidRPr="008325F1" w14:paraId="588DDDE0" w14:textId="77777777" w:rsidTr="00A34E22">
        <w:trPr>
          <w:trHeight w:val="600"/>
        </w:trPr>
        <w:tc>
          <w:tcPr>
            <w:tcW w:w="1077" w:type="dxa"/>
            <w:noWrap/>
          </w:tcPr>
          <w:p w14:paraId="5B124C56" w14:textId="77777777" w:rsidR="004700D4" w:rsidRDefault="004700D4" w:rsidP="001A4C70">
            <w:pPr>
              <w:rPr>
                <w:rFonts w:ascii="Arial" w:hAnsi="Arial" w:cs="Arial"/>
                <w:sz w:val="18"/>
                <w:szCs w:val="18"/>
                <w:lang w:val="fr-FR"/>
              </w:rPr>
            </w:pPr>
          </w:p>
        </w:tc>
        <w:tc>
          <w:tcPr>
            <w:tcW w:w="4154" w:type="dxa"/>
          </w:tcPr>
          <w:p w14:paraId="680763B8" w14:textId="77777777" w:rsidR="004700D4" w:rsidRDefault="004700D4" w:rsidP="001A4C70">
            <w:pPr>
              <w:rPr>
                <w:rFonts w:ascii="Arial" w:hAnsi="Arial" w:cs="Arial"/>
                <w:sz w:val="18"/>
                <w:szCs w:val="18"/>
                <w:lang w:val="fr-FR"/>
              </w:rPr>
            </w:pPr>
            <w:r>
              <w:rPr>
                <w:rFonts w:ascii="Arial" w:hAnsi="Arial" w:cs="Arial"/>
                <w:sz w:val="18"/>
                <w:szCs w:val="18"/>
                <w:lang w:val="fr-FR"/>
              </w:rPr>
              <w:t>Combien vous reste-il de ce montant ?</w:t>
            </w:r>
          </w:p>
        </w:tc>
        <w:tc>
          <w:tcPr>
            <w:tcW w:w="2844" w:type="dxa"/>
            <w:gridSpan w:val="2"/>
            <w:noWrap/>
          </w:tcPr>
          <w:p w14:paraId="7E8979EF" w14:textId="77777777" w:rsidR="004700D4" w:rsidRPr="00536E62" w:rsidRDefault="004700D4" w:rsidP="001A4C70">
            <w:pPr>
              <w:rPr>
                <w:rFonts w:ascii="Arial" w:hAnsi="Arial" w:cs="Arial"/>
                <w:sz w:val="18"/>
                <w:szCs w:val="18"/>
                <w:lang w:val="fr-FR"/>
              </w:rPr>
            </w:pPr>
          </w:p>
        </w:tc>
        <w:tc>
          <w:tcPr>
            <w:tcW w:w="1701" w:type="dxa"/>
            <w:noWrap/>
          </w:tcPr>
          <w:p w14:paraId="7B17BBD5" w14:textId="77777777" w:rsidR="004700D4" w:rsidRPr="007F1328" w:rsidRDefault="004700D4" w:rsidP="001A4C70">
            <w:pPr>
              <w:rPr>
                <w:rFonts w:ascii="Arial" w:hAnsi="Arial" w:cs="Arial"/>
                <w:sz w:val="18"/>
                <w:szCs w:val="18"/>
                <w:lang w:val="fr-FR"/>
              </w:rPr>
            </w:pPr>
          </w:p>
        </w:tc>
      </w:tr>
      <w:tr w:rsidR="008822F1" w:rsidRPr="007F1328" w14:paraId="6DB14909" w14:textId="77777777" w:rsidTr="00A34E22">
        <w:trPr>
          <w:trHeight w:val="600"/>
        </w:trPr>
        <w:tc>
          <w:tcPr>
            <w:tcW w:w="1077" w:type="dxa"/>
            <w:noWrap/>
          </w:tcPr>
          <w:p w14:paraId="6511E513" w14:textId="77777777" w:rsidR="008822F1" w:rsidRDefault="008822F1" w:rsidP="008822F1">
            <w:pPr>
              <w:rPr>
                <w:rFonts w:ascii="Arial" w:hAnsi="Arial" w:cs="Arial"/>
                <w:sz w:val="18"/>
                <w:szCs w:val="18"/>
                <w:lang w:val="fr-FR"/>
              </w:rPr>
            </w:pPr>
          </w:p>
        </w:tc>
        <w:tc>
          <w:tcPr>
            <w:tcW w:w="4154" w:type="dxa"/>
          </w:tcPr>
          <w:p w14:paraId="7A8DF39F" w14:textId="456BB383" w:rsidR="008822F1" w:rsidRDefault="00204F62" w:rsidP="008822F1">
            <w:pPr>
              <w:rPr>
                <w:rFonts w:ascii="Arial" w:hAnsi="Arial" w:cs="Arial"/>
                <w:sz w:val="18"/>
                <w:szCs w:val="18"/>
                <w:lang w:val="fr-FR"/>
              </w:rPr>
            </w:pPr>
            <w:r>
              <w:rPr>
                <w:rFonts w:ascii="Arial" w:hAnsi="Arial" w:cs="Arial"/>
                <w:sz w:val="18"/>
                <w:szCs w:val="18"/>
                <w:lang w:val="fr-FR"/>
              </w:rPr>
              <w:t>Vous r</w:t>
            </w:r>
            <w:r w:rsidR="008822F1">
              <w:rPr>
                <w:rFonts w:ascii="Arial" w:hAnsi="Arial" w:cs="Arial"/>
                <w:sz w:val="18"/>
                <w:szCs w:val="18"/>
                <w:lang w:val="fr-FR"/>
              </w:rPr>
              <w:t>appelez-nous les noms des autres membres de votre équipe d’entretien</w:t>
            </w:r>
            <w:r>
              <w:rPr>
                <w:rFonts w:ascii="Arial" w:hAnsi="Arial" w:cs="Arial"/>
                <w:sz w:val="18"/>
                <w:szCs w:val="18"/>
                <w:lang w:val="fr-FR"/>
              </w:rPr>
              <w:t xml:space="preserve"> ? </w:t>
            </w:r>
          </w:p>
        </w:tc>
        <w:tc>
          <w:tcPr>
            <w:tcW w:w="2844" w:type="dxa"/>
            <w:gridSpan w:val="2"/>
            <w:noWrap/>
          </w:tcPr>
          <w:p w14:paraId="7FD8F1F8" w14:textId="77777777" w:rsidR="008822F1" w:rsidRDefault="00204F62" w:rsidP="008822F1">
            <w:pPr>
              <w:rPr>
                <w:rFonts w:ascii="Arial" w:hAnsi="Arial" w:cs="Arial"/>
                <w:sz w:val="18"/>
                <w:szCs w:val="18"/>
                <w:lang w:val="fr-FR"/>
              </w:rPr>
            </w:pPr>
            <w:r>
              <w:rPr>
                <w:rFonts w:ascii="Arial" w:hAnsi="Arial" w:cs="Arial"/>
                <w:sz w:val="18"/>
                <w:szCs w:val="18"/>
                <w:lang w:val="fr-FR"/>
              </w:rPr>
              <w:t>1=Oui</w:t>
            </w:r>
          </w:p>
          <w:p w14:paraId="32C82648" w14:textId="3B334FAC" w:rsidR="00204F62" w:rsidRPr="00536E62" w:rsidRDefault="00204F62" w:rsidP="008822F1">
            <w:pPr>
              <w:rPr>
                <w:rFonts w:ascii="Arial" w:hAnsi="Arial" w:cs="Arial"/>
                <w:sz w:val="18"/>
                <w:szCs w:val="18"/>
                <w:lang w:val="fr-FR"/>
              </w:rPr>
            </w:pPr>
            <w:r>
              <w:rPr>
                <w:rFonts w:ascii="Arial" w:hAnsi="Arial" w:cs="Arial"/>
                <w:sz w:val="18"/>
                <w:szCs w:val="18"/>
                <w:lang w:val="fr-FR"/>
              </w:rPr>
              <w:t>2=Non</w:t>
            </w:r>
          </w:p>
        </w:tc>
        <w:tc>
          <w:tcPr>
            <w:tcW w:w="1701" w:type="dxa"/>
            <w:noWrap/>
          </w:tcPr>
          <w:p w14:paraId="43715406" w14:textId="77777777" w:rsidR="008822F1" w:rsidRPr="007F1328" w:rsidRDefault="008822F1" w:rsidP="008822F1">
            <w:pPr>
              <w:rPr>
                <w:rFonts w:ascii="Arial" w:hAnsi="Arial" w:cs="Arial"/>
                <w:sz w:val="18"/>
                <w:szCs w:val="18"/>
                <w:lang w:val="fr-FR"/>
              </w:rPr>
            </w:pPr>
          </w:p>
        </w:tc>
      </w:tr>
      <w:tr w:rsidR="00204F62" w:rsidRPr="008325F1" w14:paraId="1DE39C1B" w14:textId="77777777" w:rsidTr="00A34E22">
        <w:trPr>
          <w:trHeight w:val="600"/>
        </w:trPr>
        <w:tc>
          <w:tcPr>
            <w:tcW w:w="1077" w:type="dxa"/>
            <w:noWrap/>
          </w:tcPr>
          <w:p w14:paraId="1450E22E" w14:textId="77777777" w:rsidR="00204F62" w:rsidRDefault="00204F62" w:rsidP="008822F1">
            <w:pPr>
              <w:rPr>
                <w:rFonts w:ascii="Arial" w:hAnsi="Arial" w:cs="Arial"/>
                <w:sz w:val="18"/>
                <w:szCs w:val="18"/>
                <w:lang w:val="fr-FR"/>
              </w:rPr>
            </w:pPr>
          </w:p>
        </w:tc>
        <w:tc>
          <w:tcPr>
            <w:tcW w:w="4154" w:type="dxa"/>
          </w:tcPr>
          <w:p w14:paraId="3AC53583" w14:textId="77777777" w:rsidR="00204F62" w:rsidRDefault="00204F62" w:rsidP="008822F1">
            <w:pPr>
              <w:rPr>
                <w:rFonts w:ascii="Arial" w:hAnsi="Arial" w:cs="Arial"/>
                <w:sz w:val="18"/>
                <w:szCs w:val="18"/>
                <w:lang w:val="fr-FR"/>
              </w:rPr>
            </w:pPr>
            <w:r>
              <w:rPr>
                <w:rFonts w:ascii="Arial" w:hAnsi="Arial" w:cs="Arial"/>
                <w:sz w:val="18"/>
                <w:szCs w:val="18"/>
                <w:lang w:val="fr-FR"/>
              </w:rPr>
              <w:t>Si oui, veuillez les citer tous ?</w:t>
            </w:r>
          </w:p>
          <w:p w14:paraId="7E01BA33" w14:textId="5ECCAFA2" w:rsidR="003512FC" w:rsidRDefault="003512FC" w:rsidP="008822F1">
            <w:pPr>
              <w:rPr>
                <w:rFonts w:ascii="Arial" w:hAnsi="Arial" w:cs="Arial"/>
                <w:sz w:val="18"/>
                <w:szCs w:val="18"/>
                <w:lang w:val="fr-FR"/>
              </w:rPr>
            </w:pPr>
          </w:p>
        </w:tc>
        <w:tc>
          <w:tcPr>
            <w:tcW w:w="2844" w:type="dxa"/>
            <w:gridSpan w:val="2"/>
            <w:noWrap/>
          </w:tcPr>
          <w:p w14:paraId="23513F46" w14:textId="6AC9C948" w:rsidR="00204F62" w:rsidRPr="00536E62" w:rsidRDefault="003512FC" w:rsidP="008822F1">
            <w:pPr>
              <w:rPr>
                <w:rFonts w:ascii="Arial" w:hAnsi="Arial" w:cs="Arial"/>
                <w:sz w:val="18"/>
                <w:szCs w:val="18"/>
                <w:lang w:val="fr-FR"/>
              </w:rPr>
            </w:pPr>
            <w:r>
              <w:rPr>
                <w:rFonts w:ascii="Arial" w:hAnsi="Arial" w:cs="Arial"/>
                <w:sz w:val="18"/>
                <w:szCs w:val="18"/>
                <w:lang w:val="fr-FR"/>
              </w:rPr>
              <w:t xml:space="preserve">Nombre (0 </w:t>
            </w:r>
            <w:r w:rsidR="00E60DCA">
              <w:rPr>
                <w:rFonts w:ascii="Arial" w:hAnsi="Arial" w:cs="Arial"/>
                <w:sz w:val="18"/>
                <w:szCs w:val="18"/>
                <w:lang w:val="fr-FR"/>
              </w:rPr>
              <w:t>à</w:t>
            </w:r>
            <w:r>
              <w:rPr>
                <w:rFonts w:ascii="Arial" w:hAnsi="Arial" w:cs="Arial"/>
                <w:sz w:val="18"/>
                <w:szCs w:val="18"/>
                <w:lang w:val="fr-FR"/>
              </w:rPr>
              <w:t xml:space="preserve"> 5)</w:t>
            </w:r>
          </w:p>
        </w:tc>
        <w:tc>
          <w:tcPr>
            <w:tcW w:w="1701" w:type="dxa"/>
            <w:noWrap/>
          </w:tcPr>
          <w:p w14:paraId="1743BF5D" w14:textId="77777777" w:rsidR="00204F62" w:rsidRDefault="00E60DCA" w:rsidP="008822F1">
            <w:pPr>
              <w:rPr>
                <w:rFonts w:ascii="Arial" w:hAnsi="Arial" w:cs="Arial"/>
                <w:sz w:val="18"/>
                <w:szCs w:val="18"/>
                <w:lang w:val="fr-FR"/>
              </w:rPr>
            </w:pPr>
            <w:r>
              <w:rPr>
                <w:rFonts w:ascii="Arial" w:hAnsi="Arial" w:cs="Arial"/>
                <w:sz w:val="18"/>
                <w:szCs w:val="18"/>
                <w:lang w:val="fr-FR"/>
              </w:rPr>
              <w:t xml:space="preserve">Programmer </w:t>
            </w:r>
          </w:p>
          <w:p w14:paraId="32F5F552" w14:textId="77777777" w:rsidR="00A34E22" w:rsidRDefault="00A34E22" w:rsidP="008822F1">
            <w:pPr>
              <w:rPr>
                <w:rFonts w:ascii="Arial" w:hAnsi="Arial" w:cs="Arial"/>
                <w:sz w:val="18"/>
                <w:szCs w:val="18"/>
                <w:lang w:val="fr-FR"/>
              </w:rPr>
            </w:pPr>
          </w:p>
          <w:p w14:paraId="7EF526EF" w14:textId="20D11CFD" w:rsidR="00A34E22" w:rsidRPr="007F1328" w:rsidRDefault="00A34E22" w:rsidP="008822F1">
            <w:pPr>
              <w:rPr>
                <w:rFonts w:ascii="Arial" w:hAnsi="Arial" w:cs="Arial"/>
                <w:sz w:val="18"/>
                <w:szCs w:val="18"/>
                <w:lang w:val="fr-FR"/>
              </w:rPr>
            </w:pPr>
            <w:r>
              <w:rPr>
                <w:rFonts w:ascii="Arial" w:hAnsi="Arial" w:cs="Arial"/>
                <w:sz w:val="18"/>
                <w:szCs w:val="18"/>
                <w:lang w:val="fr-FR"/>
              </w:rPr>
              <w:t>Enumérateur : veuillez préciser le nombre de noms sur 5 que l’agriculteur est en mesure de citer correctement</w:t>
            </w:r>
          </w:p>
        </w:tc>
      </w:tr>
      <w:tr w:rsidR="0056395C" w:rsidRPr="008A2AEA" w14:paraId="68CFBD62" w14:textId="77777777" w:rsidTr="006733D3">
        <w:trPr>
          <w:trHeight w:val="600"/>
        </w:trPr>
        <w:tc>
          <w:tcPr>
            <w:tcW w:w="1077" w:type="dxa"/>
            <w:noWrap/>
          </w:tcPr>
          <w:p w14:paraId="76BBD4CA" w14:textId="77777777" w:rsidR="0056395C" w:rsidRPr="008325F1" w:rsidRDefault="0056395C" w:rsidP="003B248F">
            <w:pPr>
              <w:rPr>
                <w:rFonts w:ascii="Arial" w:hAnsi="Arial" w:cs="Arial"/>
                <w:sz w:val="18"/>
                <w:szCs w:val="18"/>
                <w:lang w:val="fr-FR"/>
              </w:rPr>
            </w:pPr>
          </w:p>
        </w:tc>
        <w:tc>
          <w:tcPr>
            <w:tcW w:w="4154" w:type="dxa"/>
          </w:tcPr>
          <w:p w14:paraId="1EDF2EEA" w14:textId="77777777" w:rsidR="0056395C" w:rsidRPr="00204F62" w:rsidRDefault="0056395C" w:rsidP="003B248F">
            <w:pPr>
              <w:rPr>
                <w:rFonts w:ascii="Arial" w:hAnsi="Arial" w:cs="Arial"/>
                <w:sz w:val="18"/>
                <w:szCs w:val="18"/>
                <w:lang w:val="fr-FR"/>
              </w:rPr>
            </w:pPr>
            <w:r w:rsidRPr="00204F62">
              <w:rPr>
                <w:rFonts w:ascii="Arial" w:hAnsi="Arial" w:cs="Arial"/>
                <w:sz w:val="18"/>
                <w:szCs w:val="18"/>
                <w:lang w:val="fr-FR"/>
              </w:rPr>
              <w:t>Combien de fois vous êtes-vous réunis avec un ou plusieurs membres de votre équipe d’entretien pour discuter de la protection des arbres sur votre parcelle d’entretien</w:t>
            </w:r>
            <w:r>
              <w:rPr>
                <w:rFonts w:ascii="Arial" w:hAnsi="Arial" w:cs="Arial"/>
                <w:sz w:val="18"/>
                <w:szCs w:val="18"/>
                <w:lang w:val="fr-FR"/>
              </w:rPr>
              <w:t> ?</w:t>
            </w:r>
          </w:p>
        </w:tc>
        <w:tc>
          <w:tcPr>
            <w:tcW w:w="2844" w:type="dxa"/>
            <w:gridSpan w:val="2"/>
            <w:noWrap/>
          </w:tcPr>
          <w:p w14:paraId="73177F47" w14:textId="77777777" w:rsidR="0056395C" w:rsidRPr="00204F62" w:rsidRDefault="0056395C" w:rsidP="003B248F">
            <w:pPr>
              <w:rPr>
                <w:rFonts w:ascii="Arial" w:hAnsi="Arial" w:cs="Arial"/>
                <w:sz w:val="18"/>
                <w:szCs w:val="18"/>
                <w:lang w:val="fr-FR"/>
              </w:rPr>
            </w:pPr>
            <w:r>
              <w:rPr>
                <w:rFonts w:ascii="Arial" w:hAnsi="Arial" w:cs="Arial"/>
                <w:sz w:val="18"/>
                <w:szCs w:val="18"/>
                <w:lang w:val="fr-FR"/>
              </w:rPr>
              <w:t>Nombre</w:t>
            </w:r>
          </w:p>
        </w:tc>
        <w:tc>
          <w:tcPr>
            <w:tcW w:w="1701" w:type="dxa"/>
            <w:noWrap/>
          </w:tcPr>
          <w:p w14:paraId="677AB071" w14:textId="77777777" w:rsidR="0056395C" w:rsidRPr="00204F62" w:rsidRDefault="0056395C" w:rsidP="003B248F">
            <w:pPr>
              <w:rPr>
                <w:rFonts w:ascii="Arial" w:hAnsi="Arial" w:cs="Arial"/>
                <w:sz w:val="18"/>
                <w:szCs w:val="18"/>
                <w:lang w:val="fr-FR"/>
              </w:rPr>
            </w:pPr>
          </w:p>
        </w:tc>
      </w:tr>
      <w:tr w:rsidR="00A34E22" w:rsidRPr="00A34E22" w14:paraId="7D1456CB" w14:textId="77777777" w:rsidTr="00F05146">
        <w:trPr>
          <w:trHeight w:val="600"/>
        </w:trPr>
        <w:tc>
          <w:tcPr>
            <w:tcW w:w="1077" w:type="dxa"/>
            <w:noWrap/>
          </w:tcPr>
          <w:p w14:paraId="43907199" w14:textId="77777777" w:rsidR="00A34E22" w:rsidRPr="00204F62" w:rsidRDefault="00A34E22" w:rsidP="00F05146">
            <w:pPr>
              <w:rPr>
                <w:rFonts w:ascii="Arial" w:hAnsi="Arial" w:cs="Arial"/>
                <w:sz w:val="18"/>
                <w:szCs w:val="18"/>
                <w:lang w:val="fr-FR"/>
              </w:rPr>
            </w:pPr>
          </w:p>
        </w:tc>
        <w:tc>
          <w:tcPr>
            <w:tcW w:w="4154" w:type="dxa"/>
          </w:tcPr>
          <w:p w14:paraId="1762DC37" w14:textId="01B5C9F6" w:rsidR="00A34E22" w:rsidRPr="00A34E22" w:rsidRDefault="00A34E22" w:rsidP="00F05146">
            <w:pPr>
              <w:rPr>
                <w:rFonts w:ascii="Arial" w:hAnsi="Arial" w:cs="Arial"/>
                <w:sz w:val="18"/>
                <w:szCs w:val="18"/>
                <w:lang w:val="fr-FR"/>
              </w:rPr>
            </w:pPr>
            <w:r>
              <w:rPr>
                <w:rFonts w:ascii="Arial" w:hAnsi="Arial" w:cs="Arial"/>
                <w:sz w:val="18"/>
                <w:szCs w:val="18"/>
                <w:lang w:val="fr-FR"/>
              </w:rPr>
              <w:t xml:space="preserve">Est-ce que vous </w:t>
            </w:r>
            <w:r w:rsidRPr="00A34E22">
              <w:rPr>
                <w:rFonts w:ascii="Arial" w:hAnsi="Arial" w:cs="Arial"/>
                <w:sz w:val="18"/>
                <w:szCs w:val="18"/>
                <w:lang w:val="fr-FR"/>
              </w:rPr>
              <w:t xml:space="preserve">ou n’importe quel autre </w:t>
            </w:r>
            <w:r>
              <w:rPr>
                <w:rFonts w:ascii="Arial" w:hAnsi="Arial" w:cs="Arial"/>
                <w:sz w:val="18"/>
                <w:szCs w:val="18"/>
                <w:lang w:val="fr-FR"/>
              </w:rPr>
              <w:t xml:space="preserve">membre de votre groupe d’entretien avez entrepris une activité quelconque de maintenance pour améliorer les chances de survie des plants ? </w:t>
            </w:r>
          </w:p>
        </w:tc>
        <w:tc>
          <w:tcPr>
            <w:tcW w:w="2844" w:type="dxa"/>
            <w:gridSpan w:val="2"/>
            <w:noWrap/>
          </w:tcPr>
          <w:p w14:paraId="10E7B56A" w14:textId="77777777" w:rsidR="00A34E22" w:rsidRDefault="00A34E22" w:rsidP="00F05146">
            <w:pPr>
              <w:rPr>
                <w:rFonts w:ascii="Arial" w:hAnsi="Arial" w:cs="Arial"/>
                <w:sz w:val="18"/>
                <w:szCs w:val="18"/>
                <w:lang w:val="fr-FR"/>
              </w:rPr>
            </w:pPr>
            <w:r>
              <w:rPr>
                <w:rFonts w:ascii="Arial" w:hAnsi="Arial" w:cs="Arial"/>
                <w:sz w:val="18"/>
                <w:szCs w:val="18"/>
                <w:lang w:val="fr-FR"/>
              </w:rPr>
              <w:t>1=Oui</w:t>
            </w:r>
          </w:p>
          <w:p w14:paraId="46A6F775" w14:textId="0461D25C" w:rsidR="00A34E22" w:rsidRPr="00A34E22" w:rsidRDefault="00A34E22" w:rsidP="00F05146">
            <w:pPr>
              <w:rPr>
                <w:rFonts w:ascii="Arial" w:hAnsi="Arial" w:cs="Arial"/>
                <w:sz w:val="18"/>
                <w:szCs w:val="18"/>
                <w:lang w:val="fr-FR"/>
              </w:rPr>
            </w:pPr>
            <w:r>
              <w:rPr>
                <w:rFonts w:ascii="Arial" w:hAnsi="Arial" w:cs="Arial"/>
                <w:sz w:val="18"/>
                <w:szCs w:val="18"/>
                <w:lang w:val="fr-FR"/>
              </w:rPr>
              <w:t>2=Non</w:t>
            </w:r>
          </w:p>
        </w:tc>
        <w:tc>
          <w:tcPr>
            <w:tcW w:w="1701" w:type="dxa"/>
            <w:noWrap/>
          </w:tcPr>
          <w:p w14:paraId="0E70164E" w14:textId="77777777" w:rsidR="00A34E22" w:rsidRPr="00A34E22" w:rsidRDefault="00A34E22" w:rsidP="00F05146">
            <w:pPr>
              <w:rPr>
                <w:rFonts w:ascii="Arial" w:hAnsi="Arial" w:cs="Arial"/>
                <w:sz w:val="18"/>
                <w:szCs w:val="18"/>
                <w:lang w:val="fr-FR"/>
              </w:rPr>
            </w:pPr>
          </w:p>
        </w:tc>
      </w:tr>
      <w:tr w:rsidR="00F05146" w:rsidRPr="008A2AEA" w14:paraId="113DD641" w14:textId="77777777" w:rsidTr="00A34E22">
        <w:trPr>
          <w:trHeight w:val="600"/>
        </w:trPr>
        <w:tc>
          <w:tcPr>
            <w:tcW w:w="1077" w:type="dxa"/>
            <w:noWrap/>
          </w:tcPr>
          <w:p w14:paraId="0F60A67F" w14:textId="36F3E765" w:rsidR="00F05146" w:rsidRPr="00002330" w:rsidRDefault="00F05146" w:rsidP="00F05146">
            <w:pPr>
              <w:rPr>
                <w:rFonts w:ascii="Arial" w:hAnsi="Arial" w:cs="Arial"/>
                <w:sz w:val="18"/>
                <w:szCs w:val="18"/>
              </w:rPr>
            </w:pPr>
          </w:p>
        </w:tc>
        <w:tc>
          <w:tcPr>
            <w:tcW w:w="4154" w:type="dxa"/>
          </w:tcPr>
          <w:p w14:paraId="144E346B" w14:textId="77777777" w:rsidR="00A34E22" w:rsidRPr="000669F3" w:rsidRDefault="00A34E22" w:rsidP="00F05146">
            <w:pPr>
              <w:rPr>
                <w:rFonts w:ascii="Arial" w:hAnsi="Arial" w:cs="Arial"/>
                <w:sz w:val="18"/>
                <w:szCs w:val="18"/>
                <w:lang w:val="fr-FR"/>
              </w:rPr>
            </w:pPr>
            <w:r w:rsidRPr="000669F3">
              <w:rPr>
                <w:rFonts w:ascii="Arial" w:hAnsi="Arial" w:cs="Arial"/>
                <w:sz w:val="18"/>
                <w:szCs w:val="18"/>
                <w:lang w:val="fr-FR"/>
              </w:rPr>
              <w:t xml:space="preserve">Si Oui, </w:t>
            </w:r>
          </w:p>
          <w:p w14:paraId="33BE76AD" w14:textId="77777777" w:rsidR="00A34E22" w:rsidRPr="000669F3" w:rsidRDefault="00A34E22" w:rsidP="00F05146">
            <w:pPr>
              <w:rPr>
                <w:rFonts w:ascii="Arial" w:hAnsi="Arial" w:cs="Arial"/>
                <w:sz w:val="18"/>
                <w:szCs w:val="18"/>
                <w:lang w:val="fr-FR"/>
              </w:rPr>
            </w:pPr>
          </w:p>
          <w:p w14:paraId="4AAAEE2A" w14:textId="1CD6735E" w:rsidR="00F05146" w:rsidRDefault="00A34E22" w:rsidP="00F05146">
            <w:pPr>
              <w:rPr>
                <w:rFonts w:ascii="Arial" w:hAnsi="Arial" w:cs="Arial"/>
                <w:sz w:val="18"/>
                <w:szCs w:val="18"/>
                <w:lang w:val="fr-FR"/>
              </w:rPr>
            </w:pPr>
            <w:r w:rsidRPr="00A34E22">
              <w:rPr>
                <w:rFonts w:ascii="Arial" w:hAnsi="Arial" w:cs="Arial"/>
                <w:sz w:val="18"/>
                <w:szCs w:val="18"/>
                <w:lang w:val="fr-FR"/>
              </w:rPr>
              <w:t>Quelles activités avez-vous entre</w:t>
            </w:r>
            <w:r>
              <w:rPr>
                <w:rFonts w:ascii="Arial" w:hAnsi="Arial" w:cs="Arial"/>
                <w:sz w:val="18"/>
                <w:szCs w:val="18"/>
                <w:lang w:val="fr-FR"/>
              </w:rPr>
              <w:t>prises </w:t>
            </w:r>
            <w:r w:rsidR="000669F3">
              <w:rPr>
                <w:rFonts w:ascii="Arial" w:hAnsi="Arial" w:cs="Arial"/>
                <w:sz w:val="18"/>
                <w:szCs w:val="18"/>
                <w:lang w:val="fr-FR"/>
              </w:rPr>
              <w:t>principalement ?</w:t>
            </w:r>
          </w:p>
          <w:p w14:paraId="09E02231" w14:textId="2BB67E78" w:rsidR="00A34E22" w:rsidRPr="00A34E22" w:rsidRDefault="00A34E22" w:rsidP="00F05146">
            <w:pPr>
              <w:rPr>
                <w:rFonts w:ascii="Arial" w:hAnsi="Arial" w:cs="Arial"/>
                <w:sz w:val="18"/>
                <w:szCs w:val="18"/>
                <w:lang w:val="fr-FR"/>
              </w:rPr>
            </w:pPr>
            <w:r>
              <w:rPr>
                <w:rFonts w:ascii="Arial" w:hAnsi="Arial" w:cs="Arial"/>
                <w:sz w:val="18"/>
                <w:szCs w:val="18"/>
                <w:lang w:val="fr-FR"/>
              </w:rPr>
              <w:t>(Cochez tout ce qui s’applique)</w:t>
            </w:r>
          </w:p>
        </w:tc>
        <w:tc>
          <w:tcPr>
            <w:tcW w:w="2844" w:type="dxa"/>
            <w:gridSpan w:val="2"/>
            <w:noWrap/>
          </w:tcPr>
          <w:p w14:paraId="4901C076" w14:textId="5CD1CEFE" w:rsidR="00A34E22" w:rsidRPr="00A34E22" w:rsidRDefault="00A34E22" w:rsidP="00F05146">
            <w:pPr>
              <w:rPr>
                <w:rFonts w:ascii="Arial" w:hAnsi="Arial" w:cs="Arial"/>
                <w:sz w:val="18"/>
                <w:szCs w:val="18"/>
                <w:lang w:val="fr-FR"/>
              </w:rPr>
            </w:pPr>
            <w:r w:rsidRPr="00A34E22">
              <w:rPr>
                <w:rFonts w:ascii="Arial" w:hAnsi="Arial" w:cs="Arial"/>
                <w:sz w:val="18"/>
                <w:szCs w:val="18"/>
                <w:lang w:val="fr-FR"/>
              </w:rPr>
              <w:t>1=</w:t>
            </w:r>
            <w:r w:rsidR="00F05146" w:rsidRPr="00A34E22">
              <w:rPr>
                <w:rFonts w:ascii="Arial" w:hAnsi="Arial" w:cs="Arial"/>
                <w:sz w:val="18"/>
                <w:szCs w:val="18"/>
                <w:lang w:val="fr-FR"/>
              </w:rPr>
              <w:t xml:space="preserve">Arrosage, </w:t>
            </w:r>
          </w:p>
          <w:p w14:paraId="06D06C52" w14:textId="04815A2D" w:rsidR="00A34E22" w:rsidRPr="00A34E22" w:rsidRDefault="00A34E22" w:rsidP="00F05146">
            <w:pPr>
              <w:rPr>
                <w:rFonts w:ascii="Arial" w:hAnsi="Arial" w:cs="Arial"/>
                <w:sz w:val="18"/>
                <w:szCs w:val="18"/>
                <w:lang w:val="fr-FR"/>
              </w:rPr>
            </w:pPr>
            <w:r>
              <w:rPr>
                <w:rFonts w:ascii="Arial" w:hAnsi="Arial" w:cs="Arial"/>
                <w:sz w:val="18"/>
                <w:szCs w:val="18"/>
                <w:lang w:val="fr-FR"/>
              </w:rPr>
              <w:t>2=</w:t>
            </w:r>
            <w:r w:rsidRPr="00A34E22">
              <w:rPr>
                <w:rFonts w:ascii="Arial" w:hAnsi="Arial" w:cs="Arial"/>
                <w:sz w:val="18"/>
                <w:szCs w:val="18"/>
                <w:lang w:val="fr-FR"/>
              </w:rPr>
              <w:t>N</w:t>
            </w:r>
            <w:r w:rsidR="00F05146" w:rsidRPr="00A34E22">
              <w:rPr>
                <w:rFonts w:ascii="Arial" w:hAnsi="Arial" w:cs="Arial"/>
                <w:sz w:val="18"/>
                <w:szCs w:val="18"/>
                <w:lang w:val="fr-FR"/>
              </w:rPr>
              <w:t xml:space="preserve">ettoyage, </w:t>
            </w:r>
          </w:p>
          <w:p w14:paraId="59BB2E93" w14:textId="01213D0E" w:rsidR="00A34E22" w:rsidRPr="00A34E22" w:rsidRDefault="00A34E22" w:rsidP="00F05146">
            <w:pPr>
              <w:rPr>
                <w:rFonts w:ascii="Arial" w:hAnsi="Arial" w:cs="Arial"/>
                <w:sz w:val="18"/>
                <w:szCs w:val="18"/>
                <w:lang w:val="fr-FR"/>
              </w:rPr>
            </w:pPr>
            <w:r>
              <w:rPr>
                <w:rFonts w:ascii="Arial" w:hAnsi="Arial" w:cs="Arial"/>
                <w:sz w:val="18"/>
                <w:szCs w:val="18"/>
                <w:lang w:val="fr-FR"/>
              </w:rPr>
              <w:t>3=</w:t>
            </w:r>
            <w:r w:rsidRPr="00A34E22">
              <w:rPr>
                <w:rFonts w:ascii="Arial" w:hAnsi="Arial" w:cs="Arial"/>
                <w:sz w:val="18"/>
                <w:szCs w:val="18"/>
                <w:lang w:val="fr-FR"/>
              </w:rPr>
              <w:t>Par feu</w:t>
            </w:r>
          </w:p>
          <w:p w14:paraId="0111C8F3" w14:textId="1225E467" w:rsidR="00F05146" w:rsidRDefault="00A34E22" w:rsidP="00F05146">
            <w:pPr>
              <w:rPr>
                <w:rFonts w:ascii="Arial" w:hAnsi="Arial" w:cs="Arial"/>
                <w:sz w:val="18"/>
                <w:szCs w:val="18"/>
                <w:lang w:val="fr-FR"/>
              </w:rPr>
            </w:pPr>
            <w:r>
              <w:rPr>
                <w:rFonts w:ascii="Arial" w:hAnsi="Arial" w:cs="Arial"/>
                <w:sz w:val="18"/>
                <w:szCs w:val="18"/>
                <w:lang w:val="fr-FR"/>
              </w:rPr>
              <w:t>4=</w:t>
            </w:r>
            <w:r w:rsidRPr="00A34E22">
              <w:rPr>
                <w:rFonts w:ascii="Arial" w:hAnsi="Arial" w:cs="Arial"/>
                <w:sz w:val="18"/>
                <w:szCs w:val="18"/>
                <w:lang w:val="fr-FR"/>
              </w:rPr>
              <w:t>Autre</w:t>
            </w:r>
            <w:r>
              <w:rPr>
                <w:rFonts w:ascii="Arial" w:hAnsi="Arial" w:cs="Arial"/>
                <w:sz w:val="18"/>
                <w:szCs w:val="18"/>
                <w:lang w:val="fr-FR"/>
              </w:rPr>
              <w:t>1</w:t>
            </w:r>
            <w:r w:rsidRPr="00A34E22">
              <w:rPr>
                <w:rFonts w:ascii="Arial" w:hAnsi="Arial" w:cs="Arial"/>
                <w:sz w:val="18"/>
                <w:szCs w:val="18"/>
                <w:lang w:val="fr-FR"/>
              </w:rPr>
              <w:t xml:space="preserve"> </w:t>
            </w:r>
            <w:r>
              <w:rPr>
                <w:rFonts w:ascii="Arial" w:hAnsi="Arial" w:cs="Arial"/>
                <w:sz w:val="18"/>
                <w:szCs w:val="18"/>
                <w:lang w:val="fr-FR"/>
              </w:rPr>
              <w:t>(</w:t>
            </w:r>
            <w:proofErr w:type="spellStart"/>
            <w:r w:rsidRPr="00A34E22">
              <w:rPr>
                <w:rFonts w:ascii="Arial" w:hAnsi="Arial" w:cs="Arial"/>
                <w:sz w:val="18"/>
                <w:szCs w:val="18"/>
                <w:lang w:val="fr-FR"/>
              </w:rPr>
              <w:t>specifie</w:t>
            </w:r>
            <w:r>
              <w:rPr>
                <w:rFonts w:ascii="Arial" w:hAnsi="Arial" w:cs="Arial"/>
                <w:sz w:val="18"/>
                <w:szCs w:val="18"/>
                <w:lang w:val="fr-FR"/>
              </w:rPr>
              <w:t>r</w:t>
            </w:r>
            <w:proofErr w:type="spellEnd"/>
            <w:r>
              <w:rPr>
                <w:rFonts w:ascii="Arial" w:hAnsi="Arial" w:cs="Arial"/>
                <w:sz w:val="18"/>
                <w:szCs w:val="18"/>
                <w:lang w:val="fr-FR"/>
              </w:rPr>
              <w:t>)</w:t>
            </w:r>
          </w:p>
          <w:p w14:paraId="78ECB5DB" w14:textId="7756778C" w:rsidR="00A34E22" w:rsidRDefault="00A34E22" w:rsidP="00F05146">
            <w:pPr>
              <w:rPr>
                <w:rFonts w:ascii="Arial" w:hAnsi="Arial" w:cs="Arial"/>
                <w:sz w:val="18"/>
                <w:szCs w:val="18"/>
                <w:lang w:val="fr-FR"/>
              </w:rPr>
            </w:pPr>
            <w:r>
              <w:rPr>
                <w:rFonts w:ascii="Arial" w:hAnsi="Arial" w:cs="Arial"/>
                <w:sz w:val="18"/>
                <w:szCs w:val="18"/>
                <w:lang w:val="fr-FR"/>
              </w:rPr>
              <w:t>5=</w:t>
            </w:r>
            <w:r w:rsidRPr="00A34E22">
              <w:rPr>
                <w:rFonts w:ascii="Arial" w:hAnsi="Arial" w:cs="Arial"/>
                <w:sz w:val="18"/>
                <w:szCs w:val="18"/>
                <w:lang w:val="fr-FR"/>
              </w:rPr>
              <w:t>Autre</w:t>
            </w:r>
            <w:r>
              <w:rPr>
                <w:rFonts w:ascii="Arial" w:hAnsi="Arial" w:cs="Arial"/>
                <w:sz w:val="18"/>
                <w:szCs w:val="18"/>
                <w:lang w:val="fr-FR"/>
              </w:rPr>
              <w:t>2</w:t>
            </w:r>
            <w:r w:rsidRPr="00A34E22">
              <w:rPr>
                <w:rFonts w:ascii="Arial" w:hAnsi="Arial" w:cs="Arial"/>
                <w:sz w:val="18"/>
                <w:szCs w:val="18"/>
                <w:lang w:val="fr-FR"/>
              </w:rPr>
              <w:t xml:space="preserve"> </w:t>
            </w:r>
            <w:r>
              <w:rPr>
                <w:rFonts w:ascii="Arial" w:hAnsi="Arial" w:cs="Arial"/>
                <w:sz w:val="18"/>
                <w:szCs w:val="18"/>
                <w:lang w:val="fr-FR"/>
              </w:rPr>
              <w:t>(</w:t>
            </w:r>
            <w:proofErr w:type="spellStart"/>
            <w:r w:rsidRPr="00A34E22">
              <w:rPr>
                <w:rFonts w:ascii="Arial" w:hAnsi="Arial" w:cs="Arial"/>
                <w:sz w:val="18"/>
                <w:szCs w:val="18"/>
                <w:lang w:val="fr-FR"/>
              </w:rPr>
              <w:t>specifie</w:t>
            </w:r>
            <w:r>
              <w:rPr>
                <w:rFonts w:ascii="Arial" w:hAnsi="Arial" w:cs="Arial"/>
                <w:sz w:val="18"/>
                <w:szCs w:val="18"/>
                <w:lang w:val="fr-FR"/>
              </w:rPr>
              <w:t>r</w:t>
            </w:r>
            <w:proofErr w:type="spellEnd"/>
            <w:r>
              <w:rPr>
                <w:rFonts w:ascii="Arial" w:hAnsi="Arial" w:cs="Arial"/>
                <w:sz w:val="18"/>
                <w:szCs w:val="18"/>
                <w:lang w:val="fr-FR"/>
              </w:rPr>
              <w:t>)</w:t>
            </w:r>
          </w:p>
          <w:p w14:paraId="768C7349" w14:textId="54DD84BF" w:rsidR="00A34E22" w:rsidRPr="00A34E22" w:rsidRDefault="00A34E22" w:rsidP="00F05146">
            <w:pPr>
              <w:rPr>
                <w:rFonts w:ascii="Arial" w:hAnsi="Arial" w:cs="Arial"/>
                <w:sz w:val="18"/>
                <w:szCs w:val="18"/>
                <w:lang w:val="fr-FR"/>
              </w:rPr>
            </w:pPr>
            <w:r>
              <w:rPr>
                <w:rFonts w:ascii="Arial" w:hAnsi="Arial" w:cs="Arial"/>
                <w:sz w:val="18"/>
                <w:szCs w:val="18"/>
                <w:lang w:val="fr-FR"/>
              </w:rPr>
              <w:t>6=</w:t>
            </w:r>
            <w:r w:rsidRPr="00A34E22">
              <w:rPr>
                <w:rFonts w:ascii="Arial" w:hAnsi="Arial" w:cs="Arial"/>
                <w:sz w:val="18"/>
                <w:szCs w:val="18"/>
                <w:lang w:val="fr-FR"/>
              </w:rPr>
              <w:t>Autre</w:t>
            </w:r>
            <w:r>
              <w:rPr>
                <w:rFonts w:ascii="Arial" w:hAnsi="Arial" w:cs="Arial"/>
                <w:sz w:val="18"/>
                <w:szCs w:val="18"/>
                <w:lang w:val="fr-FR"/>
              </w:rPr>
              <w:t>3</w:t>
            </w:r>
            <w:r w:rsidRPr="00A34E22">
              <w:rPr>
                <w:rFonts w:ascii="Arial" w:hAnsi="Arial" w:cs="Arial"/>
                <w:sz w:val="18"/>
                <w:szCs w:val="18"/>
                <w:lang w:val="fr-FR"/>
              </w:rPr>
              <w:t xml:space="preserve"> </w:t>
            </w:r>
            <w:r>
              <w:rPr>
                <w:rFonts w:ascii="Arial" w:hAnsi="Arial" w:cs="Arial"/>
                <w:sz w:val="18"/>
                <w:szCs w:val="18"/>
                <w:lang w:val="fr-FR"/>
              </w:rPr>
              <w:t>(</w:t>
            </w:r>
            <w:proofErr w:type="spellStart"/>
            <w:r w:rsidRPr="00A34E22">
              <w:rPr>
                <w:rFonts w:ascii="Arial" w:hAnsi="Arial" w:cs="Arial"/>
                <w:sz w:val="18"/>
                <w:szCs w:val="18"/>
                <w:lang w:val="fr-FR"/>
              </w:rPr>
              <w:t>specifie</w:t>
            </w:r>
            <w:r>
              <w:rPr>
                <w:rFonts w:ascii="Arial" w:hAnsi="Arial" w:cs="Arial"/>
                <w:sz w:val="18"/>
                <w:szCs w:val="18"/>
                <w:lang w:val="fr-FR"/>
              </w:rPr>
              <w:t>r</w:t>
            </w:r>
            <w:proofErr w:type="spellEnd"/>
            <w:r>
              <w:rPr>
                <w:rFonts w:ascii="Arial" w:hAnsi="Arial" w:cs="Arial"/>
                <w:sz w:val="18"/>
                <w:szCs w:val="18"/>
                <w:lang w:val="fr-FR"/>
              </w:rPr>
              <w:t>)</w:t>
            </w:r>
          </w:p>
        </w:tc>
        <w:tc>
          <w:tcPr>
            <w:tcW w:w="1701" w:type="dxa"/>
            <w:noWrap/>
          </w:tcPr>
          <w:p w14:paraId="052FAE49" w14:textId="2DFF51DA" w:rsidR="00F05146" w:rsidRPr="00204F62" w:rsidRDefault="00A34E22" w:rsidP="003430D7">
            <w:pPr>
              <w:rPr>
                <w:rFonts w:ascii="Arial" w:hAnsi="Arial" w:cs="Arial"/>
                <w:sz w:val="18"/>
                <w:szCs w:val="18"/>
                <w:lang w:val="fr-FR"/>
              </w:rPr>
            </w:pPr>
            <w:r>
              <w:rPr>
                <w:rFonts w:ascii="Arial" w:hAnsi="Arial" w:cs="Arial"/>
                <w:sz w:val="18"/>
                <w:szCs w:val="18"/>
              </w:rPr>
              <w:t>Choix multiples</w:t>
            </w:r>
          </w:p>
        </w:tc>
      </w:tr>
      <w:tr w:rsidR="000A7B71" w:rsidRPr="008A2AEA" w14:paraId="35952EC7" w14:textId="77777777" w:rsidTr="00F05146">
        <w:trPr>
          <w:trHeight w:val="600"/>
        </w:trPr>
        <w:tc>
          <w:tcPr>
            <w:tcW w:w="1077" w:type="dxa"/>
            <w:noWrap/>
          </w:tcPr>
          <w:p w14:paraId="40A17A2C" w14:textId="77777777" w:rsidR="000A7B71" w:rsidRPr="00204F62" w:rsidRDefault="000A7B71" w:rsidP="000A7B71">
            <w:pPr>
              <w:rPr>
                <w:rFonts w:ascii="Arial" w:hAnsi="Arial" w:cs="Arial"/>
                <w:sz w:val="18"/>
                <w:szCs w:val="18"/>
                <w:lang w:val="fr-FR"/>
              </w:rPr>
            </w:pPr>
          </w:p>
        </w:tc>
        <w:tc>
          <w:tcPr>
            <w:tcW w:w="4154" w:type="dxa"/>
          </w:tcPr>
          <w:p w14:paraId="0DD8B511" w14:textId="1632D162" w:rsidR="000A7B71" w:rsidRPr="000669F3" w:rsidRDefault="000A7B71" w:rsidP="000A7B71">
            <w:pPr>
              <w:rPr>
                <w:rFonts w:ascii="Arial" w:hAnsi="Arial" w:cs="Arial"/>
                <w:sz w:val="18"/>
                <w:szCs w:val="18"/>
                <w:lang w:val="fr-FR"/>
              </w:rPr>
            </w:pPr>
            <w:r w:rsidRPr="000669F3">
              <w:rPr>
                <w:rFonts w:ascii="Arial" w:hAnsi="Arial" w:cs="Arial"/>
                <w:sz w:val="18"/>
                <w:szCs w:val="18"/>
                <w:lang w:val="fr-FR"/>
              </w:rPr>
              <w:t xml:space="preserve">Laquelle des activités citées </w:t>
            </w:r>
            <w:r>
              <w:rPr>
                <w:rFonts w:ascii="Arial" w:hAnsi="Arial" w:cs="Arial"/>
                <w:sz w:val="18"/>
                <w:szCs w:val="18"/>
                <w:lang w:val="fr-FR"/>
              </w:rPr>
              <w:t>ci-dessus avez-vous entreprise le plus souvent ?</w:t>
            </w:r>
          </w:p>
        </w:tc>
        <w:tc>
          <w:tcPr>
            <w:tcW w:w="2844" w:type="dxa"/>
            <w:gridSpan w:val="2"/>
            <w:noWrap/>
          </w:tcPr>
          <w:p w14:paraId="1B50BF7F" w14:textId="77777777" w:rsidR="000A7B71" w:rsidRPr="00A34E22" w:rsidRDefault="000A7B71" w:rsidP="000A7B71">
            <w:pPr>
              <w:rPr>
                <w:rFonts w:ascii="Arial" w:hAnsi="Arial" w:cs="Arial"/>
                <w:sz w:val="18"/>
                <w:szCs w:val="18"/>
                <w:lang w:val="fr-FR"/>
              </w:rPr>
            </w:pPr>
            <w:r w:rsidRPr="00A34E22">
              <w:rPr>
                <w:rFonts w:ascii="Arial" w:hAnsi="Arial" w:cs="Arial"/>
                <w:sz w:val="18"/>
                <w:szCs w:val="18"/>
                <w:lang w:val="fr-FR"/>
              </w:rPr>
              <w:t xml:space="preserve">1=Arrosage, </w:t>
            </w:r>
          </w:p>
          <w:p w14:paraId="03CF243C" w14:textId="77777777" w:rsidR="000A7B71" w:rsidRPr="00A34E22" w:rsidRDefault="000A7B71" w:rsidP="000A7B71">
            <w:pPr>
              <w:rPr>
                <w:rFonts w:ascii="Arial" w:hAnsi="Arial" w:cs="Arial"/>
                <w:sz w:val="18"/>
                <w:szCs w:val="18"/>
                <w:lang w:val="fr-FR"/>
              </w:rPr>
            </w:pPr>
            <w:r>
              <w:rPr>
                <w:rFonts w:ascii="Arial" w:hAnsi="Arial" w:cs="Arial"/>
                <w:sz w:val="18"/>
                <w:szCs w:val="18"/>
                <w:lang w:val="fr-FR"/>
              </w:rPr>
              <w:t>2=</w:t>
            </w:r>
            <w:r w:rsidRPr="00A34E22">
              <w:rPr>
                <w:rFonts w:ascii="Arial" w:hAnsi="Arial" w:cs="Arial"/>
                <w:sz w:val="18"/>
                <w:szCs w:val="18"/>
                <w:lang w:val="fr-FR"/>
              </w:rPr>
              <w:t xml:space="preserve">Nettoyage, </w:t>
            </w:r>
          </w:p>
          <w:p w14:paraId="3CADD502" w14:textId="77777777" w:rsidR="000A7B71" w:rsidRPr="00A34E22" w:rsidRDefault="000A7B71" w:rsidP="000A7B71">
            <w:pPr>
              <w:rPr>
                <w:rFonts w:ascii="Arial" w:hAnsi="Arial" w:cs="Arial"/>
                <w:sz w:val="18"/>
                <w:szCs w:val="18"/>
                <w:lang w:val="fr-FR"/>
              </w:rPr>
            </w:pPr>
            <w:r>
              <w:rPr>
                <w:rFonts w:ascii="Arial" w:hAnsi="Arial" w:cs="Arial"/>
                <w:sz w:val="18"/>
                <w:szCs w:val="18"/>
                <w:lang w:val="fr-FR"/>
              </w:rPr>
              <w:t>3=</w:t>
            </w:r>
            <w:r w:rsidRPr="00A34E22">
              <w:rPr>
                <w:rFonts w:ascii="Arial" w:hAnsi="Arial" w:cs="Arial"/>
                <w:sz w:val="18"/>
                <w:szCs w:val="18"/>
                <w:lang w:val="fr-FR"/>
              </w:rPr>
              <w:t>Par feu</w:t>
            </w:r>
          </w:p>
          <w:p w14:paraId="73D184F1" w14:textId="77777777" w:rsidR="000A7B71" w:rsidRDefault="000A7B71" w:rsidP="000A7B71">
            <w:pPr>
              <w:rPr>
                <w:rFonts w:ascii="Arial" w:hAnsi="Arial" w:cs="Arial"/>
                <w:sz w:val="18"/>
                <w:szCs w:val="18"/>
                <w:lang w:val="fr-FR"/>
              </w:rPr>
            </w:pPr>
            <w:r>
              <w:rPr>
                <w:rFonts w:ascii="Arial" w:hAnsi="Arial" w:cs="Arial"/>
                <w:sz w:val="18"/>
                <w:szCs w:val="18"/>
                <w:lang w:val="fr-FR"/>
              </w:rPr>
              <w:t>4=</w:t>
            </w:r>
            <w:r w:rsidRPr="00A34E22">
              <w:rPr>
                <w:rFonts w:ascii="Arial" w:hAnsi="Arial" w:cs="Arial"/>
                <w:sz w:val="18"/>
                <w:szCs w:val="18"/>
                <w:lang w:val="fr-FR"/>
              </w:rPr>
              <w:t>Autre</w:t>
            </w:r>
            <w:r>
              <w:rPr>
                <w:rFonts w:ascii="Arial" w:hAnsi="Arial" w:cs="Arial"/>
                <w:sz w:val="18"/>
                <w:szCs w:val="18"/>
                <w:lang w:val="fr-FR"/>
              </w:rPr>
              <w:t>1</w:t>
            </w:r>
            <w:r w:rsidRPr="00A34E22">
              <w:rPr>
                <w:rFonts w:ascii="Arial" w:hAnsi="Arial" w:cs="Arial"/>
                <w:sz w:val="18"/>
                <w:szCs w:val="18"/>
                <w:lang w:val="fr-FR"/>
              </w:rPr>
              <w:t xml:space="preserve"> </w:t>
            </w:r>
            <w:r>
              <w:rPr>
                <w:rFonts w:ascii="Arial" w:hAnsi="Arial" w:cs="Arial"/>
                <w:sz w:val="18"/>
                <w:szCs w:val="18"/>
                <w:lang w:val="fr-FR"/>
              </w:rPr>
              <w:t>(</w:t>
            </w:r>
            <w:proofErr w:type="spellStart"/>
            <w:r w:rsidRPr="00A34E22">
              <w:rPr>
                <w:rFonts w:ascii="Arial" w:hAnsi="Arial" w:cs="Arial"/>
                <w:sz w:val="18"/>
                <w:szCs w:val="18"/>
                <w:lang w:val="fr-FR"/>
              </w:rPr>
              <w:t>specifie</w:t>
            </w:r>
            <w:r>
              <w:rPr>
                <w:rFonts w:ascii="Arial" w:hAnsi="Arial" w:cs="Arial"/>
                <w:sz w:val="18"/>
                <w:szCs w:val="18"/>
                <w:lang w:val="fr-FR"/>
              </w:rPr>
              <w:t>r</w:t>
            </w:r>
            <w:proofErr w:type="spellEnd"/>
            <w:r>
              <w:rPr>
                <w:rFonts w:ascii="Arial" w:hAnsi="Arial" w:cs="Arial"/>
                <w:sz w:val="18"/>
                <w:szCs w:val="18"/>
                <w:lang w:val="fr-FR"/>
              </w:rPr>
              <w:t>)</w:t>
            </w:r>
          </w:p>
          <w:p w14:paraId="47E5FBE0" w14:textId="77777777" w:rsidR="000A7B71" w:rsidRDefault="000A7B71" w:rsidP="000A7B71">
            <w:pPr>
              <w:rPr>
                <w:rFonts w:ascii="Arial" w:hAnsi="Arial" w:cs="Arial"/>
                <w:sz w:val="18"/>
                <w:szCs w:val="18"/>
                <w:lang w:val="fr-FR"/>
              </w:rPr>
            </w:pPr>
            <w:r>
              <w:rPr>
                <w:rFonts w:ascii="Arial" w:hAnsi="Arial" w:cs="Arial"/>
                <w:sz w:val="18"/>
                <w:szCs w:val="18"/>
                <w:lang w:val="fr-FR"/>
              </w:rPr>
              <w:t>5=</w:t>
            </w:r>
            <w:r w:rsidRPr="00A34E22">
              <w:rPr>
                <w:rFonts w:ascii="Arial" w:hAnsi="Arial" w:cs="Arial"/>
                <w:sz w:val="18"/>
                <w:szCs w:val="18"/>
                <w:lang w:val="fr-FR"/>
              </w:rPr>
              <w:t>Autre</w:t>
            </w:r>
            <w:r>
              <w:rPr>
                <w:rFonts w:ascii="Arial" w:hAnsi="Arial" w:cs="Arial"/>
                <w:sz w:val="18"/>
                <w:szCs w:val="18"/>
                <w:lang w:val="fr-FR"/>
              </w:rPr>
              <w:t>2</w:t>
            </w:r>
            <w:r w:rsidRPr="00A34E22">
              <w:rPr>
                <w:rFonts w:ascii="Arial" w:hAnsi="Arial" w:cs="Arial"/>
                <w:sz w:val="18"/>
                <w:szCs w:val="18"/>
                <w:lang w:val="fr-FR"/>
              </w:rPr>
              <w:t xml:space="preserve"> </w:t>
            </w:r>
            <w:r>
              <w:rPr>
                <w:rFonts w:ascii="Arial" w:hAnsi="Arial" w:cs="Arial"/>
                <w:sz w:val="18"/>
                <w:szCs w:val="18"/>
                <w:lang w:val="fr-FR"/>
              </w:rPr>
              <w:t>(</w:t>
            </w:r>
            <w:proofErr w:type="spellStart"/>
            <w:r w:rsidRPr="00A34E22">
              <w:rPr>
                <w:rFonts w:ascii="Arial" w:hAnsi="Arial" w:cs="Arial"/>
                <w:sz w:val="18"/>
                <w:szCs w:val="18"/>
                <w:lang w:val="fr-FR"/>
              </w:rPr>
              <w:t>specifie</w:t>
            </w:r>
            <w:r>
              <w:rPr>
                <w:rFonts w:ascii="Arial" w:hAnsi="Arial" w:cs="Arial"/>
                <w:sz w:val="18"/>
                <w:szCs w:val="18"/>
                <w:lang w:val="fr-FR"/>
              </w:rPr>
              <w:t>r</w:t>
            </w:r>
            <w:proofErr w:type="spellEnd"/>
            <w:r>
              <w:rPr>
                <w:rFonts w:ascii="Arial" w:hAnsi="Arial" w:cs="Arial"/>
                <w:sz w:val="18"/>
                <w:szCs w:val="18"/>
                <w:lang w:val="fr-FR"/>
              </w:rPr>
              <w:t>)</w:t>
            </w:r>
          </w:p>
          <w:p w14:paraId="4DA700CD" w14:textId="5CFC909F" w:rsidR="000A7B71" w:rsidRPr="00A34E22" w:rsidRDefault="000A7B71" w:rsidP="000A7B71">
            <w:pPr>
              <w:rPr>
                <w:rFonts w:ascii="Arial" w:hAnsi="Arial" w:cs="Arial"/>
                <w:sz w:val="18"/>
                <w:szCs w:val="18"/>
              </w:rPr>
            </w:pPr>
            <w:r>
              <w:rPr>
                <w:rFonts w:ascii="Arial" w:hAnsi="Arial" w:cs="Arial"/>
                <w:sz w:val="18"/>
                <w:szCs w:val="18"/>
                <w:lang w:val="fr-FR"/>
              </w:rPr>
              <w:t>6=</w:t>
            </w:r>
            <w:r w:rsidRPr="00A34E22">
              <w:rPr>
                <w:rFonts w:ascii="Arial" w:hAnsi="Arial" w:cs="Arial"/>
                <w:sz w:val="18"/>
                <w:szCs w:val="18"/>
                <w:lang w:val="fr-FR"/>
              </w:rPr>
              <w:t>Autre</w:t>
            </w:r>
            <w:r>
              <w:rPr>
                <w:rFonts w:ascii="Arial" w:hAnsi="Arial" w:cs="Arial"/>
                <w:sz w:val="18"/>
                <w:szCs w:val="18"/>
                <w:lang w:val="fr-FR"/>
              </w:rPr>
              <w:t>3</w:t>
            </w:r>
            <w:r w:rsidRPr="00A34E22">
              <w:rPr>
                <w:rFonts w:ascii="Arial" w:hAnsi="Arial" w:cs="Arial"/>
                <w:sz w:val="18"/>
                <w:szCs w:val="18"/>
                <w:lang w:val="fr-FR"/>
              </w:rPr>
              <w:t xml:space="preserve"> </w:t>
            </w:r>
            <w:r>
              <w:rPr>
                <w:rFonts w:ascii="Arial" w:hAnsi="Arial" w:cs="Arial"/>
                <w:sz w:val="18"/>
                <w:szCs w:val="18"/>
                <w:lang w:val="fr-FR"/>
              </w:rPr>
              <w:t>(</w:t>
            </w:r>
            <w:proofErr w:type="spellStart"/>
            <w:r w:rsidRPr="00A34E22">
              <w:rPr>
                <w:rFonts w:ascii="Arial" w:hAnsi="Arial" w:cs="Arial"/>
                <w:sz w:val="18"/>
                <w:szCs w:val="18"/>
                <w:lang w:val="fr-FR"/>
              </w:rPr>
              <w:t>specifie</w:t>
            </w:r>
            <w:r>
              <w:rPr>
                <w:rFonts w:ascii="Arial" w:hAnsi="Arial" w:cs="Arial"/>
                <w:sz w:val="18"/>
                <w:szCs w:val="18"/>
                <w:lang w:val="fr-FR"/>
              </w:rPr>
              <w:t>r</w:t>
            </w:r>
            <w:proofErr w:type="spellEnd"/>
            <w:r>
              <w:rPr>
                <w:rFonts w:ascii="Arial" w:hAnsi="Arial" w:cs="Arial"/>
                <w:sz w:val="18"/>
                <w:szCs w:val="18"/>
                <w:lang w:val="fr-FR"/>
              </w:rPr>
              <w:t>)</w:t>
            </w:r>
          </w:p>
        </w:tc>
        <w:tc>
          <w:tcPr>
            <w:tcW w:w="1701" w:type="dxa"/>
            <w:noWrap/>
          </w:tcPr>
          <w:p w14:paraId="1AD69815" w14:textId="22B242E5" w:rsidR="000A7B71" w:rsidRPr="00A34E22" w:rsidRDefault="000A7B71" w:rsidP="000A7B71">
            <w:pPr>
              <w:rPr>
                <w:rFonts w:ascii="Arial" w:hAnsi="Arial" w:cs="Arial"/>
                <w:sz w:val="18"/>
                <w:szCs w:val="18"/>
              </w:rPr>
            </w:pPr>
            <w:r>
              <w:rPr>
                <w:rFonts w:ascii="Arial" w:hAnsi="Arial" w:cs="Arial"/>
                <w:sz w:val="18"/>
                <w:szCs w:val="18"/>
              </w:rPr>
              <w:t>Choix unique</w:t>
            </w:r>
          </w:p>
        </w:tc>
      </w:tr>
      <w:tr w:rsidR="000A7B71" w:rsidRPr="008A2AEA" w14:paraId="5EC3FCB1" w14:textId="77777777" w:rsidTr="00DD06B3">
        <w:trPr>
          <w:trHeight w:val="600"/>
        </w:trPr>
        <w:tc>
          <w:tcPr>
            <w:tcW w:w="1077" w:type="dxa"/>
            <w:noWrap/>
          </w:tcPr>
          <w:p w14:paraId="18D5357E" w14:textId="77777777" w:rsidR="000A7B71" w:rsidRPr="006733D3" w:rsidRDefault="000A7B71" w:rsidP="000A7B71">
            <w:pPr>
              <w:rPr>
                <w:rFonts w:ascii="Arial" w:hAnsi="Arial" w:cs="Arial"/>
                <w:sz w:val="18"/>
                <w:szCs w:val="18"/>
              </w:rPr>
            </w:pPr>
          </w:p>
        </w:tc>
        <w:tc>
          <w:tcPr>
            <w:tcW w:w="4154" w:type="dxa"/>
          </w:tcPr>
          <w:p w14:paraId="4671DCD8" w14:textId="0D62AF7E" w:rsidR="000A7B71" w:rsidRDefault="000A7B71" w:rsidP="000A7B71">
            <w:pPr>
              <w:rPr>
                <w:rFonts w:ascii="Arial" w:hAnsi="Arial" w:cs="Arial"/>
                <w:sz w:val="18"/>
                <w:szCs w:val="18"/>
                <w:lang w:val="fr-FR"/>
              </w:rPr>
            </w:pPr>
            <w:r>
              <w:rPr>
                <w:rFonts w:ascii="Arial" w:hAnsi="Arial" w:cs="Arial"/>
                <w:sz w:val="18"/>
                <w:szCs w:val="18"/>
                <w:lang w:val="fr-FR"/>
              </w:rPr>
              <w:t xml:space="preserve">Combien de fois vous êtes-vous rendus sur la parcelle </w:t>
            </w:r>
            <w:r w:rsidRPr="003512FC">
              <w:rPr>
                <w:rFonts w:ascii="Arial" w:hAnsi="Arial" w:cs="Arial"/>
                <w:b/>
                <w:sz w:val="18"/>
                <w:szCs w:val="18"/>
                <w:lang w:val="fr-FR"/>
              </w:rPr>
              <w:t>individuellement</w:t>
            </w:r>
            <w:r>
              <w:rPr>
                <w:rFonts w:ascii="Arial" w:hAnsi="Arial" w:cs="Arial"/>
                <w:sz w:val="18"/>
                <w:szCs w:val="18"/>
                <w:lang w:val="fr-FR"/>
              </w:rPr>
              <w:t xml:space="preserve"> pour en assurer l’entretien durant la période d’entretien ?</w:t>
            </w:r>
          </w:p>
        </w:tc>
        <w:tc>
          <w:tcPr>
            <w:tcW w:w="2844" w:type="dxa"/>
            <w:gridSpan w:val="2"/>
            <w:noWrap/>
          </w:tcPr>
          <w:p w14:paraId="19321B8B" w14:textId="1DF31FC9" w:rsidR="000A7B71" w:rsidRPr="00536E62" w:rsidRDefault="000A7B71" w:rsidP="000A7B71">
            <w:pPr>
              <w:rPr>
                <w:rFonts w:ascii="Arial" w:hAnsi="Arial" w:cs="Arial"/>
                <w:sz w:val="18"/>
                <w:szCs w:val="18"/>
                <w:lang w:val="fr-FR"/>
              </w:rPr>
            </w:pPr>
            <w:r>
              <w:rPr>
                <w:rFonts w:ascii="Arial" w:hAnsi="Arial" w:cs="Arial"/>
                <w:sz w:val="18"/>
                <w:szCs w:val="18"/>
                <w:lang w:val="fr-FR"/>
              </w:rPr>
              <w:t>Nombre</w:t>
            </w:r>
          </w:p>
        </w:tc>
        <w:tc>
          <w:tcPr>
            <w:tcW w:w="1701" w:type="dxa"/>
            <w:noWrap/>
          </w:tcPr>
          <w:p w14:paraId="32576B81" w14:textId="77777777" w:rsidR="000A7B71" w:rsidRPr="007F1328" w:rsidRDefault="000A7B71" w:rsidP="000A7B71">
            <w:pPr>
              <w:rPr>
                <w:rFonts w:ascii="Arial" w:hAnsi="Arial" w:cs="Arial"/>
                <w:sz w:val="18"/>
                <w:szCs w:val="18"/>
                <w:lang w:val="fr-FR"/>
              </w:rPr>
            </w:pPr>
          </w:p>
        </w:tc>
      </w:tr>
      <w:tr w:rsidR="000A7B71" w:rsidRPr="00F05146" w14:paraId="0E0D327F" w14:textId="77777777" w:rsidTr="00DD06B3">
        <w:trPr>
          <w:trHeight w:val="600"/>
        </w:trPr>
        <w:tc>
          <w:tcPr>
            <w:tcW w:w="1077" w:type="dxa"/>
            <w:noWrap/>
          </w:tcPr>
          <w:p w14:paraId="5F820223" w14:textId="77777777" w:rsidR="000A7B71" w:rsidRDefault="000A7B71" w:rsidP="000A7B71">
            <w:pPr>
              <w:rPr>
                <w:rFonts w:ascii="Arial" w:hAnsi="Arial" w:cs="Arial"/>
                <w:sz w:val="18"/>
                <w:szCs w:val="18"/>
                <w:lang w:val="fr-FR"/>
              </w:rPr>
            </w:pPr>
          </w:p>
        </w:tc>
        <w:tc>
          <w:tcPr>
            <w:tcW w:w="4154" w:type="dxa"/>
          </w:tcPr>
          <w:p w14:paraId="1998D062" w14:textId="19AF368D" w:rsidR="000A7B71" w:rsidRDefault="000A7B71" w:rsidP="000A7B71">
            <w:pPr>
              <w:rPr>
                <w:rFonts w:ascii="Arial" w:hAnsi="Arial" w:cs="Arial"/>
                <w:sz w:val="18"/>
                <w:szCs w:val="18"/>
                <w:lang w:val="fr-FR"/>
              </w:rPr>
            </w:pPr>
            <w:r>
              <w:rPr>
                <w:rFonts w:ascii="Arial" w:hAnsi="Arial" w:cs="Arial"/>
                <w:sz w:val="18"/>
                <w:szCs w:val="18"/>
                <w:lang w:val="fr-FR"/>
              </w:rPr>
              <w:t xml:space="preserve">Combien de fois vous êtes-vous rendus sur la parcelle </w:t>
            </w:r>
            <w:r w:rsidRPr="003512FC">
              <w:rPr>
                <w:rFonts w:ascii="Arial" w:hAnsi="Arial" w:cs="Arial"/>
                <w:b/>
                <w:sz w:val="18"/>
                <w:szCs w:val="18"/>
                <w:lang w:val="fr-FR"/>
              </w:rPr>
              <w:t>en groupe</w:t>
            </w:r>
            <w:r>
              <w:rPr>
                <w:rFonts w:ascii="Arial" w:hAnsi="Arial" w:cs="Arial"/>
                <w:sz w:val="18"/>
                <w:szCs w:val="18"/>
                <w:lang w:val="fr-FR"/>
              </w:rPr>
              <w:t xml:space="preserve"> pour en assurer l’entretien durant la période d’entretien ?</w:t>
            </w:r>
          </w:p>
        </w:tc>
        <w:tc>
          <w:tcPr>
            <w:tcW w:w="2844" w:type="dxa"/>
            <w:gridSpan w:val="2"/>
            <w:noWrap/>
          </w:tcPr>
          <w:p w14:paraId="167F0703" w14:textId="4641F5ED" w:rsidR="000A7B71" w:rsidRPr="00536E62" w:rsidRDefault="000A7B71" w:rsidP="000A7B71">
            <w:pPr>
              <w:rPr>
                <w:rFonts w:ascii="Arial" w:hAnsi="Arial" w:cs="Arial"/>
                <w:sz w:val="18"/>
                <w:szCs w:val="18"/>
                <w:lang w:val="fr-FR"/>
              </w:rPr>
            </w:pPr>
            <w:r>
              <w:rPr>
                <w:rFonts w:ascii="Arial" w:hAnsi="Arial" w:cs="Arial"/>
                <w:sz w:val="18"/>
                <w:szCs w:val="18"/>
                <w:lang w:val="fr-FR"/>
              </w:rPr>
              <w:t>Nombre</w:t>
            </w:r>
          </w:p>
        </w:tc>
        <w:tc>
          <w:tcPr>
            <w:tcW w:w="1701" w:type="dxa"/>
            <w:noWrap/>
          </w:tcPr>
          <w:p w14:paraId="223CB58A" w14:textId="77777777" w:rsidR="000A7B71" w:rsidRPr="007F1328" w:rsidRDefault="000A7B71" w:rsidP="000A7B71">
            <w:pPr>
              <w:rPr>
                <w:rFonts w:ascii="Arial" w:hAnsi="Arial" w:cs="Arial"/>
                <w:sz w:val="18"/>
                <w:szCs w:val="18"/>
                <w:lang w:val="fr-FR"/>
              </w:rPr>
            </w:pPr>
          </w:p>
        </w:tc>
      </w:tr>
      <w:tr w:rsidR="000A7B71" w:rsidRPr="00DD06B3" w14:paraId="46F583E1" w14:textId="77777777" w:rsidTr="005B753C">
        <w:trPr>
          <w:trHeight w:val="600"/>
        </w:trPr>
        <w:tc>
          <w:tcPr>
            <w:tcW w:w="1077" w:type="dxa"/>
            <w:noWrap/>
          </w:tcPr>
          <w:p w14:paraId="740FBD57" w14:textId="77777777" w:rsidR="000A7B71" w:rsidRDefault="000A7B71" w:rsidP="000A7B71">
            <w:pPr>
              <w:rPr>
                <w:rFonts w:ascii="Arial" w:hAnsi="Arial" w:cs="Arial"/>
                <w:sz w:val="18"/>
                <w:szCs w:val="18"/>
                <w:lang w:val="fr-FR"/>
              </w:rPr>
            </w:pPr>
          </w:p>
        </w:tc>
        <w:tc>
          <w:tcPr>
            <w:tcW w:w="4154" w:type="dxa"/>
          </w:tcPr>
          <w:p w14:paraId="1ADFA549" w14:textId="068F8FCF" w:rsidR="000A7B71" w:rsidRPr="0056395C" w:rsidRDefault="0056395C" w:rsidP="000A7B71">
            <w:pPr>
              <w:rPr>
                <w:rFonts w:ascii="Arial" w:hAnsi="Arial" w:cs="Arial"/>
                <w:sz w:val="18"/>
                <w:szCs w:val="18"/>
                <w:lang w:val="fr-FR"/>
              </w:rPr>
            </w:pPr>
            <w:r w:rsidRPr="0056395C">
              <w:rPr>
                <w:rFonts w:ascii="Arial" w:hAnsi="Arial" w:cs="Arial"/>
                <w:sz w:val="18"/>
                <w:szCs w:val="18"/>
                <w:lang w:val="fr-FR"/>
              </w:rPr>
              <w:t>A part la vérification finale avec le PIF pour mesurer le taux de survie et faire les paiements, avez-vous ou tout autre membre de votre équipe d’entret</w:t>
            </w:r>
            <w:r>
              <w:rPr>
                <w:rFonts w:ascii="Arial" w:hAnsi="Arial" w:cs="Arial"/>
                <w:sz w:val="18"/>
                <w:szCs w:val="18"/>
                <w:lang w:val="fr-FR"/>
              </w:rPr>
              <w:t xml:space="preserve">ien visite votre parcelle d’entretien pour compter le nombre de plants encore en </w:t>
            </w:r>
            <w:proofErr w:type="gramStart"/>
            <w:r>
              <w:rPr>
                <w:rFonts w:ascii="Arial" w:hAnsi="Arial" w:cs="Arial"/>
                <w:sz w:val="18"/>
                <w:szCs w:val="18"/>
                <w:lang w:val="fr-FR"/>
              </w:rPr>
              <w:t>vie</w:t>
            </w:r>
            <w:r w:rsidR="000A7B71" w:rsidRPr="0056395C">
              <w:rPr>
                <w:rFonts w:ascii="Arial" w:hAnsi="Arial" w:cs="Arial"/>
                <w:sz w:val="18"/>
                <w:szCs w:val="18"/>
                <w:lang w:val="fr-FR"/>
              </w:rPr>
              <w:t>?</w:t>
            </w:r>
            <w:proofErr w:type="gramEnd"/>
          </w:p>
        </w:tc>
        <w:tc>
          <w:tcPr>
            <w:tcW w:w="2844" w:type="dxa"/>
            <w:gridSpan w:val="2"/>
            <w:noWrap/>
          </w:tcPr>
          <w:p w14:paraId="15768610" w14:textId="77777777" w:rsidR="000A7B71" w:rsidRDefault="0056395C" w:rsidP="0056395C">
            <w:pPr>
              <w:rPr>
                <w:rFonts w:ascii="Arial" w:hAnsi="Arial" w:cs="Arial"/>
                <w:sz w:val="18"/>
                <w:szCs w:val="18"/>
                <w:lang w:val="fr-FR"/>
              </w:rPr>
            </w:pPr>
            <w:r>
              <w:rPr>
                <w:rFonts w:ascii="Arial" w:hAnsi="Arial" w:cs="Arial"/>
                <w:sz w:val="18"/>
                <w:szCs w:val="18"/>
                <w:lang w:val="fr-FR"/>
              </w:rPr>
              <w:t>1=Oui</w:t>
            </w:r>
          </w:p>
          <w:p w14:paraId="10D4A854" w14:textId="01E2D5C4" w:rsidR="0056395C" w:rsidRPr="005B753C" w:rsidRDefault="0056395C" w:rsidP="0056395C">
            <w:pPr>
              <w:rPr>
                <w:rFonts w:ascii="Arial" w:hAnsi="Arial" w:cs="Arial"/>
                <w:sz w:val="18"/>
                <w:szCs w:val="18"/>
                <w:lang w:val="fr-FR"/>
              </w:rPr>
            </w:pPr>
            <w:r>
              <w:rPr>
                <w:rFonts w:ascii="Arial" w:hAnsi="Arial" w:cs="Arial"/>
                <w:sz w:val="18"/>
                <w:szCs w:val="18"/>
                <w:lang w:val="fr-FR"/>
              </w:rPr>
              <w:t>2=Non</w:t>
            </w:r>
          </w:p>
        </w:tc>
        <w:tc>
          <w:tcPr>
            <w:tcW w:w="1701" w:type="dxa"/>
            <w:noWrap/>
          </w:tcPr>
          <w:p w14:paraId="494A6AF1" w14:textId="77777777" w:rsidR="000A7B71" w:rsidRPr="005B753C" w:rsidRDefault="000A7B71" w:rsidP="000A7B71">
            <w:pPr>
              <w:rPr>
                <w:rFonts w:ascii="Arial" w:hAnsi="Arial" w:cs="Arial"/>
                <w:sz w:val="18"/>
                <w:szCs w:val="18"/>
                <w:lang w:val="fr-FR"/>
              </w:rPr>
            </w:pPr>
          </w:p>
        </w:tc>
      </w:tr>
      <w:tr w:rsidR="0056395C" w:rsidRPr="008325F1" w14:paraId="35FB897B" w14:textId="77777777" w:rsidTr="005B753C">
        <w:trPr>
          <w:trHeight w:val="600"/>
        </w:trPr>
        <w:tc>
          <w:tcPr>
            <w:tcW w:w="1077" w:type="dxa"/>
            <w:noWrap/>
          </w:tcPr>
          <w:p w14:paraId="39DE429F" w14:textId="77777777" w:rsidR="0056395C" w:rsidRDefault="0056395C" w:rsidP="000A7B71">
            <w:pPr>
              <w:rPr>
                <w:rFonts w:ascii="Arial" w:hAnsi="Arial" w:cs="Arial"/>
                <w:sz w:val="18"/>
                <w:szCs w:val="18"/>
                <w:lang w:val="fr-FR"/>
              </w:rPr>
            </w:pPr>
          </w:p>
        </w:tc>
        <w:tc>
          <w:tcPr>
            <w:tcW w:w="4154" w:type="dxa"/>
          </w:tcPr>
          <w:p w14:paraId="1EAE9EB0" w14:textId="44594022" w:rsidR="0056395C" w:rsidRPr="0056395C" w:rsidRDefault="0056395C" w:rsidP="000A7B71">
            <w:pPr>
              <w:rPr>
                <w:rFonts w:ascii="Arial" w:hAnsi="Arial" w:cs="Arial"/>
                <w:sz w:val="18"/>
                <w:szCs w:val="18"/>
                <w:lang w:val="fr-FR"/>
              </w:rPr>
            </w:pPr>
            <w:r>
              <w:rPr>
                <w:rFonts w:ascii="Arial" w:hAnsi="Arial" w:cs="Arial"/>
                <w:sz w:val="18"/>
                <w:szCs w:val="18"/>
                <w:lang w:val="fr-FR"/>
              </w:rPr>
              <w:t>Si oui, combien de fois approximativement ?</w:t>
            </w:r>
          </w:p>
        </w:tc>
        <w:tc>
          <w:tcPr>
            <w:tcW w:w="2844" w:type="dxa"/>
            <w:gridSpan w:val="2"/>
            <w:noWrap/>
          </w:tcPr>
          <w:p w14:paraId="2C0A8002" w14:textId="77777777" w:rsidR="0056395C" w:rsidRPr="0056395C" w:rsidRDefault="0056395C" w:rsidP="000A7B71">
            <w:pPr>
              <w:ind w:left="360"/>
              <w:rPr>
                <w:rFonts w:ascii="Arial" w:hAnsi="Arial" w:cs="Arial"/>
                <w:sz w:val="18"/>
                <w:szCs w:val="18"/>
                <w:lang w:val="fr-FR"/>
              </w:rPr>
            </w:pPr>
          </w:p>
        </w:tc>
        <w:tc>
          <w:tcPr>
            <w:tcW w:w="1701" w:type="dxa"/>
            <w:noWrap/>
          </w:tcPr>
          <w:p w14:paraId="29DD9DCD" w14:textId="77777777" w:rsidR="0056395C" w:rsidRPr="005B753C" w:rsidRDefault="0056395C" w:rsidP="000A7B71">
            <w:pPr>
              <w:rPr>
                <w:rFonts w:ascii="Arial" w:hAnsi="Arial" w:cs="Arial"/>
                <w:sz w:val="18"/>
                <w:szCs w:val="18"/>
                <w:lang w:val="fr-FR"/>
              </w:rPr>
            </w:pPr>
          </w:p>
        </w:tc>
      </w:tr>
      <w:tr w:rsidR="000A7B71" w:rsidRPr="005B753C" w14:paraId="5E32E51E" w14:textId="77777777" w:rsidTr="005B753C">
        <w:trPr>
          <w:trHeight w:val="600"/>
        </w:trPr>
        <w:tc>
          <w:tcPr>
            <w:tcW w:w="1077" w:type="dxa"/>
            <w:noWrap/>
          </w:tcPr>
          <w:p w14:paraId="1031B884" w14:textId="26A8539F" w:rsidR="000A7B71" w:rsidRPr="008325F1" w:rsidRDefault="000A7B71" w:rsidP="000A7B71">
            <w:pPr>
              <w:rPr>
                <w:rFonts w:ascii="Arial" w:hAnsi="Arial" w:cs="Arial"/>
                <w:sz w:val="18"/>
                <w:szCs w:val="18"/>
                <w:lang w:val="fr-FR"/>
              </w:rPr>
            </w:pPr>
          </w:p>
        </w:tc>
        <w:tc>
          <w:tcPr>
            <w:tcW w:w="4154" w:type="dxa"/>
          </w:tcPr>
          <w:p w14:paraId="70B9222A" w14:textId="77777777" w:rsidR="0047454E" w:rsidRPr="008325F1" w:rsidRDefault="0047454E" w:rsidP="000A7B71">
            <w:pPr>
              <w:rPr>
                <w:rFonts w:ascii="Arial" w:hAnsi="Arial" w:cs="Arial"/>
                <w:sz w:val="18"/>
                <w:szCs w:val="18"/>
                <w:lang w:val="fr-FR"/>
              </w:rPr>
            </w:pPr>
            <w:r w:rsidRPr="008325F1">
              <w:rPr>
                <w:rFonts w:ascii="Arial" w:hAnsi="Arial" w:cs="Arial"/>
                <w:sz w:val="18"/>
                <w:szCs w:val="18"/>
                <w:lang w:val="fr-FR"/>
              </w:rPr>
              <w:t>Si non</w:t>
            </w:r>
          </w:p>
          <w:p w14:paraId="5A2603B8" w14:textId="77777777" w:rsidR="0047454E" w:rsidRPr="008325F1" w:rsidRDefault="0047454E" w:rsidP="000A7B71">
            <w:pPr>
              <w:rPr>
                <w:rFonts w:ascii="Arial" w:hAnsi="Arial" w:cs="Arial"/>
                <w:sz w:val="18"/>
                <w:szCs w:val="18"/>
                <w:lang w:val="fr-FR"/>
              </w:rPr>
            </w:pPr>
          </w:p>
          <w:p w14:paraId="2029E46E" w14:textId="3B55E22D" w:rsidR="00DD06B3" w:rsidRPr="008325F1" w:rsidRDefault="0047454E" w:rsidP="000A7B71">
            <w:pPr>
              <w:rPr>
                <w:rFonts w:ascii="Arial" w:hAnsi="Arial" w:cs="Arial"/>
                <w:sz w:val="18"/>
                <w:szCs w:val="18"/>
                <w:lang w:val="fr-FR"/>
              </w:rPr>
            </w:pPr>
            <w:r w:rsidRPr="008325F1">
              <w:rPr>
                <w:rFonts w:ascii="Arial" w:hAnsi="Arial" w:cs="Arial"/>
                <w:sz w:val="18"/>
                <w:szCs w:val="18"/>
                <w:lang w:val="fr-FR"/>
              </w:rPr>
              <w:t xml:space="preserve">Pourquoi </w:t>
            </w:r>
            <w:proofErr w:type="gramStart"/>
            <w:r w:rsidRPr="008325F1">
              <w:rPr>
                <w:rFonts w:ascii="Arial" w:hAnsi="Arial" w:cs="Arial"/>
                <w:sz w:val="18"/>
                <w:szCs w:val="18"/>
                <w:lang w:val="fr-FR"/>
              </w:rPr>
              <w:t>pas?</w:t>
            </w:r>
            <w:proofErr w:type="gramEnd"/>
            <w:r w:rsidRPr="008325F1">
              <w:rPr>
                <w:rFonts w:ascii="Arial" w:hAnsi="Arial" w:cs="Arial"/>
                <w:sz w:val="18"/>
                <w:szCs w:val="18"/>
                <w:lang w:val="fr-FR"/>
              </w:rPr>
              <w:t xml:space="preserve"> </w:t>
            </w:r>
          </w:p>
          <w:p w14:paraId="68D2B7E1" w14:textId="01013704" w:rsidR="00DD06B3" w:rsidRPr="00DD06B3" w:rsidRDefault="00DD06B3" w:rsidP="000A7B71">
            <w:pPr>
              <w:rPr>
                <w:rFonts w:ascii="Arial" w:hAnsi="Arial" w:cs="Arial"/>
                <w:sz w:val="18"/>
                <w:szCs w:val="18"/>
                <w:lang w:val="fr-FR"/>
              </w:rPr>
            </w:pPr>
            <w:r w:rsidRPr="00DD06B3">
              <w:rPr>
                <w:rFonts w:ascii="Arial" w:hAnsi="Arial" w:cs="Arial"/>
                <w:sz w:val="18"/>
                <w:szCs w:val="18"/>
                <w:lang w:val="fr-FR"/>
              </w:rPr>
              <w:t>(Cocher tout ce qui s’ap</w:t>
            </w:r>
            <w:r>
              <w:rPr>
                <w:rFonts w:ascii="Arial" w:hAnsi="Arial" w:cs="Arial"/>
                <w:sz w:val="18"/>
                <w:szCs w:val="18"/>
                <w:lang w:val="fr-FR"/>
              </w:rPr>
              <w:t>p</w:t>
            </w:r>
            <w:r w:rsidRPr="00DD06B3">
              <w:rPr>
                <w:rFonts w:ascii="Arial" w:hAnsi="Arial" w:cs="Arial"/>
                <w:sz w:val="18"/>
                <w:szCs w:val="18"/>
                <w:lang w:val="fr-FR"/>
              </w:rPr>
              <w:t>lique)</w:t>
            </w:r>
          </w:p>
          <w:p w14:paraId="5E805094" w14:textId="022D05C3" w:rsidR="000A7B71" w:rsidRPr="00DD06B3" w:rsidRDefault="000A7B71" w:rsidP="000A7B71">
            <w:pPr>
              <w:rPr>
                <w:rFonts w:ascii="Arial" w:hAnsi="Arial" w:cs="Arial"/>
                <w:sz w:val="18"/>
                <w:szCs w:val="18"/>
                <w:lang w:val="fr-FR"/>
              </w:rPr>
            </w:pPr>
          </w:p>
        </w:tc>
        <w:tc>
          <w:tcPr>
            <w:tcW w:w="2844" w:type="dxa"/>
            <w:gridSpan w:val="2"/>
            <w:noWrap/>
          </w:tcPr>
          <w:p w14:paraId="53D8746E" w14:textId="7CA01969" w:rsidR="00DD06B3" w:rsidRDefault="00DD06B3" w:rsidP="00DD06B3">
            <w:pPr>
              <w:rPr>
                <w:rFonts w:ascii="Arial" w:hAnsi="Arial" w:cs="Arial"/>
                <w:sz w:val="18"/>
                <w:szCs w:val="18"/>
                <w:lang w:val="fr-FR"/>
              </w:rPr>
            </w:pPr>
            <w:r w:rsidRPr="00DD06B3">
              <w:rPr>
                <w:rFonts w:ascii="Arial" w:hAnsi="Arial" w:cs="Arial"/>
                <w:sz w:val="18"/>
                <w:szCs w:val="18"/>
                <w:lang w:val="fr-FR"/>
              </w:rPr>
              <w:t xml:space="preserve">1= Nous étions préoccupés à faire la maintenance </w:t>
            </w:r>
            <w:r>
              <w:rPr>
                <w:rFonts w:ascii="Arial" w:hAnsi="Arial" w:cs="Arial"/>
                <w:sz w:val="18"/>
                <w:szCs w:val="18"/>
                <w:lang w:val="fr-FR"/>
              </w:rPr>
              <w:t xml:space="preserve">elle-même, et n’avions pas eu le temps de </w:t>
            </w:r>
            <w:r w:rsidRPr="00DD06B3">
              <w:rPr>
                <w:rFonts w:ascii="Arial" w:hAnsi="Arial" w:cs="Arial"/>
                <w:sz w:val="18"/>
                <w:szCs w:val="18"/>
                <w:lang w:val="fr-FR"/>
              </w:rPr>
              <w:t>compter les pla</w:t>
            </w:r>
            <w:r>
              <w:rPr>
                <w:rFonts w:ascii="Arial" w:hAnsi="Arial" w:cs="Arial"/>
                <w:sz w:val="18"/>
                <w:szCs w:val="18"/>
                <w:lang w:val="fr-FR"/>
              </w:rPr>
              <w:t>nts eux-mêmes</w:t>
            </w:r>
          </w:p>
          <w:p w14:paraId="146E8B65" w14:textId="5A35FB3A" w:rsidR="00DD06B3" w:rsidRDefault="00DD06B3" w:rsidP="00DD06B3">
            <w:pPr>
              <w:rPr>
                <w:rFonts w:ascii="Arial" w:hAnsi="Arial" w:cs="Arial"/>
                <w:sz w:val="18"/>
                <w:szCs w:val="18"/>
                <w:lang w:val="fr-FR"/>
              </w:rPr>
            </w:pPr>
            <w:r w:rsidRPr="00DD06B3">
              <w:rPr>
                <w:rFonts w:ascii="Arial" w:hAnsi="Arial" w:cs="Arial"/>
                <w:sz w:val="18"/>
                <w:szCs w:val="18"/>
                <w:lang w:val="fr-FR"/>
              </w:rPr>
              <w:t xml:space="preserve">2= Connaitre le nombre de plants n’aurait rien changé </w:t>
            </w:r>
            <w:r>
              <w:rPr>
                <w:rFonts w:ascii="Arial" w:hAnsi="Arial" w:cs="Arial"/>
                <w:sz w:val="18"/>
                <w:szCs w:val="18"/>
                <w:lang w:val="fr-FR"/>
              </w:rPr>
              <w:t>à</w:t>
            </w:r>
            <w:r w:rsidRPr="00DD06B3">
              <w:rPr>
                <w:rFonts w:ascii="Arial" w:hAnsi="Arial" w:cs="Arial"/>
                <w:sz w:val="18"/>
                <w:szCs w:val="18"/>
                <w:lang w:val="fr-FR"/>
              </w:rPr>
              <w:t xml:space="preserve"> nos efforts de maintenance de la parcelle</w:t>
            </w:r>
          </w:p>
          <w:p w14:paraId="230765A0" w14:textId="522FA4CF" w:rsidR="00DD06B3" w:rsidRDefault="00DD06B3" w:rsidP="00DD06B3">
            <w:pPr>
              <w:rPr>
                <w:rFonts w:ascii="Arial" w:hAnsi="Arial" w:cs="Arial"/>
                <w:sz w:val="18"/>
                <w:szCs w:val="18"/>
                <w:lang w:val="fr-FR"/>
              </w:rPr>
            </w:pPr>
            <w:r>
              <w:rPr>
                <w:rFonts w:ascii="Arial" w:hAnsi="Arial" w:cs="Arial"/>
                <w:sz w:val="18"/>
                <w:szCs w:val="18"/>
                <w:lang w:val="fr-FR"/>
              </w:rPr>
              <w:t>3=la survie des plants ne dépend pas des humains</w:t>
            </w:r>
          </w:p>
          <w:p w14:paraId="2EA906CE" w14:textId="1A0FFBB9" w:rsidR="00DD06B3" w:rsidRDefault="00DD06B3" w:rsidP="00DD06B3">
            <w:pPr>
              <w:rPr>
                <w:rFonts w:ascii="Arial" w:hAnsi="Arial" w:cs="Arial"/>
                <w:sz w:val="18"/>
                <w:szCs w:val="18"/>
                <w:lang w:val="fr-FR"/>
              </w:rPr>
            </w:pPr>
            <w:r>
              <w:rPr>
                <w:rFonts w:ascii="Arial" w:hAnsi="Arial" w:cs="Arial"/>
                <w:sz w:val="18"/>
                <w:szCs w:val="18"/>
                <w:lang w:val="fr-FR"/>
              </w:rPr>
              <w:t>4=autres(préciser)</w:t>
            </w:r>
          </w:p>
          <w:p w14:paraId="7BA0398B" w14:textId="6DD26411" w:rsidR="000A7B71" w:rsidRPr="00DD06B3" w:rsidRDefault="000A7B71" w:rsidP="00DD06B3">
            <w:pPr>
              <w:rPr>
                <w:rFonts w:ascii="Arial" w:hAnsi="Arial" w:cs="Arial"/>
                <w:sz w:val="18"/>
                <w:szCs w:val="18"/>
                <w:lang w:val="fr-FR"/>
              </w:rPr>
            </w:pPr>
          </w:p>
        </w:tc>
        <w:tc>
          <w:tcPr>
            <w:tcW w:w="1701" w:type="dxa"/>
            <w:noWrap/>
          </w:tcPr>
          <w:p w14:paraId="4CCC8C65" w14:textId="59AF50BC" w:rsidR="000A7B71" w:rsidRPr="006733D3" w:rsidRDefault="000A7B71" w:rsidP="000A7B71">
            <w:pPr>
              <w:rPr>
                <w:rFonts w:ascii="Arial" w:hAnsi="Arial" w:cs="Arial"/>
                <w:sz w:val="18"/>
                <w:szCs w:val="18"/>
              </w:rPr>
            </w:pPr>
            <w:r>
              <w:rPr>
                <w:rFonts w:ascii="Arial" w:hAnsi="Arial" w:cs="Arial"/>
                <w:sz w:val="18"/>
                <w:szCs w:val="18"/>
              </w:rPr>
              <w:t>Allow multiple answers</w:t>
            </w:r>
          </w:p>
        </w:tc>
      </w:tr>
      <w:tr w:rsidR="000A7B71" w:rsidRPr="008325F1" w14:paraId="1FDDF907" w14:textId="77777777" w:rsidTr="005B753C">
        <w:trPr>
          <w:trHeight w:val="600"/>
        </w:trPr>
        <w:tc>
          <w:tcPr>
            <w:tcW w:w="1077" w:type="dxa"/>
            <w:noWrap/>
          </w:tcPr>
          <w:p w14:paraId="14541853" w14:textId="29FBD2BE" w:rsidR="000A7B71" w:rsidRPr="006733D3" w:rsidRDefault="000A7B71" w:rsidP="000A7B71">
            <w:pPr>
              <w:rPr>
                <w:rFonts w:ascii="Arial" w:hAnsi="Arial" w:cs="Arial"/>
                <w:sz w:val="18"/>
                <w:szCs w:val="18"/>
              </w:rPr>
            </w:pPr>
          </w:p>
        </w:tc>
        <w:tc>
          <w:tcPr>
            <w:tcW w:w="4154" w:type="dxa"/>
          </w:tcPr>
          <w:p w14:paraId="7935F194" w14:textId="448944E3" w:rsidR="000A7B71" w:rsidRPr="00DD06B3" w:rsidRDefault="00DD06B3" w:rsidP="000A7B71">
            <w:pPr>
              <w:rPr>
                <w:rFonts w:ascii="Arial" w:hAnsi="Arial" w:cs="Arial"/>
                <w:sz w:val="18"/>
                <w:szCs w:val="18"/>
                <w:lang w:val="fr-FR"/>
              </w:rPr>
            </w:pPr>
            <w:r w:rsidRPr="00DD06B3">
              <w:rPr>
                <w:rFonts w:ascii="Arial" w:hAnsi="Arial" w:cs="Arial"/>
                <w:sz w:val="18"/>
                <w:szCs w:val="18"/>
                <w:lang w:val="fr-FR"/>
              </w:rPr>
              <w:t xml:space="preserve">Quand vous réfléchissez </w:t>
            </w:r>
            <w:r w:rsidR="00B47D14" w:rsidRPr="00DD06B3">
              <w:rPr>
                <w:rFonts w:ascii="Arial" w:hAnsi="Arial" w:cs="Arial"/>
                <w:sz w:val="18"/>
                <w:szCs w:val="18"/>
                <w:lang w:val="fr-FR"/>
              </w:rPr>
              <w:t>à</w:t>
            </w:r>
            <w:r w:rsidRPr="00DD06B3">
              <w:rPr>
                <w:rFonts w:ascii="Arial" w:hAnsi="Arial" w:cs="Arial"/>
                <w:sz w:val="18"/>
                <w:szCs w:val="18"/>
                <w:lang w:val="fr-FR"/>
              </w:rPr>
              <w:t xml:space="preserve"> l ’effort que vous aviez fourni pour la maintenance des plants, pensez-vous avoir fourni plus, moins, ou le </w:t>
            </w:r>
            <w:r w:rsidR="00B47D14" w:rsidRPr="00DD06B3">
              <w:rPr>
                <w:rFonts w:ascii="Arial" w:hAnsi="Arial" w:cs="Arial"/>
                <w:sz w:val="18"/>
                <w:szCs w:val="18"/>
                <w:lang w:val="fr-FR"/>
              </w:rPr>
              <w:t>même</w:t>
            </w:r>
            <w:r w:rsidRPr="00DD06B3">
              <w:rPr>
                <w:rFonts w:ascii="Arial" w:hAnsi="Arial" w:cs="Arial"/>
                <w:sz w:val="18"/>
                <w:szCs w:val="18"/>
                <w:lang w:val="fr-FR"/>
              </w:rPr>
              <w:t xml:space="preserve"> niveau d’effort que les autres membres de votre groupe</w:t>
            </w:r>
            <w:r>
              <w:rPr>
                <w:rFonts w:ascii="Arial" w:hAnsi="Arial" w:cs="Arial"/>
                <w:sz w:val="18"/>
                <w:szCs w:val="18"/>
                <w:lang w:val="fr-FR"/>
              </w:rPr>
              <w:t> ?</w:t>
            </w:r>
          </w:p>
        </w:tc>
        <w:tc>
          <w:tcPr>
            <w:tcW w:w="2844" w:type="dxa"/>
            <w:gridSpan w:val="2"/>
            <w:noWrap/>
          </w:tcPr>
          <w:p w14:paraId="0AC16D33" w14:textId="25B44306" w:rsidR="006733D3" w:rsidRDefault="00DD06B3" w:rsidP="00DD06B3">
            <w:pPr>
              <w:rPr>
                <w:rFonts w:ascii="Arial" w:hAnsi="Arial" w:cs="Arial"/>
                <w:sz w:val="18"/>
                <w:szCs w:val="18"/>
                <w:lang w:val="fr-FR"/>
              </w:rPr>
            </w:pPr>
            <w:r w:rsidRPr="00DD06B3">
              <w:rPr>
                <w:rFonts w:ascii="Arial" w:hAnsi="Arial" w:cs="Arial"/>
                <w:sz w:val="18"/>
                <w:szCs w:val="18"/>
                <w:lang w:val="fr-FR"/>
              </w:rPr>
              <w:t xml:space="preserve">1=Nous </w:t>
            </w:r>
            <w:r w:rsidR="006733D3">
              <w:rPr>
                <w:rFonts w:ascii="Arial" w:hAnsi="Arial" w:cs="Arial"/>
                <w:sz w:val="18"/>
                <w:szCs w:val="18"/>
                <w:lang w:val="fr-FR"/>
              </w:rPr>
              <w:t>tous contribue la même quantité de travail à peu près ;</w:t>
            </w:r>
          </w:p>
          <w:p w14:paraId="03ED54FA" w14:textId="172D24DD" w:rsidR="00DD06B3" w:rsidRDefault="00DD06B3" w:rsidP="00DD06B3">
            <w:pPr>
              <w:rPr>
                <w:rFonts w:ascii="Arial" w:hAnsi="Arial" w:cs="Arial"/>
                <w:sz w:val="18"/>
                <w:szCs w:val="18"/>
                <w:lang w:val="fr-FR"/>
              </w:rPr>
            </w:pPr>
            <w:r w:rsidRPr="00DD06B3">
              <w:rPr>
                <w:rFonts w:ascii="Arial" w:hAnsi="Arial" w:cs="Arial"/>
                <w:sz w:val="18"/>
                <w:szCs w:val="18"/>
                <w:lang w:val="fr-FR"/>
              </w:rPr>
              <w:t>2=J’ai fourni</w:t>
            </w:r>
            <w:r>
              <w:rPr>
                <w:rFonts w:ascii="Arial" w:hAnsi="Arial" w:cs="Arial"/>
                <w:sz w:val="18"/>
                <w:szCs w:val="18"/>
                <w:lang w:val="fr-FR"/>
              </w:rPr>
              <w:t xml:space="preserve"> un peu</w:t>
            </w:r>
            <w:r w:rsidRPr="00DD06B3">
              <w:rPr>
                <w:rFonts w:ascii="Arial" w:hAnsi="Arial" w:cs="Arial"/>
                <w:sz w:val="18"/>
                <w:szCs w:val="18"/>
                <w:lang w:val="fr-FR"/>
              </w:rPr>
              <w:t xml:space="preserve"> plus d’effort que les autres ;</w:t>
            </w:r>
          </w:p>
          <w:p w14:paraId="56FB99A3" w14:textId="32673916" w:rsidR="00DD06B3" w:rsidRDefault="00DD06B3" w:rsidP="00DD06B3">
            <w:pPr>
              <w:rPr>
                <w:rFonts w:ascii="Arial" w:hAnsi="Arial" w:cs="Arial"/>
                <w:sz w:val="18"/>
                <w:szCs w:val="18"/>
                <w:lang w:val="fr-FR"/>
              </w:rPr>
            </w:pPr>
            <w:r>
              <w:rPr>
                <w:rFonts w:ascii="Arial" w:hAnsi="Arial" w:cs="Arial"/>
                <w:sz w:val="18"/>
                <w:szCs w:val="18"/>
                <w:lang w:val="fr-FR"/>
              </w:rPr>
              <w:t>3=j’ai fourni beaucoup plus d’effort que les autres</w:t>
            </w:r>
            <w:r w:rsidR="006733D3">
              <w:rPr>
                <w:rFonts w:ascii="Arial" w:hAnsi="Arial" w:cs="Arial"/>
                <w:sz w:val="18"/>
                <w:szCs w:val="18"/>
                <w:lang w:val="fr-FR"/>
              </w:rPr>
              <w:t> ;</w:t>
            </w:r>
          </w:p>
          <w:p w14:paraId="0F88512C" w14:textId="3280ED06" w:rsidR="00DD06B3" w:rsidRDefault="00DD06B3" w:rsidP="00DD06B3">
            <w:pPr>
              <w:rPr>
                <w:rFonts w:ascii="Arial" w:hAnsi="Arial" w:cs="Arial"/>
                <w:sz w:val="18"/>
                <w:szCs w:val="18"/>
                <w:lang w:val="fr-FR"/>
              </w:rPr>
            </w:pPr>
            <w:r>
              <w:rPr>
                <w:rFonts w:ascii="Arial" w:hAnsi="Arial" w:cs="Arial"/>
                <w:sz w:val="18"/>
                <w:szCs w:val="18"/>
                <w:lang w:val="fr-FR"/>
              </w:rPr>
              <w:t>4=</w:t>
            </w:r>
            <w:r w:rsidR="006733D3">
              <w:rPr>
                <w:rFonts w:ascii="Arial" w:hAnsi="Arial" w:cs="Arial"/>
                <w:sz w:val="18"/>
                <w:szCs w:val="18"/>
                <w:lang w:val="fr-FR"/>
              </w:rPr>
              <w:t>d’autres membres ont fourni beaucoup plus d’effort que moi</w:t>
            </w:r>
          </w:p>
          <w:p w14:paraId="2581BB45" w14:textId="03EAF302" w:rsidR="000A7B71" w:rsidRPr="00330A79" w:rsidRDefault="006733D3" w:rsidP="00DD06B3">
            <w:pPr>
              <w:rPr>
                <w:rFonts w:ascii="Arial" w:hAnsi="Arial" w:cs="Arial"/>
                <w:sz w:val="18"/>
                <w:szCs w:val="18"/>
                <w:lang w:val="fr-FR"/>
              </w:rPr>
            </w:pPr>
            <w:r>
              <w:rPr>
                <w:rFonts w:ascii="Arial" w:hAnsi="Arial" w:cs="Arial"/>
                <w:sz w:val="18"/>
                <w:szCs w:val="18"/>
                <w:lang w:val="fr-FR"/>
              </w:rPr>
              <w:t>5=Nous avions tous contribue assez d’effort</w:t>
            </w:r>
          </w:p>
        </w:tc>
        <w:tc>
          <w:tcPr>
            <w:tcW w:w="1701" w:type="dxa"/>
            <w:noWrap/>
          </w:tcPr>
          <w:p w14:paraId="7CFA0D52" w14:textId="77777777" w:rsidR="000A7B71" w:rsidRPr="006733D3" w:rsidRDefault="000A7B71" w:rsidP="000A7B71">
            <w:pPr>
              <w:rPr>
                <w:rFonts w:ascii="Arial" w:hAnsi="Arial" w:cs="Arial"/>
                <w:sz w:val="18"/>
                <w:szCs w:val="18"/>
                <w:lang w:val="fr-FR"/>
              </w:rPr>
            </w:pPr>
          </w:p>
        </w:tc>
      </w:tr>
      <w:tr w:rsidR="000A7B71" w:rsidRPr="00330A79" w14:paraId="3CEBA52C" w14:textId="77777777" w:rsidTr="005B753C">
        <w:trPr>
          <w:trHeight w:val="600"/>
        </w:trPr>
        <w:tc>
          <w:tcPr>
            <w:tcW w:w="1077" w:type="dxa"/>
            <w:noWrap/>
          </w:tcPr>
          <w:p w14:paraId="6F12179F" w14:textId="49A5EF6E" w:rsidR="000A7B71" w:rsidRPr="006733D3" w:rsidRDefault="000A7B71" w:rsidP="000A7B71">
            <w:pPr>
              <w:rPr>
                <w:rFonts w:ascii="Arial" w:hAnsi="Arial" w:cs="Arial"/>
                <w:sz w:val="18"/>
                <w:szCs w:val="18"/>
                <w:lang w:val="fr-FR"/>
              </w:rPr>
            </w:pPr>
          </w:p>
        </w:tc>
        <w:tc>
          <w:tcPr>
            <w:tcW w:w="4154" w:type="dxa"/>
          </w:tcPr>
          <w:p w14:paraId="6AA9FED0" w14:textId="133F76F3" w:rsidR="006733D3" w:rsidRDefault="006733D3" w:rsidP="000A7B71">
            <w:pPr>
              <w:rPr>
                <w:rFonts w:ascii="Arial" w:hAnsi="Arial" w:cs="Arial"/>
                <w:sz w:val="18"/>
                <w:szCs w:val="18"/>
                <w:lang w:val="fr-FR"/>
              </w:rPr>
            </w:pPr>
            <w:r w:rsidRPr="006733D3">
              <w:rPr>
                <w:rFonts w:ascii="Arial" w:hAnsi="Arial" w:cs="Arial"/>
                <w:sz w:val="18"/>
                <w:szCs w:val="18"/>
                <w:lang w:val="fr-FR"/>
              </w:rPr>
              <w:t xml:space="preserve">Quelle est votre évaluation du niveau de collaboration entre vous et le reste de votre groupe dans la </w:t>
            </w:r>
            <w:r>
              <w:rPr>
                <w:rFonts w:ascii="Arial" w:hAnsi="Arial" w:cs="Arial"/>
                <w:sz w:val="18"/>
                <w:szCs w:val="18"/>
                <w:lang w:val="fr-FR"/>
              </w:rPr>
              <w:t>cadre</w:t>
            </w:r>
            <w:r w:rsidRPr="006733D3">
              <w:rPr>
                <w:rFonts w:ascii="Arial" w:hAnsi="Arial" w:cs="Arial"/>
                <w:sz w:val="18"/>
                <w:szCs w:val="18"/>
                <w:lang w:val="fr-FR"/>
              </w:rPr>
              <w:t xml:space="preserve"> </w:t>
            </w:r>
            <w:r w:rsidR="00330A79" w:rsidRPr="006733D3">
              <w:rPr>
                <w:rFonts w:ascii="Arial" w:hAnsi="Arial" w:cs="Arial"/>
                <w:sz w:val="18"/>
                <w:szCs w:val="18"/>
                <w:lang w:val="fr-FR"/>
              </w:rPr>
              <w:t>des activités</w:t>
            </w:r>
            <w:r w:rsidRPr="006733D3">
              <w:rPr>
                <w:rFonts w:ascii="Arial" w:hAnsi="Arial" w:cs="Arial"/>
                <w:sz w:val="18"/>
                <w:szCs w:val="18"/>
                <w:lang w:val="fr-FR"/>
              </w:rPr>
              <w:t xml:space="preserve"> de main</w:t>
            </w:r>
            <w:r>
              <w:rPr>
                <w:rFonts w:ascii="Arial" w:hAnsi="Arial" w:cs="Arial"/>
                <w:sz w:val="18"/>
                <w:szCs w:val="18"/>
                <w:lang w:val="fr-FR"/>
              </w:rPr>
              <w:t>tenance</w:t>
            </w:r>
          </w:p>
          <w:p w14:paraId="2421186A" w14:textId="5C121504" w:rsidR="000A7B71" w:rsidRPr="006733D3" w:rsidRDefault="000A7B71" w:rsidP="000A7B71">
            <w:pPr>
              <w:rPr>
                <w:rFonts w:ascii="Arial" w:hAnsi="Arial" w:cs="Arial"/>
                <w:sz w:val="18"/>
                <w:szCs w:val="18"/>
                <w:lang w:val="fr-FR"/>
              </w:rPr>
            </w:pPr>
          </w:p>
        </w:tc>
        <w:tc>
          <w:tcPr>
            <w:tcW w:w="2844" w:type="dxa"/>
            <w:gridSpan w:val="2"/>
            <w:noWrap/>
          </w:tcPr>
          <w:p w14:paraId="353A2796" w14:textId="54B13920" w:rsidR="00330A79" w:rsidRPr="00330A79" w:rsidRDefault="00330A79" w:rsidP="00330A79">
            <w:pPr>
              <w:rPr>
                <w:rFonts w:ascii="Arial" w:hAnsi="Arial" w:cs="Arial"/>
                <w:sz w:val="18"/>
                <w:szCs w:val="18"/>
                <w:lang w:val="fr-FR"/>
              </w:rPr>
            </w:pPr>
            <w:r w:rsidRPr="00330A79">
              <w:rPr>
                <w:rFonts w:ascii="Arial" w:hAnsi="Arial" w:cs="Arial"/>
                <w:sz w:val="18"/>
                <w:szCs w:val="18"/>
                <w:lang w:val="fr-FR"/>
              </w:rPr>
              <w:t xml:space="preserve">1=Pas de </w:t>
            </w:r>
            <w:r w:rsidR="00B47D14" w:rsidRPr="00330A79">
              <w:rPr>
                <w:rFonts w:ascii="Arial" w:hAnsi="Arial" w:cs="Arial"/>
                <w:sz w:val="18"/>
                <w:szCs w:val="18"/>
                <w:lang w:val="fr-FR"/>
              </w:rPr>
              <w:t>coopération</w:t>
            </w:r>
            <w:r w:rsidRPr="00330A79">
              <w:rPr>
                <w:rFonts w:ascii="Arial" w:hAnsi="Arial" w:cs="Arial"/>
                <w:sz w:val="18"/>
                <w:szCs w:val="18"/>
                <w:lang w:val="fr-FR"/>
              </w:rPr>
              <w:t xml:space="preserve"> du tout</w:t>
            </w:r>
          </w:p>
          <w:p w14:paraId="08F7C9BD" w14:textId="15B5F1B1" w:rsidR="00330A79" w:rsidRPr="00330A79" w:rsidRDefault="00330A79" w:rsidP="00330A79">
            <w:pPr>
              <w:rPr>
                <w:rFonts w:ascii="Arial" w:hAnsi="Arial" w:cs="Arial"/>
                <w:sz w:val="18"/>
                <w:szCs w:val="18"/>
                <w:lang w:val="fr-FR"/>
              </w:rPr>
            </w:pPr>
            <w:r w:rsidRPr="00330A79">
              <w:rPr>
                <w:rFonts w:ascii="Arial" w:hAnsi="Arial" w:cs="Arial"/>
                <w:sz w:val="18"/>
                <w:szCs w:val="18"/>
                <w:lang w:val="fr-FR"/>
              </w:rPr>
              <w:t>2= Nous avons commencé</w:t>
            </w:r>
            <w:r>
              <w:rPr>
                <w:rFonts w:ascii="Arial" w:hAnsi="Arial" w:cs="Arial"/>
                <w:sz w:val="18"/>
                <w:szCs w:val="18"/>
                <w:lang w:val="fr-FR"/>
              </w:rPr>
              <w:t xml:space="preserve"> avec </w:t>
            </w:r>
            <w:r w:rsidRPr="00330A79">
              <w:rPr>
                <w:rFonts w:ascii="Arial" w:hAnsi="Arial" w:cs="Arial"/>
                <w:sz w:val="18"/>
                <w:szCs w:val="18"/>
                <w:lang w:val="fr-FR"/>
              </w:rPr>
              <w:t>une bonne coopération au départ, mais ceci a diminué vers la fin</w:t>
            </w:r>
          </w:p>
          <w:p w14:paraId="352A5F0B" w14:textId="227DE8E2" w:rsidR="00330A79" w:rsidRPr="00330A79" w:rsidRDefault="00330A79" w:rsidP="00330A79">
            <w:pPr>
              <w:rPr>
                <w:rFonts w:ascii="Arial" w:hAnsi="Arial" w:cs="Arial"/>
                <w:sz w:val="18"/>
                <w:szCs w:val="18"/>
                <w:lang w:val="fr-FR"/>
              </w:rPr>
            </w:pPr>
            <w:r w:rsidRPr="00330A79">
              <w:rPr>
                <w:rFonts w:ascii="Arial" w:hAnsi="Arial" w:cs="Arial"/>
                <w:sz w:val="18"/>
                <w:szCs w:val="18"/>
                <w:lang w:val="fr-FR"/>
              </w:rPr>
              <w:t xml:space="preserve">3=Nous avons commencé avec peu de coopération au départ, mais la situation s’est améliorée avec le temps </w:t>
            </w:r>
          </w:p>
          <w:p w14:paraId="24B2527B" w14:textId="0ACF2924" w:rsidR="000A7B71" w:rsidRPr="00330A79" w:rsidRDefault="00330A79" w:rsidP="00330A79">
            <w:pPr>
              <w:rPr>
                <w:rFonts w:ascii="Arial" w:hAnsi="Arial" w:cs="Arial"/>
                <w:sz w:val="18"/>
                <w:szCs w:val="18"/>
                <w:lang w:val="fr-FR"/>
              </w:rPr>
            </w:pPr>
            <w:r w:rsidRPr="00330A79">
              <w:rPr>
                <w:rFonts w:ascii="Arial" w:hAnsi="Arial" w:cs="Arial"/>
                <w:sz w:val="18"/>
                <w:szCs w:val="18"/>
                <w:lang w:val="fr-FR"/>
              </w:rPr>
              <w:t>4=Nous avons entretenu une coopération intense du début jusqu</w:t>
            </w:r>
            <w:r>
              <w:rPr>
                <w:rFonts w:ascii="Arial" w:hAnsi="Arial" w:cs="Arial"/>
                <w:sz w:val="18"/>
                <w:szCs w:val="18"/>
                <w:lang w:val="fr-FR"/>
              </w:rPr>
              <w:t>’à l</w:t>
            </w:r>
            <w:r w:rsidRPr="00330A79">
              <w:rPr>
                <w:rFonts w:ascii="Arial" w:hAnsi="Arial" w:cs="Arial"/>
                <w:sz w:val="18"/>
                <w:szCs w:val="18"/>
                <w:lang w:val="fr-FR"/>
              </w:rPr>
              <w:t>a fin</w:t>
            </w:r>
          </w:p>
        </w:tc>
        <w:tc>
          <w:tcPr>
            <w:tcW w:w="1701" w:type="dxa"/>
            <w:noWrap/>
          </w:tcPr>
          <w:p w14:paraId="68130675" w14:textId="4AFB41D9" w:rsidR="000A7B71" w:rsidRPr="00330A79" w:rsidRDefault="00330A79" w:rsidP="000A7B71">
            <w:pPr>
              <w:rPr>
                <w:rFonts w:ascii="Arial" w:hAnsi="Arial" w:cs="Arial"/>
                <w:sz w:val="18"/>
                <w:szCs w:val="18"/>
                <w:lang w:val="fr-FR"/>
              </w:rPr>
            </w:pPr>
            <w:r>
              <w:rPr>
                <w:rFonts w:ascii="Arial" w:hAnsi="Arial" w:cs="Arial"/>
                <w:sz w:val="18"/>
                <w:szCs w:val="18"/>
                <w:lang w:val="fr-FR"/>
              </w:rPr>
              <w:t>Choisir une réponse</w:t>
            </w:r>
          </w:p>
        </w:tc>
      </w:tr>
      <w:tr w:rsidR="000A7B71" w:rsidRPr="008A2AEA" w14:paraId="29EBBA36" w14:textId="77777777" w:rsidTr="005B753C">
        <w:trPr>
          <w:trHeight w:val="600"/>
        </w:trPr>
        <w:tc>
          <w:tcPr>
            <w:tcW w:w="1077" w:type="dxa"/>
            <w:noWrap/>
          </w:tcPr>
          <w:p w14:paraId="7F2C7047" w14:textId="77777777" w:rsidR="000A7B71" w:rsidRPr="00330A79" w:rsidRDefault="000A7B71" w:rsidP="000A7B71">
            <w:pPr>
              <w:rPr>
                <w:rFonts w:ascii="Arial" w:hAnsi="Arial" w:cs="Arial"/>
                <w:sz w:val="18"/>
                <w:szCs w:val="18"/>
                <w:lang w:val="fr-FR"/>
              </w:rPr>
            </w:pPr>
          </w:p>
        </w:tc>
        <w:tc>
          <w:tcPr>
            <w:tcW w:w="4154" w:type="dxa"/>
          </w:tcPr>
          <w:p w14:paraId="66DC5D22" w14:textId="244335CD" w:rsidR="000A7B71" w:rsidRDefault="000A7B71" w:rsidP="000A7B71">
            <w:pPr>
              <w:rPr>
                <w:rFonts w:ascii="Arial" w:hAnsi="Arial" w:cs="Arial"/>
                <w:sz w:val="18"/>
                <w:szCs w:val="18"/>
                <w:lang w:val="fr-FR"/>
              </w:rPr>
            </w:pPr>
            <w:r>
              <w:rPr>
                <w:rFonts w:ascii="Arial" w:hAnsi="Arial" w:cs="Arial"/>
                <w:sz w:val="18"/>
                <w:szCs w:val="18"/>
                <w:lang w:val="fr-FR"/>
              </w:rPr>
              <w:t>A quelle distance approximativement se trouve la parcelle d’entretien qui était confiée à votre équipe ?</w:t>
            </w:r>
          </w:p>
        </w:tc>
        <w:tc>
          <w:tcPr>
            <w:tcW w:w="2844" w:type="dxa"/>
            <w:gridSpan w:val="2"/>
            <w:noWrap/>
          </w:tcPr>
          <w:p w14:paraId="2EEDDF9B" w14:textId="11454F58" w:rsidR="000A7B71" w:rsidRPr="00536E62" w:rsidRDefault="000A7B71" w:rsidP="000A7B71">
            <w:pPr>
              <w:rPr>
                <w:rFonts w:ascii="Arial" w:hAnsi="Arial" w:cs="Arial"/>
                <w:sz w:val="18"/>
                <w:szCs w:val="18"/>
                <w:lang w:val="fr-FR"/>
              </w:rPr>
            </w:pPr>
            <w:r>
              <w:rPr>
                <w:rFonts w:ascii="Arial" w:hAnsi="Arial" w:cs="Arial"/>
                <w:sz w:val="18"/>
                <w:szCs w:val="18"/>
                <w:lang w:val="fr-FR"/>
              </w:rPr>
              <w:t>En km</w:t>
            </w:r>
          </w:p>
        </w:tc>
        <w:tc>
          <w:tcPr>
            <w:tcW w:w="1701" w:type="dxa"/>
            <w:noWrap/>
          </w:tcPr>
          <w:p w14:paraId="76A8199E" w14:textId="77777777" w:rsidR="000A7B71" w:rsidRPr="007F1328" w:rsidRDefault="000A7B71" w:rsidP="000A7B71">
            <w:pPr>
              <w:rPr>
                <w:rFonts w:ascii="Arial" w:hAnsi="Arial" w:cs="Arial"/>
                <w:sz w:val="18"/>
                <w:szCs w:val="18"/>
                <w:lang w:val="fr-FR"/>
              </w:rPr>
            </w:pPr>
          </w:p>
        </w:tc>
      </w:tr>
      <w:tr w:rsidR="000A7B71" w:rsidRPr="00F05146" w14:paraId="27773AD8" w14:textId="77777777" w:rsidTr="005B753C">
        <w:trPr>
          <w:trHeight w:val="600"/>
        </w:trPr>
        <w:tc>
          <w:tcPr>
            <w:tcW w:w="1077" w:type="dxa"/>
            <w:noWrap/>
          </w:tcPr>
          <w:p w14:paraId="53536E2D" w14:textId="49772D6F" w:rsidR="000A7B71" w:rsidRPr="007F1328" w:rsidRDefault="000A7B71" w:rsidP="000A7B71">
            <w:pPr>
              <w:rPr>
                <w:rFonts w:ascii="Arial" w:hAnsi="Arial" w:cs="Arial"/>
                <w:sz w:val="18"/>
                <w:szCs w:val="18"/>
                <w:lang w:val="fr-FR"/>
              </w:rPr>
            </w:pPr>
          </w:p>
        </w:tc>
        <w:tc>
          <w:tcPr>
            <w:tcW w:w="4154" w:type="dxa"/>
          </w:tcPr>
          <w:p w14:paraId="42B695E8" w14:textId="4ECCDE15" w:rsidR="000A7B71" w:rsidRPr="007F1328" w:rsidRDefault="000A7B71" w:rsidP="000A7B71">
            <w:pPr>
              <w:rPr>
                <w:rFonts w:ascii="Arial" w:hAnsi="Arial" w:cs="Arial"/>
                <w:sz w:val="18"/>
                <w:szCs w:val="18"/>
                <w:lang w:val="fr-FR"/>
              </w:rPr>
            </w:pPr>
            <w:r>
              <w:rPr>
                <w:rFonts w:ascii="Arial" w:hAnsi="Arial" w:cs="Arial"/>
                <w:sz w:val="18"/>
                <w:szCs w:val="18"/>
                <w:lang w:val="fr-FR"/>
              </w:rPr>
              <w:t>Comment jugez-vous la position de la parcelle à votre charge par rapport à votre lieu de résidence ?</w:t>
            </w:r>
          </w:p>
        </w:tc>
        <w:tc>
          <w:tcPr>
            <w:tcW w:w="2844" w:type="dxa"/>
            <w:gridSpan w:val="2"/>
            <w:noWrap/>
          </w:tcPr>
          <w:p w14:paraId="71A1ABC9" w14:textId="485BCAA3" w:rsidR="000A7B71" w:rsidRPr="00BE1F30" w:rsidRDefault="000A7B71" w:rsidP="000A7B71">
            <w:pPr>
              <w:rPr>
                <w:rFonts w:ascii="Arial" w:hAnsi="Arial" w:cs="Arial"/>
                <w:sz w:val="18"/>
                <w:szCs w:val="18"/>
                <w:lang w:val="fr-FR"/>
              </w:rPr>
            </w:pPr>
            <w:r w:rsidRPr="00536E62">
              <w:rPr>
                <w:rFonts w:ascii="Arial" w:hAnsi="Arial" w:cs="Arial"/>
                <w:sz w:val="18"/>
                <w:szCs w:val="18"/>
                <w:lang w:val="fr-FR"/>
              </w:rPr>
              <w:t>1.</w:t>
            </w:r>
            <w:r w:rsidRPr="00BE1F30">
              <w:rPr>
                <w:rFonts w:ascii="Arial" w:hAnsi="Arial" w:cs="Arial"/>
                <w:sz w:val="18"/>
                <w:szCs w:val="18"/>
                <w:lang w:val="fr-FR"/>
              </w:rPr>
              <w:t xml:space="preserve"> Très éloignée</w:t>
            </w:r>
          </w:p>
          <w:p w14:paraId="62483B4C" w14:textId="383F68FD" w:rsidR="000A7B71" w:rsidRPr="00BE1F30" w:rsidRDefault="000A7B71" w:rsidP="000A7B71">
            <w:pPr>
              <w:rPr>
                <w:rFonts w:ascii="Arial" w:hAnsi="Arial" w:cs="Arial"/>
                <w:sz w:val="18"/>
                <w:szCs w:val="18"/>
                <w:lang w:val="fr-FR"/>
              </w:rPr>
            </w:pPr>
            <w:r w:rsidRPr="00BE1F30">
              <w:rPr>
                <w:rFonts w:ascii="Arial" w:hAnsi="Arial" w:cs="Arial"/>
                <w:sz w:val="18"/>
                <w:szCs w:val="18"/>
                <w:lang w:val="fr-FR"/>
              </w:rPr>
              <w:t>2. éloignée</w:t>
            </w:r>
          </w:p>
          <w:p w14:paraId="0817C76D" w14:textId="73AB7677" w:rsidR="000A7B71" w:rsidRPr="00BE1F30" w:rsidRDefault="000A7B71" w:rsidP="000A7B71">
            <w:pPr>
              <w:rPr>
                <w:rFonts w:ascii="Arial" w:hAnsi="Arial" w:cs="Arial"/>
                <w:sz w:val="18"/>
                <w:szCs w:val="18"/>
                <w:lang w:val="fr-FR"/>
              </w:rPr>
            </w:pPr>
            <w:r w:rsidRPr="00BE1F30">
              <w:rPr>
                <w:rFonts w:ascii="Arial" w:hAnsi="Arial" w:cs="Arial"/>
                <w:sz w:val="18"/>
                <w:szCs w:val="18"/>
                <w:lang w:val="fr-FR"/>
              </w:rPr>
              <w:t>3. Pas du tout éloignée</w:t>
            </w:r>
          </w:p>
          <w:p w14:paraId="134A5AE5" w14:textId="13ECBB27" w:rsidR="000A7B71" w:rsidRPr="00330A79" w:rsidRDefault="000A7B71" w:rsidP="000A7B71">
            <w:pPr>
              <w:rPr>
                <w:rFonts w:ascii="Arial" w:hAnsi="Arial" w:cs="Arial"/>
                <w:sz w:val="18"/>
                <w:szCs w:val="18"/>
                <w:lang w:val="fr-FR"/>
              </w:rPr>
            </w:pPr>
            <w:r w:rsidRPr="00330A79">
              <w:rPr>
                <w:rFonts w:ascii="Arial" w:hAnsi="Arial" w:cs="Arial"/>
                <w:sz w:val="18"/>
                <w:szCs w:val="18"/>
                <w:lang w:val="fr-FR"/>
              </w:rPr>
              <w:t>-999. Ne sait pas</w:t>
            </w:r>
          </w:p>
        </w:tc>
        <w:tc>
          <w:tcPr>
            <w:tcW w:w="1701" w:type="dxa"/>
            <w:noWrap/>
          </w:tcPr>
          <w:p w14:paraId="268DC2CF" w14:textId="77777777" w:rsidR="000A7B71" w:rsidRPr="007F1328" w:rsidRDefault="000A7B71" w:rsidP="000A7B71">
            <w:pPr>
              <w:rPr>
                <w:rFonts w:ascii="Arial" w:hAnsi="Arial" w:cs="Arial"/>
                <w:sz w:val="18"/>
                <w:szCs w:val="18"/>
                <w:lang w:val="fr-FR"/>
              </w:rPr>
            </w:pPr>
          </w:p>
        </w:tc>
      </w:tr>
      <w:tr w:rsidR="000A7B71" w:rsidRPr="00F05146" w14:paraId="4550B370" w14:textId="77777777" w:rsidTr="005B753C">
        <w:trPr>
          <w:trHeight w:val="600"/>
        </w:trPr>
        <w:tc>
          <w:tcPr>
            <w:tcW w:w="1077" w:type="dxa"/>
            <w:noWrap/>
          </w:tcPr>
          <w:p w14:paraId="0D32039C" w14:textId="43DB8F4D" w:rsidR="000A7B71" w:rsidRPr="007F1328" w:rsidRDefault="000A7B71" w:rsidP="000A7B71">
            <w:pPr>
              <w:rPr>
                <w:rFonts w:ascii="Arial" w:hAnsi="Arial" w:cs="Arial"/>
                <w:sz w:val="18"/>
                <w:szCs w:val="18"/>
                <w:lang w:val="fr-FR"/>
              </w:rPr>
            </w:pPr>
          </w:p>
        </w:tc>
        <w:tc>
          <w:tcPr>
            <w:tcW w:w="4154" w:type="dxa"/>
          </w:tcPr>
          <w:p w14:paraId="52C136D6" w14:textId="15ADFC2E" w:rsidR="000A7B71" w:rsidRPr="007F1328" w:rsidRDefault="000A7B71" w:rsidP="000A7B71">
            <w:pPr>
              <w:rPr>
                <w:rFonts w:ascii="Arial" w:hAnsi="Arial" w:cs="Arial"/>
                <w:sz w:val="18"/>
                <w:szCs w:val="18"/>
                <w:lang w:val="fr-FR"/>
              </w:rPr>
            </w:pPr>
            <w:r>
              <w:rPr>
                <w:rFonts w:ascii="Arial" w:hAnsi="Arial" w:cs="Arial"/>
                <w:sz w:val="18"/>
                <w:szCs w:val="18"/>
                <w:lang w:val="fr-FR"/>
              </w:rPr>
              <w:t>Quel moyen de déplacement avez-vous ou auriez-vous utilise principalement pour vous rendre à la parcelle dans la forêt ?</w:t>
            </w:r>
          </w:p>
        </w:tc>
        <w:tc>
          <w:tcPr>
            <w:tcW w:w="2844" w:type="dxa"/>
            <w:gridSpan w:val="2"/>
            <w:noWrap/>
          </w:tcPr>
          <w:p w14:paraId="59618E4D" w14:textId="4224E60F" w:rsidR="000A7B71" w:rsidRPr="00BE1F30" w:rsidRDefault="000A7B71" w:rsidP="000A7B71">
            <w:pPr>
              <w:rPr>
                <w:rFonts w:ascii="Arial" w:hAnsi="Arial" w:cs="Arial"/>
                <w:sz w:val="18"/>
                <w:szCs w:val="18"/>
                <w:lang w:val="fr-FR"/>
              </w:rPr>
            </w:pPr>
            <w:r w:rsidRPr="00536E62">
              <w:rPr>
                <w:rFonts w:ascii="Arial" w:hAnsi="Arial" w:cs="Arial"/>
                <w:sz w:val="18"/>
                <w:szCs w:val="18"/>
                <w:lang w:val="fr-FR"/>
              </w:rPr>
              <w:t>1.</w:t>
            </w:r>
            <w:r w:rsidRPr="00BE1F30">
              <w:rPr>
                <w:rFonts w:ascii="Arial" w:hAnsi="Arial" w:cs="Arial"/>
                <w:sz w:val="18"/>
                <w:szCs w:val="18"/>
                <w:lang w:val="fr-FR"/>
              </w:rPr>
              <w:t xml:space="preserve"> A pied</w:t>
            </w:r>
          </w:p>
          <w:p w14:paraId="0E9D02A8" w14:textId="1C9AB394" w:rsidR="000A7B71" w:rsidRPr="00BE1F30" w:rsidRDefault="000A7B71" w:rsidP="000A7B71">
            <w:pPr>
              <w:rPr>
                <w:rFonts w:ascii="Arial" w:hAnsi="Arial" w:cs="Arial"/>
                <w:sz w:val="18"/>
                <w:szCs w:val="18"/>
                <w:lang w:val="fr-FR"/>
              </w:rPr>
            </w:pPr>
            <w:r w:rsidRPr="00BE1F30">
              <w:rPr>
                <w:rFonts w:ascii="Arial" w:hAnsi="Arial" w:cs="Arial"/>
                <w:sz w:val="18"/>
                <w:szCs w:val="18"/>
                <w:lang w:val="fr-FR"/>
              </w:rPr>
              <w:t>2. Vélo</w:t>
            </w:r>
          </w:p>
          <w:p w14:paraId="387BA2FA" w14:textId="75E7FE58" w:rsidR="000A7B71" w:rsidRPr="00BE1F30" w:rsidRDefault="000A7B71" w:rsidP="000A7B71">
            <w:pPr>
              <w:rPr>
                <w:rFonts w:ascii="Arial" w:hAnsi="Arial" w:cs="Arial"/>
                <w:sz w:val="18"/>
                <w:szCs w:val="18"/>
                <w:lang w:val="fr-FR"/>
              </w:rPr>
            </w:pPr>
            <w:r w:rsidRPr="00BE1F30">
              <w:rPr>
                <w:rFonts w:ascii="Arial" w:hAnsi="Arial" w:cs="Arial"/>
                <w:sz w:val="18"/>
                <w:szCs w:val="18"/>
                <w:lang w:val="fr-FR"/>
              </w:rPr>
              <w:t>3. Moto</w:t>
            </w:r>
          </w:p>
          <w:p w14:paraId="7A281048" w14:textId="60155E0B" w:rsidR="000A7B71" w:rsidRPr="00BE1F30" w:rsidRDefault="000A7B71" w:rsidP="000A7B71">
            <w:pPr>
              <w:rPr>
                <w:rFonts w:ascii="Arial" w:hAnsi="Arial" w:cs="Arial"/>
                <w:sz w:val="18"/>
                <w:szCs w:val="18"/>
                <w:lang w:val="fr-FR"/>
              </w:rPr>
            </w:pPr>
            <w:r w:rsidRPr="00BE1F30">
              <w:rPr>
                <w:rFonts w:ascii="Arial" w:hAnsi="Arial" w:cs="Arial"/>
                <w:sz w:val="18"/>
                <w:szCs w:val="18"/>
                <w:lang w:val="fr-FR"/>
              </w:rPr>
              <w:t>4. Charette à traction animale</w:t>
            </w:r>
          </w:p>
          <w:p w14:paraId="6E059496" w14:textId="2EC5B160" w:rsidR="000A7B71" w:rsidRPr="00F05146" w:rsidRDefault="000A7B71" w:rsidP="000A7B71">
            <w:pPr>
              <w:rPr>
                <w:rFonts w:ascii="Arial" w:hAnsi="Arial" w:cs="Arial"/>
                <w:sz w:val="18"/>
                <w:szCs w:val="18"/>
              </w:rPr>
            </w:pPr>
            <w:r w:rsidRPr="00F05146">
              <w:rPr>
                <w:rFonts w:ascii="Arial" w:hAnsi="Arial" w:cs="Arial"/>
                <w:sz w:val="18"/>
                <w:szCs w:val="18"/>
              </w:rPr>
              <w:t xml:space="preserve">5. </w:t>
            </w:r>
            <w:proofErr w:type="spellStart"/>
            <w:r w:rsidRPr="00F05146">
              <w:rPr>
                <w:rFonts w:ascii="Arial" w:hAnsi="Arial" w:cs="Arial"/>
                <w:sz w:val="18"/>
                <w:szCs w:val="18"/>
              </w:rPr>
              <w:t>Voiture</w:t>
            </w:r>
            <w:proofErr w:type="spellEnd"/>
          </w:p>
          <w:p w14:paraId="67223733" w14:textId="3978730F" w:rsidR="000A7B71" w:rsidRPr="00F05146" w:rsidRDefault="000A7B71" w:rsidP="000A7B71">
            <w:pPr>
              <w:rPr>
                <w:rFonts w:ascii="Arial" w:hAnsi="Arial" w:cs="Arial"/>
                <w:sz w:val="18"/>
                <w:szCs w:val="18"/>
              </w:rPr>
            </w:pPr>
            <w:r w:rsidRPr="00F05146">
              <w:rPr>
                <w:rFonts w:ascii="Arial" w:hAnsi="Arial" w:cs="Arial"/>
                <w:sz w:val="18"/>
                <w:szCs w:val="18"/>
              </w:rPr>
              <w:t xml:space="preserve">6. </w:t>
            </w:r>
            <w:proofErr w:type="spellStart"/>
            <w:r w:rsidRPr="00F05146">
              <w:rPr>
                <w:rFonts w:ascii="Arial" w:hAnsi="Arial" w:cs="Arial"/>
                <w:sz w:val="18"/>
                <w:szCs w:val="18"/>
              </w:rPr>
              <w:t>Autre</w:t>
            </w:r>
            <w:proofErr w:type="spellEnd"/>
            <w:r w:rsidRPr="00F05146">
              <w:rPr>
                <w:rFonts w:ascii="Arial" w:hAnsi="Arial" w:cs="Arial"/>
                <w:sz w:val="18"/>
                <w:szCs w:val="18"/>
              </w:rPr>
              <w:t xml:space="preserve"> (à </w:t>
            </w:r>
            <w:proofErr w:type="spellStart"/>
            <w:r w:rsidRPr="00F05146">
              <w:rPr>
                <w:rFonts w:ascii="Arial" w:hAnsi="Arial" w:cs="Arial"/>
                <w:sz w:val="18"/>
                <w:szCs w:val="18"/>
              </w:rPr>
              <w:t>préciser</w:t>
            </w:r>
            <w:proofErr w:type="spellEnd"/>
            <w:r w:rsidRPr="00F05146">
              <w:rPr>
                <w:rFonts w:ascii="Arial" w:hAnsi="Arial" w:cs="Arial"/>
                <w:sz w:val="18"/>
                <w:szCs w:val="18"/>
              </w:rPr>
              <w:t>)</w:t>
            </w:r>
          </w:p>
        </w:tc>
        <w:tc>
          <w:tcPr>
            <w:tcW w:w="1701" w:type="dxa"/>
            <w:noWrap/>
          </w:tcPr>
          <w:p w14:paraId="26AC9158" w14:textId="33007C82" w:rsidR="000A7B71" w:rsidRPr="007F1328" w:rsidRDefault="000A7B71" w:rsidP="000A7B71">
            <w:pPr>
              <w:rPr>
                <w:rFonts w:ascii="Arial" w:hAnsi="Arial" w:cs="Arial"/>
                <w:sz w:val="18"/>
                <w:szCs w:val="18"/>
                <w:lang w:val="fr-FR"/>
              </w:rPr>
            </w:pPr>
          </w:p>
        </w:tc>
      </w:tr>
      <w:tr w:rsidR="000A7B71" w:rsidRPr="008325F1" w14:paraId="0E69B364" w14:textId="77777777" w:rsidTr="005B753C">
        <w:trPr>
          <w:trHeight w:val="600"/>
        </w:trPr>
        <w:tc>
          <w:tcPr>
            <w:tcW w:w="1077" w:type="dxa"/>
            <w:noWrap/>
          </w:tcPr>
          <w:p w14:paraId="1DAE22F9" w14:textId="77777777" w:rsidR="000A7B71" w:rsidRDefault="000A7B71" w:rsidP="000A7B71">
            <w:pPr>
              <w:rPr>
                <w:rFonts w:ascii="Arial" w:hAnsi="Arial" w:cs="Arial"/>
                <w:sz w:val="18"/>
                <w:szCs w:val="18"/>
                <w:lang w:val="fr-FR"/>
              </w:rPr>
            </w:pPr>
          </w:p>
        </w:tc>
        <w:tc>
          <w:tcPr>
            <w:tcW w:w="4154" w:type="dxa"/>
          </w:tcPr>
          <w:p w14:paraId="3C805BC3" w14:textId="38658689" w:rsidR="000A7B71" w:rsidRDefault="000A7B71" w:rsidP="000A7B71">
            <w:pPr>
              <w:rPr>
                <w:rFonts w:ascii="Arial" w:hAnsi="Arial" w:cs="Arial"/>
                <w:sz w:val="18"/>
                <w:szCs w:val="18"/>
                <w:lang w:val="fr-FR"/>
              </w:rPr>
            </w:pPr>
            <w:r>
              <w:rPr>
                <w:rFonts w:ascii="Arial" w:hAnsi="Arial" w:cs="Arial"/>
                <w:sz w:val="18"/>
                <w:szCs w:val="18"/>
                <w:lang w:val="fr-FR"/>
              </w:rPr>
              <w:t>Avec ce moyen de déplacement, combien de temps en moyenne faut-il pour vous rendre à la parcelle d’entretien ?</w:t>
            </w:r>
          </w:p>
        </w:tc>
        <w:tc>
          <w:tcPr>
            <w:tcW w:w="2844" w:type="dxa"/>
            <w:gridSpan w:val="2"/>
            <w:noWrap/>
          </w:tcPr>
          <w:p w14:paraId="234D0F40" w14:textId="77777777" w:rsidR="000A7B71" w:rsidRPr="00536E62" w:rsidRDefault="000A7B71" w:rsidP="000A7B71">
            <w:pPr>
              <w:rPr>
                <w:rFonts w:ascii="Arial" w:hAnsi="Arial" w:cs="Arial"/>
                <w:sz w:val="18"/>
                <w:szCs w:val="18"/>
                <w:lang w:val="fr-FR"/>
              </w:rPr>
            </w:pPr>
          </w:p>
        </w:tc>
        <w:tc>
          <w:tcPr>
            <w:tcW w:w="1701" w:type="dxa"/>
            <w:noWrap/>
          </w:tcPr>
          <w:p w14:paraId="5E4EC1B2" w14:textId="77777777" w:rsidR="000A7B71" w:rsidRPr="007F1328" w:rsidRDefault="000A7B71" w:rsidP="000A7B71">
            <w:pPr>
              <w:rPr>
                <w:rFonts w:ascii="Arial" w:hAnsi="Arial" w:cs="Arial"/>
                <w:sz w:val="18"/>
                <w:szCs w:val="18"/>
                <w:lang w:val="fr-FR"/>
              </w:rPr>
            </w:pPr>
          </w:p>
        </w:tc>
      </w:tr>
    </w:tbl>
    <w:p w14:paraId="45A4C1AD" w14:textId="5E1064B2" w:rsidR="00996264" w:rsidRDefault="00996264" w:rsidP="006E72FE">
      <w:pPr>
        <w:rPr>
          <w:rFonts w:ascii="Arial" w:hAnsi="Arial" w:cs="Arial"/>
          <w:sz w:val="18"/>
          <w:szCs w:val="18"/>
          <w:lang w:val="fr-FR"/>
        </w:rPr>
      </w:pPr>
    </w:p>
    <w:p w14:paraId="35F3ED89" w14:textId="5548C753" w:rsidR="00996264" w:rsidRDefault="00996264" w:rsidP="006E72FE">
      <w:pPr>
        <w:rPr>
          <w:rFonts w:ascii="Arial" w:hAnsi="Arial" w:cs="Arial"/>
          <w:sz w:val="18"/>
          <w:szCs w:val="18"/>
          <w:lang w:val="fr-FR"/>
        </w:rPr>
      </w:pPr>
    </w:p>
    <w:p w14:paraId="64139032" w14:textId="35177B9E" w:rsidR="00996264" w:rsidRDefault="00996264" w:rsidP="006E72FE">
      <w:pPr>
        <w:rPr>
          <w:rFonts w:ascii="Arial" w:hAnsi="Arial" w:cs="Arial"/>
          <w:sz w:val="18"/>
          <w:szCs w:val="18"/>
          <w:lang w:val="fr-FR"/>
        </w:rPr>
      </w:pPr>
    </w:p>
    <w:p w14:paraId="60EE2B12" w14:textId="5907F81E" w:rsidR="00996264" w:rsidRDefault="00996264" w:rsidP="006E72FE">
      <w:pPr>
        <w:rPr>
          <w:rFonts w:ascii="Arial" w:hAnsi="Arial" w:cs="Arial"/>
          <w:sz w:val="18"/>
          <w:szCs w:val="18"/>
          <w:lang w:val="fr-FR"/>
        </w:rPr>
      </w:pPr>
    </w:p>
    <w:p w14:paraId="21C672FD" w14:textId="34E7F2BF" w:rsidR="00996264" w:rsidRDefault="00996264" w:rsidP="006E72FE">
      <w:pPr>
        <w:rPr>
          <w:rFonts w:ascii="Arial" w:hAnsi="Arial" w:cs="Arial"/>
          <w:sz w:val="18"/>
          <w:szCs w:val="18"/>
          <w:lang w:val="fr-FR"/>
        </w:rPr>
      </w:pPr>
    </w:p>
    <w:p w14:paraId="4158549D" w14:textId="6E248D16" w:rsidR="00182305" w:rsidRDefault="00182305">
      <w:pPr>
        <w:spacing w:after="160" w:line="259" w:lineRule="auto"/>
        <w:rPr>
          <w:rFonts w:ascii="Arial" w:hAnsi="Arial" w:cs="Arial"/>
          <w:sz w:val="18"/>
          <w:szCs w:val="18"/>
          <w:lang w:val="fr-FR"/>
        </w:rPr>
      </w:pPr>
      <w:r>
        <w:rPr>
          <w:rFonts w:ascii="Arial" w:hAnsi="Arial" w:cs="Arial"/>
          <w:sz w:val="18"/>
          <w:szCs w:val="18"/>
          <w:lang w:val="fr-FR"/>
        </w:rPr>
        <w:br w:type="page"/>
      </w:r>
    </w:p>
    <w:p w14:paraId="19EA5379" w14:textId="77777777" w:rsidR="00575983" w:rsidRPr="007F1328" w:rsidRDefault="00575983" w:rsidP="004F694E">
      <w:pPr>
        <w:rPr>
          <w:rFonts w:ascii="Arial" w:hAnsi="Arial" w:cs="Arial"/>
          <w:sz w:val="18"/>
          <w:szCs w:val="18"/>
          <w:lang w:val="fr-FR"/>
        </w:rPr>
      </w:pPr>
    </w:p>
    <w:p w14:paraId="661217C9" w14:textId="7490DF22" w:rsidR="00F13B10" w:rsidRPr="007F1328" w:rsidRDefault="0060633F" w:rsidP="00F13B10">
      <w:pPr>
        <w:pStyle w:val="ListParagraph"/>
        <w:numPr>
          <w:ilvl w:val="0"/>
          <w:numId w:val="1"/>
        </w:numPr>
        <w:rPr>
          <w:rFonts w:ascii="Arial" w:hAnsi="Arial" w:cs="Arial"/>
          <w:sz w:val="18"/>
          <w:szCs w:val="18"/>
          <w:u w:val="single"/>
        </w:rPr>
      </w:pPr>
      <w:r w:rsidRPr="007F1328">
        <w:rPr>
          <w:rFonts w:ascii="Arial" w:hAnsi="Arial" w:cs="Arial"/>
          <w:sz w:val="18"/>
          <w:szCs w:val="18"/>
          <w:u w:val="single"/>
        </w:rPr>
        <w:t xml:space="preserve">Entreprises familiales </w:t>
      </w:r>
      <w:r w:rsidR="00D86EED" w:rsidRPr="007F1328">
        <w:rPr>
          <w:rFonts w:ascii="Arial" w:hAnsi="Arial" w:cs="Arial"/>
          <w:sz w:val="18"/>
          <w:szCs w:val="18"/>
          <w:u w:val="single"/>
        </w:rPr>
        <w:t>(</w:t>
      </w:r>
      <w:r w:rsidR="00150DEE" w:rsidRPr="007F1328">
        <w:rPr>
          <w:rFonts w:ascii="Arial" w:hAnsi="Arial" w:cs="Arial"/>
          <w:sz w:val="18"/>
          <w:szCs w:val="18"/>
          <w:u w:val="single"/>
        </w:rPr>
        <w:t xml:space="preserve">agricoles </w:t>
      </w:r>
      <w:r w:rsidR="00D86EED" w:rsidRPr="007F1328">
        <w:rPr>
          <w:rFonts w:ascii="Arial" w:hAnsi="Arial" w:cs="Arial"/>
          <w:sz w:val="18"/>
          <w:szCs w:val="18"/>
          <w:u w:val="single"/>
        </w:rPr>
        <w:t xml:space="preserve">et </w:t>
      </w:r>
      <w:r w:rsidR="004F694E" w:rsidRPr="007F1328">
        <w:rPr>
          <w:rFonts w:ascii="Arial" w:hAnsi="Arial" w:cs="Arial"/>
          <w:sz w:val="18"/>
          <w:szCs w:val="18"/>
          <w:u w:val="single"/>
        </w:rPr>
        <w:t xml:space="preserve">non </w:t>
      </w:r>
      <w:r w:rsidR="00D86EED" w:rsidRPr="007F1328">
        <w:rPr>
          <w:rFonts w:ascii="Arial" w:hAnsi="Arial" w:cs="Arial"/>
          <w:sz w:val="18"/>
          <w:szCs w:val="18"/>
          <w:u w:val="single"/>
        </w:rPr>
        <w:t xml:space="preserve">agricole) </w:t>
      </w:r>
      <w:r w:rsidR="00150DEE" w:rsidRPr="007F1328">
        <w:rPr>
          <w:rFonts w:ascii="Arial" w:hAnsi="Arial" w:cs="Arial"/>
          <w:sz w:val="18"/>
          <w:szCs w:val="18"/>
          <w:u w:val="single"/>
        </w:rPr>
        <w:t xml:space="preserve">au cours </w:t>
      </w:r>
      <w:r w:rsidR="00D86EED" w:rsidRPr="007F1328">
        <w:rPr>
          <w:rFonts w:ascii="Arial" w:hAnsi="Arial" w:cs="Arial"/>
          <w:sz w:val="18"/>
          <w:szCs w:val="18"/>
          <w:u w:val="single"/>
        </w:rPr>
        <w:t>des 12 derniers mois</w:t>
      </w:r>
    </w:p>
    <w:p w14:paraId="28AE4458" w14:textId="77777777" w:rsidR="00870C90" w:rsidRPr="007F1328" w:rsidRDefault="00870C90" w:rsidP="004F694E">
      <w:pPr>
        <w:rPr>
          <w:rFonts w:ascii="Arial" w:hAnsi="Arial" w:cs="Arial"/>
          <w:sz w:val="18"/>
          <w:szCs w:val="18"/>
          <w:u w:val="single"/>
          <w:lang w:val="fr-FR"/>
        </w:rPr>
      </w:pPr>
    </w:p>
    <w:p w14:paraId="3DE9645D" w14:textId="5BE12EE6" w:rsidR="00884D06" w:rsidRPr="007F1328" w:rsidRDefault="00884D06" w:rsidP="0001741E">
      <w:pPr>
        <w:pStyle w:val="ListParagraph"/>
        <w:numPr>
          <w:ilvl w:val="0"/>
          <w:numId w:val="14"/>
        </w:numPr>
        <w:rPr>
          <w:rFonts w:ascii="Arial" w:hAnsi="Arial" w:cs="Arial"/>
          <w:sz w:val="18"/>
          <w:szCs w:val="18"/>
          <w:u w:val="single"/>
        </w:rPr>
      </w:pPr>
      <w:r w:rsidRPr="007F1328">
        <w:rPr>
          <w:rFonts w:ascii="Arial" w:hAnsi="Arial" w:cs="Arial"/>
          <w:sz w:val="18"/>
          <w:szCs w:val="18"/>
          <w:u w:val="single"/>
        </w:rPr>
        <w:t>Production agricole</w:t>
      </w:r>
    </w:p>
    <w:p w14:paraId="5F2760E5" w14:textId="77777777" w:rsidR="00150DEE" w:rsidRPr="007F1328" w:rsidRDefault="00150DEE" w:rsidP="00150DEE">
      <w:pPr>
        <w:rPr>
          <w:rFonts w:ascii="Arial" w:hAnsi="Arial" w:cs="Arial"/>
          <w:sz w:val="18"/>
          <w:szCs w:val="18"/>
          <w:lang w:val="fr-FR"/>
        </w:rPr>
      </w:pPr>
    </w:p>
    <w:tbl>
      <w:tblPr>
        <w:tblStyle w:val="TableGrid"/>
        <w:tblW w:w="9774" w:type="dxa"/>
        <w:tblLook w:val="04A0" w:firstRow="1" w:lastRow="0" w:firstColumn="1" w:lastColumn="0" w:noHBand="0" w:noVBand="1"/>
      </w:tblPr>
      <w:tblGrid>
        <w:gridCol w:w="1294"/>
        <w:gridCol w:w="3946"/>
        <w:gridCol w:w="2835"/>
        <w:gridCol w:w="1699"/>
      </w:tblGrid>
      <w:tr w:rsidR="0051281E" w:rsidRPr="008325F1" w14:paraId="7433939A" w14:textId="77777777" w:rsidTr="00660247">
        <w:trPr>
          <w:trHeight w:val="547"/>
        </w:trPr>
        <w:tc>
          <w:tcPr>
            <w:tcW w:w="1294" w:type="dxa"/>
            <w:noWrap/>
            <w:vAlign w:val="bottom"/>
            <w:hideMark/>
          </w:tcPr>
          <w:p w14:paraId="04BD1A18" w14:textId="23D2B305" w:rsidR="0051281E" w:rsidRPr="007F1328" w:rsidRDefault="0051281E" w:rsidP="0051281E">
            <w:pPr>
              <w:rPr>
                <w:rFonts w:ascii="Arial" w:hAnsi="Arial" w:cs="Arial"/>
                <w:sz w:val="18"/>
                <w:szCs w:val="18"/>
                <w:lang w:val="fr-FR"/>
              </w:rPr>
            </w:pPr>
            <w:r w:rsidRPr="007F1328">
              <w:rPr>
                <w:rFonts w:ascii="Arial" w:hAnsi="Arial" w:cs="Arial"/>
                <w:color w:val="000000"/>
                <w:sz w:val="18"/>
                <w:szCs w:val="18"/>
                <w:lang w:val="fr-FR"/>
              </w:rPr>
              <w:t>D1</w:t>
            </w:r>
          </w:p>
        </w:tc>
        <w:tc>
          <w:tcPr>
            <w:tcW w:w="3946" w:type="dxa"/>
            <w:hideMark/>
          </w:tcPr>
          <w:p w14:paraId="659EC995" w14:textId="6FB5DA71"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Votre ménage a-t-il possédé des terres ces 12 derniers mois?</w:t>
            </w:r>
          </w:p>
        </w:tc>
        <w:tc>
          <w:tcPr>
            <w:tcW w:w="2835" w:type="dxa"/>
            <w:noWrap/>
            <w:hideMark/>
          </w:tcPr>
          <w:p w14:paraId="17A8422E" w14:textId="77777777"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1. Oui</w:t>
            </w:r>
          </w:p>
          <w:p w14:paraId="2CFFAB84" w14:textId="77777777"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2. Non</w:t>
            </w:r>
          </w:p>
        </w:tc>
        <w:tc>
          <w:tcPr>
            <w:tcW w:w="1699" w:type="dxa"/>
            <w:noWrap/>
            <w:hideMark/>
          </w:tcPr>
          <w:p w14:paraId="6763A165" w14:textId="5BDB767E" w:rsidR="0051281E" w:rsidRPr="007F1328" w:rsidRDefault="0051281E" w:rsidP="00102BFD">
            <w:pPr>
              <w:rPr>
                <w:rFonts w:ascii="Arial" w:hAnsi="Arial" w:cs="Arial"/>
                <w:sz w:val="18"/>
                <w:szCs w:val="18"/>
                <w:lang w:val="fr-FR"/>
              </w:rPr>
            </w:pPr>
            <w:r w:rsidRPr="007F1328">
              <w:rPr>
                <w:rFonts w:ascii="Arial" w:hAnsi="Arial" w:cs="Arial"/>
                <w:sz w:val="18"/>
                <w:szCs w:val="18"/>
                <w:lang w:val="fr-FR"/>
              </w:rPr>
              <w:t xml:space="preserve">Si </w:t>
            </w:r>
            <w:r w:rsidR="00102BFD">
              <w:rPr>
                <w:rFonts w:ascii="Arial" w:hAnsi="Arial" w:cs="Arial"/>
                <w:sz w:val="18"/>
                <w:szCs w:val="18"/>
                <w:lang w:val="fr-FR"/>
              </w:rPr>
              <w:t>réponse=2</w:t>
            </w:r>
            <w:r w:rsidRPr="007F1328">
              <w:rPr>
                <w:rFonts w:ascii="Arial" w:hAnsi="Arial" w:cs="Arial"/>
                <w:sz w:val="18"/>
                <w:szCs w:val="18"/>
                <w:lang w:val="fr-FR"/>
              </w:rPr>
              <w:t xml:space="preserve">, passer à la section </w:t>
            </w:r>
            <w:r w:rsidR="00102BFD">
              <w:rPr>
                <w:rFonts w:ascii="Arial" w:hAnsi="Arial" w:cs="Arial"/>
                <w:sz w:val="18"/>
                <w:szCs w:val="18"/>
                <w:lang w:val="fr-FR"/>
              </w:rPr>
              <w:t>D. b</w:t>
            </w:r>
          </w:p>
        </w:tc>
      </w:tr>
      <w:tr w:rsidR="0051281E" w:rsidRPr="007F1328" w14:paraId="0AEC5F34" w14:textId="77777777" w:rsidTr="00660247">
        <w:trPr>
          <w:trHeight w:val="820"/>
        </w:trPr>
        <w:tc>
          <w:tcPr>
            <w:tcW w:w="1294" w:type="dxa"/>
            <w:noWrap/>
            <w:vAlign w:val="bottom"/>
          </w:tcPr>
          <w:p w14:paraId="5C9F1FA0" w14:textId="652A9544" w:rsidR="0051281E" w:rsidRPr="007F1328" w:rsidRDefault="0051281E" w:rsidP="0051281E">
            <w:pPr>
              <w:rPr>
                <w:rFonts w:ascii="Arial" w:hAnsi="Arial" w:cs="Arial"/>
                <w:sz w:val="18"/>
                <w:szCs w:val="18"/>
                <w:lang w:val="fr-FR"/>
              </w:rPr>
            </w:pPr>
            <w:r w:rsidRPr="007F1328">
              <w:rPr>
                <w:rFonts w:ascii="Arial" w:hAnsi="Arial" w:cs="Arial"/>
                <w:color w:val="000000"/>
                <w:sz w:val="18"/>
                <w:szCs w:val="18"/>
                <w:lang w:val="fr-FR"/>
              </w:rPr>
              <w:t>D2</w:t>
            </w:r>
          </w:p>
        </w:tc>
        <w:tc>
          <w:tcPr>
            <w:tcW w:w="3946" w:type="dxa"/>
          </w:tcPr>
          <w:p w14:paraId="5F8D2BF1" w14:textId="23775C69"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Quelle est la superficie totale de terres possédées par votre ménage</w:t>
            </w:r>
            <w:r w:rsidR="00102BFD">
              <w:rPr>
                <w:rFonts w:ascii="Arial" w:hAnsi="Arial" w:cs="Arial"/>
                <w:sz w:val="18"/>
                <w:szCs w:val="18"/>
                <w:lang w:val="fr-FR"/>
              </w:rPr>
              <w:t> ?</w:t>
            </w:r>
          </w:p>
        </w:tc>
        <w:tc>
          <w:tcPr>
            <w:tcW w:w="2835" w:type="dxa"/>
            <w:noWrap/>
          </w:tcPr>
          <w:p w14:paraId="45DBAF31" w14:textId="1B12B75A"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ha</w:t>
            </w:r>
          </w:p>
        </w:tc>
        <w:tc>
          <w:tcPr>
            <w:tcW w:w="1699" w:type="dxa"/>
            <w:noWrap/>
          </w:tcPr>
          <w:p w14:paraId="17DCC132" w14:textId="77777777" w:rsidR="0051281E" w:rsidRPr="007F1328" w:rsidRDefault="0051281E" w:rsidP="0051281E">
            <w:pPr>
              <w:rPr>
                <w:rFonts w:ascii="Arial" w:hAnsi="Arial" w:cs="Arial"/>
                <w:sz w:val="18"/>
                <w:szCs w:val="18"/>
                <w:lang w:val="fr-FR"/>
              </w:rPr>
            </w:pPr>
          </w:p>
        </w:tc>
      </w:tr>
      <w:tr w:rsidR="0051281E" w:rsidRPr="008325F1" w14:paraId="409555A6" w14:textId="77777777" w:rsidTr="00660247">
        <w:trPr>
          <w:trHeight w:val="805"/>
        </w:trPr>
        <w:tc>
          <w:tcPr>
            <w:tcW w:w="1294" w:type="dxa"/>
            <w:noWrap/>
            <w:vAlign w:val="bottom"/>
            <w:hideMark/>
          </w:tcPr>
          <w:p w14:paraId="79B27B12" w14:textId="6871D966" w:rsidR="0051281E" w:rsidRPr="007F1328" w:rsidRDefault="0051281E" w:rsidP="0051281E">
            <w:pPr>
              <w:rPr>
                <w:rFonts w:ascii="Arial" w:hAnsi="Arial" w:cs="Arial"/>
                <w:sz w:val="18"/>
                <w:szCs w:val="18"/>
                <w:lang w:val="fr-FR"/>
              </w:rPr>
            </w:pPr>
            <w:r w:rsidRPr="007F1328">
              <w:rPr>
                <w:rFonts w:ascii="Arial" w:hAnsi="Arial" w:cs="Arial"/>
                <w:color w:val="000000"/>
                <w:sz w:val="18"/>
                <w:szCs w:val="18"/>
                <w:lang w:val="fr-FR"/>
              </w:rPr>
              <w:t>D3</w:t>
            </w:r>
          </w:p>
        </w:tc>
        <w:tc>
          <w:tcPr>
            <w:tcW w:w="3946" w:type="dxa"/>
            <w:hideMark/>
          </w:tcPr>
          <w:p w14:paraId="4F2852C1" w14:textId="7705C60D"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Quelle est la superficie totale de terre cultivées par votre ménage au cours de la saison agricole en cours</w:t>
            </w:r>
            <w:r w:rsidR="00102BFD">
              <w:rPr>
                <w:rFonts w:ascii="Arial" w:hAnsi="Arial" w:cs="Arial"/>
                <w:sz w:val="18"/>
                <w:szCs w:val="18"/>
                <w:lang w:val="fr-FR"/>
              </w:rPr>
              <w:t> ?</w:t>
            </w:r>
          </w:p>
        </w:tc>
        <w:tc>
          <w:tcPr>
            <w:tcW w:w="2835" w:type="dxa"/>
            <w:noWrap/>
            <w:hideMark/>
          </w:tcPr>
          <w:p w14:paraId="58FBA1A2" w14:textId="77777777" w:rsidR="0051281E" w:rsidRPr="007F1328" w:rsidRDefault="0051281E" w:rsidP="0051281E">
            <w:pPr>
              <w:rPr>
                <w:rFonts w:ascii="Arial" w:hAnsi="Arial" w:cs="Arial"/>
                <w:sz w:val="18"/>
                <w:szCs w:val="18"/>
                <w:lang w:val="fr-FR"/>
              </w:rPr>
            </w:pPr>
          </w:p>
        </w:tc>
        <w:tc>
          <w:tcPr>
            <w:tcW w:w="1699" w:type="dxa"/>
            <w:noWrap/>
            <w:hideMark/>
          </w:tcPr>
          <w:p w14:paraId="4874B6CB" w14:textId="77777777" w:rsidR="0051281E" w:rsidRPr="007F1328" w:rsidRDefault="0051281E" w:rsidP="0051281E">
            <w:pPr>
              <w:rPr>
                <w:rFonts w:ascii="Arial" w:hAnsi="Arial" w:cs="Arial"/>
                <w:sz w:val="18"/>
                <w:szCs w:val="18"/>
                <w:lang w:val="fr-FR"/>
              </w:rPr>
            </w:pPr>
          </w:p>
        </w:tc>
      </w:tr>
      <w:tr w:rsidR="0051281E" w:rsidRPr="008325F1" w14:paraId="56BE9461" w14:textId="77777777" w:rsidTr="00660247">
        <w:trPr>
          <w:trHeight w:val="1039"/>
        </w:trPr>
        <w:tc>
          <w:tcPr>
            <w:tcW w:w="1294" w:type="dxa"/>
            <w:noWrap/>
            <w:vAlign w:val="bottom"/>
          </w:tcPr>
          <w:p w14:paraId="0CF74B0F" w14:textId="72AE000F" w:rsidR="0051281E" w:rsidRPr="007F1328" w:rsidRDefault="0051281E" w:rsidP="0051281E">
            <w:pPr>
              <w:rPr>
                <w:rFonts w:ascii="Arial" w:hAnsi="Arial" w:cs="Arial"/>
                <w:sz w:val="18"/>
                <w:szCs w:val="18"/>
                <w:lang w:val="fr-FR"/>
              </w:rPr>
            </w:pPr>
            <w:r w:rsidRPr="007F1328">
              <w:rPr>
                <w:rFonts w:ascii="Arial" w:hAnsi="Arial" w:cs="Arial"/>
                <w:color w:val="000000"/>
                <w:sz w:val="18"/>
                <w:szCs w:val="18"/>
                <w:lang w:val="fr-FR"/>
              </w:rPr>
              <w:t>D4</w:t>
            </w:r>
          </w:p>
        </w:tc>
        <w:tc>
          <w:tcPr>
            <w:tcW w:w="3946" w:type="dxa"/>
          </w:tcPr>
          <w:p w14:paraId="0607464F" w14:textId="189D3095" w:rsidR="0051281E" w:rsidRPr="007F1328" w:rsidDel="000129EF" w:rsidRDefault="0051281E" w:rsidP="0051281E">
            <w:pPr>
              <w:rPr>
                <w:rFonts w:ascii="Arial" w:hAnsi="Arial" w:cs="Arial"/>
                <w:sz w:val="18"/>
                <w:szCs w:val="18"/>
                <w:lang w:val="fr-FR"/>
              </w:rPr>
            </w:pPr>
            <w:r w:rsidRPr="007F1328">
              <w:rPr>
                <w:rFonts w:ascii="Arial" w:hAnsi="Arial" w:cs="Arial"/>
                <w:sz w:val="18"/>
                <w:szCs w:val="18"/>
                <w:lang w:val="fr-FR"/>
              </w:rPr>
              <w:t xml:space="preserve">Avez-vous acheté </w:t>
            </w:r>
            <w:r w:rsidR="00C1522B" w:rsidRPr="007F1328">
              <w:rPr>
                <w:rFonts w:ascii="Arial" w:hAnsi="Arial" w:cs="Arial"/>
                <w:sz w:val="18"/>
                <w:szCs w:val="18"/>
                <w:lang w:val="fr-FR"/>
              </w:rPr>
              <w:t>des semences améliorées</w:t>
            </w:r>
            <w:r w:rsidRPr="007F1328">
              <w:rPr>
                <w:rFonts w:ascii="Arial" w:hAnsi="Arial" w:cs="Arial"/>
                <w:sz w:val="18"/>
                <w:szCs w:val="18"/>
                <w:lang w:val="fr-FR"/>
              </w:rPr>
              <w:t xml:space="preserve"> pour utiliser sur n’importe lequel de vos champs au cours de la saison agricole en cours</w:t>
            </w:r>
            <w:r w:rsidR="00102BFD">
              <w:rPr>
                <w:rFonts w:ascii="Arial" w:hAnsi="Arial" w:cs="Arial"/>
                <w:sz w:val="18"/>
                <w:szCs w:val="18"/>
                <w:lang w:val="fr-FR"/>
              </w:rPr>
              <w:t> ?</w:t>
            </w:r>
          </w:p>
        </w:tc>
        <w:tc>
          <w:tcPr>
            <w:tcW w:w="2835" w:type="dxa"/>
            <w:noWrap/>
          </w:tcPr>
          <w:p w14:paraId="4F0FCE12"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6020FF97" w14:textId="2C616EE5" w:rsidR="0051281E"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6CFA3B37" w14:textId="44ABDBC6" w:rsidR="0051281E" w:rsidRPr="007F1328" w:rsidRDefault="00102BFD" w:rsidP="0051281E">
            <w:pPr>
              <w:rPr>
                <w:rFonts w:ascii="Arial" w:hAnsi="Arial" w:cs="Arial"/>
                <w:sz w:val="18"/>
                <w:szCs w:val="18"/>
                <w:lang w:val="fr-FR"/>
              </w:rPr>
            </w:pPr>
            <w:r>
              <w:rPr>
                <w:rFonts w:ascii="Arial" w:hAnsi="Arial" w:cs="Arial"/>
                <w:sz w:val="18"/>
                <w:szCs w:val="18"/>
                <w:lang w:val="fr-FR"/>
              </w:rPr>
              <w:t>Si réponse=2, Aller à D6</w:t>
            </w:r>
          </w:p>
        </w:tc>
      </w:tr>
      <w:tr w:rsidR="0051281E" w:rsidRPr="008325F1" w14:paraId="2E206B44" w14:textId="77777777" w:rsidTr="00660247">
        <w:trPr>
          <w:trHeight w:val="823"/>
        </w:trPr>
        <w:tc>
          <w:tcPr>
            <w:tcW w:w="1294" w:type="dxa"/>
            <w:noWrap/>
            <w:vAlign w:val="bottom"/>
          </w:tcPr>
          <w:p w14:paraId="3BCA4B7C" w14:textId="18452FC5" w:rsidR="0051281E" w:rsidRPr="007F1328" w:rsidRDefault="0051281E" w:rsidP="0051281E">
            <w:pPr>
              <w:rPr>
                <w:rFonts w:ascii="Arial" w:hAnsi="Arial" w:cs="Arial"/>
                <w:sz w:val="18"/>
                <w:szCs w:val="18"/>
                <w:lang w:val="fr-FR"/>
              </w:rPr>
            </w:pPr>
            <w:r w:rsidRPr="007F1328">
              <w:rPr>
                <w:rFonts w:ascii="Arial" w:hAnsi="Arial" w:cs="Arial"/>
                <w:color w:val="000000"/>
                <w:sz w:val="18"/>
                <w:szCs w:val="18"/>
                <w:lang w:val="fr-FR"/>
              </w:rPr>
              <w:t>D5</w:t>
            </w:r>
          </w:p>
        </w:tc>
        <w:tc>
          <w:tcPr>
            <w:tcW w:w="3946" w:type="dxa"/>
          </w:tcPr>
          <w:p w14:paraId="5ABEAEB5" w14:textId="4A68509F" w:rsidR="0051281E" w:rsidRPr="007F1328" w:rsidDel="000129EF" w:rsidRDefault="0051281E" w:rsidP="0051281E">
            <w:pPr>
              <w:rPr>
                <w:rFonts w:ascii="Arial" w:hAnsi="Arial" w:cs="Arial"/>
                <w:sz w:val="18"/>
                <w:szCs w:val="18"/>
                <w:lang w:val="fr-FR"/>
              </w:rPr>
            </w:pPr>
            <w:r w:rsidRPr="007F1328">
              <w:rPr>
                <w:rFonts w:ascii="Arial" w:hAnsi="Arial" w:cs="Arial"/>
                <w:sz w:val="18"/>
                <w:szCs w:val="18"/>
                <w:lang w:val="fr-FR"/>
              </w:rPr>
              <w:t xml:space="preserve">Quelle est </w:t>
            </w:r>
            <w:r w:rsidR="0055231B" w:rsidRPr="007F1328">
              <w:rPr>
                <w:rFonts w:ascii="Arial" w:hAnsi="Arial" w:cs="Arial"/>
                <w:sz w:val="18"/>
                <w:szCs w:val="18"/>
                <w:lang w:val="fr-FR"/>
              </w:rPr>
              <w:t>la valeur totale</w:t>
            </w:r>
            <w:r w:rsidRPr="007F1328">
              <w:rPr>
                <w:rFonts w:ascii="Arial" w:hAnsi="Arial" w:cs="Arial"/>
                <w:sz w:val="18"/>
                <w:szCs w:val="18"/>
                <w:lang w:val="fr-FR"/>
              </w:rPr>
              <w:t xml:space="preserve"> des semences améliorées achetées</w:t>
            </w:r>
            <w:r w:rsidR="00102BFD">
              <w:rPr>
                <w:rFonts w:ascii="Arial" w:hAnsi="Arial" w:cs="Arial"/>
                <w:sz w:val="18"/>
                <w:szCs w:val="18"/>
                <w:lang w:val="fr-FR"/>
              </w:rPr>
              <w:t> ?</w:t>
            </w:r>
            <w:r w:rsidRPr="007F1328">
              <w:rPr>
                <w:rFonts w:ascii="Arial" w:hAnsi="Arial" w:cs="Arial"/>
                <w:sz w:val="18"/>
                <w:szCs w:val="18"/>
                <w:lang w:val="fr-FR"/>
              </w:rPr>
              <w:t xml:space="preserve"> </w:t>
            </w:r>
          </w:p>
        </w:tc>
        <w:tc>
          <w:tcPr>
            <w:tcW w:w="2835" w:type="dxa"/>
            <w:noWrap/>
          </w:tcPr>
          <w:p w14:paraId="60414DB6" w14:textId="77777777" w:rsidR="0051281E" w:rsidRPr="007F1328" w:rsidRDefault="0051281E" w:rsidP="0051281E">
            <w:pPr>
              <w:rPr>
                <w:rFonts w:ascii="Arial" w:hAnsi="Arial" w:cs="Arial"/>
                <w:sz w:val="18"/>
                <w:szCs w:val="18"/>
                <w:lang w:val="fr-FR"/>
              </w:rPr>
            </w:pPr>
          </w:p>
        </w:tc>
        <w:tc>
          <w:tcPr>
            <w:tcW w:w="1699" w:type="dxa"/>
            <w:noWrap/>
          </w:tcPr>
          <w:p w14:paraId="444F37E7" w14:textId="77777777" w:rsidR="0051281E" w:rsidRPr="007F1328" w:rsidRDefault="0051281E" w:rsidP="0051281E">
            <w:pPr>
              <w:rPr>
                <w:rFonts w:ascii="Arial" w:hAnsi="Arial" w:cs="Arial"/>
                <w:sz w:val="18"/>
                <w:szCs w:val="18"/>
                <w:lang w:val="fr-FR"/>
              </w:rPr>
            </w:pPr>
          </w:p>
        </w:tc>
      </w:tr>
      <w:tr w:rsidR="00102BFD" w:rsidRPr="008325F1" w14:paraId="2EB4853B" w14:textId="77777777" w:rsidTr="00660247">
        <w:trPr>
          <w:trHeight w:val="805"/>
        </w:trPr>
        <w:tc>
          <w:tcPr>
            <w:tcW w:w="1294" w:type="dxa"/>
            <w:noWrap/>
            <w:vAlign w:val="bottom"/>
          </w:tcPr>
          <w:p w14:paraId="5F968809" w14:textId="314656D5"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D6</w:t>
            </w:r>
          </w:p>
        </w:tc>
        <w:tc>
          <w:tcPr>
            <w:tcW w:w="3946" w:type="dxa"/>
          </w:tcPr>
          <w:p w14:paraId="2CEDAD9E" w14:textId="156FD568" w:rsidR="00102BFD" w:rsidRPr="007F1328" w:rsidDel="000129EF" w:rsidRDefault="00102BFD" w:rsidP="00102BFD">
            <w:pPr>
              <w:rPr>
                <w:rFonts w:ascii="Arial" w:hAnsi="Arial" w:cs="Arial"/>
                <w:sz w:val="18"/>
                <w:szCs w:val="18"/>
                <w:lang w:val="fr-FR"/>
              </w:rPr>
            </w:pPr>
            <w:r w:rsidRPr="007F1328">
              <w:rPr>
                <w:rFonts w:ascii="Arial" w:hAnsi="Arial" w:cs="Arial"/>
                <w:sz w:val="18"/>
                <w:szCs w:val="18"/>
                <w:lang w:val="fr-FR"/>
              </w:rPr>
              <w:t>Avez-vous acheté des engrais chimiques pour utiliser sur n’importe lequel de vos champs au cours de la saison agricole en cours</w:t>
            </w:r>
            <w:r>
              <w:rPr>
                <w:rFonts w:ascii="Arial" w:hAnsi="Arial" w:cs="Arial"/>
                <w:sz w:val="18"/>
                <w:szCs w:val="18"/>
                <w:lang w:val="fr-FR"/>
              </w:rPr>
              <w:t> ?</w:t>
            </w:r>
          </w:p>
        </w:tc>
        <w:tc>
          <w:tcPr>
            <w:tcW w:w="2835" w:type="dxa"/>
            <w:noWrap/>
          </w:tcPr>
          <w:p w14:paraId="52A2F8C5"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352A52E7" w14:textId="512E6F03"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33BB2CDA" w14:textId="147C2CF7" w:rsidR="00102BFD" w:rsidRPr="007F1328" w:rsidRDefault="00102BFD" w:rsidP="00102BFD">
            <w:pPr>
              <w:rPr>
                <w:rFonts w:ascii="Arial" w:hAnsi="Arial" w:cs="Arial"/>
                <w:sz w:val="18"/>
                <w:szCs w:val="18"/>
                <w:lang w:val="fr-FR"/>
              </w:rPr>
            </w:pPr>
            <w:r>
              <w:rPr>
                <w:rFonts w:ascii="Arial" w:hAnsi="Arial" w:cs="Arial"/>
                <w:sz w:val="18"/>
                <w:szCs w:val="18"/>
                <w:lang w:val="fr-FR"/>
              </w:rPr>
              <w:t>Si réponse=2, Aller à D8</w:t>
            </w:r>
          </w:p>
        </w:tc>
      </w:tr>
      <w:tr w:rsidR="00102BFD" w:rsidRPr="008325F1" w14:paraId="425CD296" w14:textId="77777777" w:rsidTr="00660247">
        <w:trPr>
          <w:trHeight w:val="805"/>
        </w:trPr>
        <w:tc>
          <w:tcPr>
            <w:tcW w:w="1294" w:type="dxa"/>
            <w:noWrap/>
            <w:vAlign w:val="bottom"/>
          </w:tcPr>
          <w:p w14:paraId="7CB6A918" w14:textId="727E010B"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D7</w:t>
            </w:r>
          </w:p>
        </w:tc>
        <w:tc>
          <w:tcPr>
            <w:tcW w:w="3946" w:type="dxa"/>
          </w:tcPr>
          <w:p w14:paraId="0681FAC7" w14:textId="20660E39" w:rsidR="00102BFD" w:rsidRPr="007F1328" w:rsidDel="000129EF" w:rsidRDefault="00102BFD" w:rsidP="00102BFD">
            <w:pPr>
              <w:rPr>
                <w:rFonts w:ascii="Arial" w:hAnsi="Arial" w:cs="Arial"/>
                <w:sz w:val="18"/>
                <w:szCs w:val="18"/>
                <w:lang w:val="fr-FR"/>
              </w:rPr>
            </w:pPr>
            <w:r w:rsidRPr="007F1328">
              <w:rPr>
                <w:rFonts w:ascii="Arial" w:hAnsi="Arial" w:cs="Arial"/>
                <w:sz w:val="18"/>
                <w:szCs w:val="18"/>
                <w:lang w:val="fr-FR"/>
              </w:rPr>
              <w:t xml:space="preserve">Quelle est </w:t>
            </w:r>
            <w:r w:rsidR="003D7CA4" w:rsidRPr="007F1328">
              <w:rPr>
                <w:rFonts w:ascii="Arial" w:hAnsi="Arial" w:cs="Arial"/>
                <w:sz w:val="18"/>
                <w:szCs w:val="18"/>
                <w:lang w:val="fr-FR"/>
              </w:rPr>
              <w:t>la valeur totale</w:t>
            </w:r>
            <w:r w:rsidRPr="007F1328">
              <w:rPr>
                <w:rFonts w:ascii="Arial" w:hAnsi="Arial" w:cs="Arial"/>
                <w:sz w:val="18"/>
                <w:szCs w:val="18"/>
                <w:lang w:val="fr-FR"/>
              </w:rPr>
              <w:t xml:space="preserve"> des engrais chimiques achetés</w:t>
            </w:r>
            <w:r>
              <w:rPr>
                <w:rFonts w:ascii="Arial" w:hAnsi="Arial" w:cs="Arial"/>
                <w:sz w:val="18"/>
                <w:szCs w:val="18"/>
                <w:lang w:val="fr-FR"/>
              </w:rPr>
              <w:t> ?</w:t>
            </w:r>
            <w:r w:rsidRPr="007F1328">
              <w:rPr>
                <w:rFonts w:ascii="Arial" w:hAnsi="Arial" w:cs="Arial"/>
                <w:sz w:val="18"/>
                <w:szCs w:val="18"/>
                <w:lang w:val="fr-FR"/>
              </w:rPr>
              <w:t xml:space="preserve"> </w:t>
            </w:r>
          </w:p>
        </w:tc>
        <w:tc>
          <w:tcPr>
            <w:tcW w:w="2835" w:type="dxa"/>
            <w:noWrap/>
          </w:tcPr>
          <w:p w14:paraId="437E5DEA" w14:textId="77777777" w:rsidR="00102BFD" w:rsidRPr="007F1328" w:rsidRDefault="00102BFD" w:rsidP="00102BFD">
            <w:pPr>
              <w:rPr>
                <w:rFonts w:ascii="Arial" w:hAnsi="Arial" w:cs="Arial"/>
                <w:sz w:val="18"/>
                <w:szCs w:val="18"/>
                <w:lang w:val="fr-FR"/>
              </w:rPr>
            </w:pPr>
          </w:p>
        </w:tc>
        <w:tc>
          <w:tcPr>
            <w:tcW w:w="1699" w:type="dxa"/>
            <w:noWrap/>
          </w:tcPr>
          <w:p w14:paraId="61E5A7A2" w14:textId="77777777" w:rsidR="00102BFD" w:rsidRPr="007F1328" w:rsidRDefault="00102BFD" w:rsidP="00102BFD">
            <w:pPr>
              <w:rPr>
                <w:rFonts w:ascii="Arial" w:hAnsi="Arial" w:cs="Arial"/>
                <w:sz w:val="18"/>
                <w:szCs w:val="18"/>
                <w:lang w:val="fr-FR"/>
              </w:rPr>
            </w:pPr>
          </w:p>
        </w:tc>
      </w:tr>
      <w:tr w:rsidR="00102BFD" w:rsidRPr="008325F1" w14:paraId="16FB2052" w14:textId="77777777" w:rsidTr="00660247">
        <w:trPr>
          <w:trHeight w:val="805"/>
        </w:trPr>
        <w:tc>
          <w:tcPr>
            <w:tcW w:w="1294" w:type="dxa"/>
            <w:noWrap/>
            <w:vAlign w:val="bottom"/>
          </w:tcPr>
          <w:p w14:paraId="5C5EFB7D" w14:textId="66FAF0C4"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D8</w:t>
            </w:r>
          </w:p>
        </w:tc>
        <w:tc>
          <w:tcPr>
            <w:tcW w:w="3946" w:type="dxa"/>
          </w:tcPr>
          <w:p w14:paraId="42E2DBB4" w14:textId="3DD3309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Avez-vous acheté des engrais organiques pour utiliser sur n’importe lequel de vos champs au cours de la saison agricole en cours</w:t>
            </w:r>
            <w:r>
              <w:rPr>
                <w:rFonts w:ascii="Arial" w:hAnsi="Arial" w:cs="Arial"/>
                <w:sz w:val="18"/>
                <w:szCs w:val="18"/>
                <w:lang w:val="fr-FR"/>
              </w:rPr>
              <w:t> ?</w:t>
            </w:r>
          </w:p>
        </w:tc>
        <w:tc>
          <w:tcPr>
            <w:tcW w:w="2835" w:type="dxa"/>
            <w:noWrap/>
          </w:tcPr>
          <w:p w14:paraId="4F20BE57"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14135472" w14:textId="3632E70C"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449B5AE7" w14:textId="564C6F56" w:rsidR="00102BFD" w:rsidRPr="007F1328" w:rsidRDefault="00102BFD" w:rsidP="00102BFD">
            <w:pPr>
              <w:rPr>
                <w:rFonts w:ascii="Arial" w:hAnsi="Arial" w:cs="Arial"/>
                <w:sz w:val="18"/>
                <w:szCs w:val="18"/>
                <w:lang w:val="fr-FR"/>
              </w:rPr>
            </w:pPr>
            <w:r>
              <w:rPr>
                <w:rFonts w:ascii="Arial" w:hAnsi="Arial" w:cs="Arial"/>
                <w:sz w:val="18"/>
                <w:szCs w:val="18"/>
                <w:lang w:val="fr-FR"/>
              </w:rPr>
              <w:t>Si réponse=2, Aller à D10</w:t>
            </w:r>
          </w:p>
        </w:tc>
      </w:tr>
      <w:tr w:rsidR="00102BFD" w:rsidRPr="008325F1" w14:paraId="110D87E1" w14:textId="77777777" w:rsidTr="00660247">
        <w:trPr>
          <w:trHeight w:val="805"/>
        </w:trPr>
        <w:tc>
          <w:tcPr>
            <w:tcW w:w="1294" w:type="dxa"/>
            <w:noWrap/>
            <w:vAlign w:val="bottom"/>
          </w:tcPr>
          <w:p w14:paraId="576E430D" w14:textId="43F36D17"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D9</w:t>
            </w:r>
          </w:p>
        </w:tc>
        <w:tc>
          <w:tcPr>
            <w:tcW w:w="3946" w:type="dxa"/>
          </w:tcPr>
          <w:p w14:paraId="3C0F3493" w14:textId="0D5DA2E8"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Quelle est la valeur totale des engrais organiques achetés</w:t>
            </w:r>
            <w:r>
              <w:rPr>
                <w:rFonts w:ascii="Arial" w:hAnsi="Arial" w:cs="Arial"/>
                <w:sz w:val="18"/>
                <w:szCs w:val="18"/>
                <w:lang w:val="fr-FR"/>
              </w:rPr>
              <w:t> ?</w:t>
            </w:r>
            <w:r w:rsidRPr="007F1328">
              <w:rPr>
                <w:rFonts w:ascii="Arial" w:hAnsi="Arial" w:cs="Arial"/>
                <w:sz w:val="18"/>
                <w:szCs w:val="18"/>
                <w:lang w:val="fr-FR"/>
              </w:rPr>
              <w:t xml:space="preserve"> </w:t>
            </w:r>
          </w:p>
        </w:tc>
        <w:tc>
          <w:tcPr>
            <w:tcW w:w="2835" w:type="dxa"/>
            <w:noWrap/>
          </w:tcPr>
          <w:p w14:paraId="2E60B6A2" w14:textId="77777777" w:rsidR="00102BFD" w:rsidRPr="007F1328" w:rsidRDefault="00102BFD" w:rsidP="00102BFD">
            <w:pPr>
              <w:rPr>
                <w:rFonts w:ascii="Arial" w:hAnsi="Arial" w:cs="Arial"/>
                <w:sz w:val="18"/>
                <w:szCs w:val="18"/>
                <w:lang w:val="fr-FR"/>
              </w:rPr>
            </w:pPr>
          </w:p>
        </w:tc>
        <w:tc>
          <w:tcPr>
            <w:tcW w:w="1699" w:type="dxa"/>
            <w:noWrap/>
          </w:tcPr>
          <w:p w14:paraId="4F4B266A" w14:textId="77777777" w:rsidR="00102BFD" w:rsidRPr="007F1328" w:rsidRDefault="00102BFD" w:rsidP="00102BFD">
            <w:pPr>
              <w:rPr>
                <w:rFonts w:ascii="Arial" w:hAnsi="Arial" w:cs="Arial"/>
                <w:sz w:val="18"/>
                <w:szCs w:val="18"/>
                <w:lang w:val="fr-FR"/>
              </w:rPr>
            </w:pPr>
          </w:p>
        </w:tc>
      </w:tr>
      <w:tr w:rsidR="00102BFD" w:rsidRPr="007F1328" w14:paraId="1BA140F0" w14:textId="77777777" w:rsidTr="00660247">
        <w:trPr>
          <w:trHeight w:val="805"/>
        </w:trPr>
        <w:tc>
          <w:tcPr>
            <w:tcW w:w="1294" w:type="dxa"/>
            <w:noWrap/>
            <w:vAlign w:val="bottom"/>
          </w:tcPr>
          <w:p w14:paraId="387FBC6B" w14:textId="6CACD5AF"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D10</w:t>
            </w:r>
          </w:p>
        </w:tc>
        <w:tc>
          <w:tcPr>
            <w:tcW w:w="3946" w:type="dxa"/>
          </w:tcPr>
          <w:p w14:paraId="176C38FA" w14:textId="6649F044"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Avez-vous acheté des produits phytosanitaires pour utiliser sur n’importe lequel de vos champs au cours de la saison agricole en cours</w:t>
            </w:r>
          </w:p>
        </w:tc>
        <w:tc>
          <w:tcPr>
            <w:tcW w:w="2835" w:type="dxa"/>
            <w:noWrap/>
          </w:tcPr>
          <w:p w14:paraId="4D145DD6"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2DD29C13" w14:textId="2160AE70"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03BA42CC" w14:textId="31152F1D" w:rsidR="00102BFD" w:rsidRPr="007F1328" w:rsidRDefault="00102BFD" w:rsidP="00102BFD">
            <w:pPr>
              <w:rPr>
                <w:rFonts w:ascii="Arial" w:hAnsi="Arial" w:cs="Arial"/>
                <w:sz w:val="18"/>
                <w:szCs w:val="18"/>
                <w:lang w:val="fr-FR"/>
              </w:rPr>
            </w:pPr>
            <w:r>
              <w:rPr>
                <w:rFonts w:ascii="Arial" w:hAnsi="Arial" w:cs="Arial"/>
                <w:sz w:val="18"/>
                <w:szCs w:val="18"/>
                <w:lang w:val="fr-FR"/>
              </w:rPr>
              <w:t>Si réponse=2, Aller à 12</w:t>
            </w:r>
          </w:p>
        </w:tc>
      </w:tr>
      <w:tr w:rsidR="00102BFD" w:rsidRPr="00201D82" w14:paraId="417AAF30" w14:textId="77777777" w:rsidTr="00660247">
        <w:trPr>
          <w:trHeight w:val="805"/>
        </w:trPr>
        <w:tc>
          <w:tcPr>
            <w:tcW w:w="1294" w:type="dxa"/>
            <w:noWrap/>
            <w:vAlign w:val="bottom"/>
          </w:tcPr>
          <w:p w14:paraId="1444ECD7" w14:textId="3D8E7B9B"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D11</w:t>
            </w:r>
          </w:p>
        </w:tc>
        <w:tc>
          <w:tcPr>
            <w:tcW w:w="3946" w:type="dxa"/>
          </w:tcPr>
          <w:p w14:paraId="333EA9AE" w14:textId="514B7E79"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 xml:space="preserve">Quelle est </w:t>
            </w:r>
            <w:r w:rsidR="00CE6E3E" w:rsidRPr="007F1328">
              <w:rPr>
                <w:rFonts w:ascii="Arial" w:hAnsi="Arial" w:cs="Arial"/>
                <w:sz w:val="18"/>
                <w:szCs w:val="18"/>
                <w:lang w:val="fr-FR"/>
              </w:rPr>
              <w:t>la valeur totale</w:t>
            </w:r>
            <w:r w:rsidRPr="007F1328">
              <w:rPr>
                <w:rFonts w:ascii="Arial" w:hAnsi="Arial" w:cs="Arial"/>
                <w:sz w:val="18"/>
                <w:szCs w:val="18"/>
                <w:lang w:val="fr-FR"/>
              </w:rPr>
              <w:t xml:space="preserve"> des produits phytosanitaires achetés</w:t>
            </w:r>
            <w:r>
              <w:rPr>
                <w:rFonts w:ascii="Arial" w:hAnsi="Arial" w:cs="Arial"/>
                <w:sz w:val="18"/>
                <w:szCs w:val="18"/>
                <w:lang w:val="fr-FR"/>
              </w:rPr>
              <w:t> ?</w:t>
            </w:r>
          </w:p>
        </w:tc>
        <w:tc>
          <w:tcPr>
            <w:tcW w:w="2835" w:type="dxa"/>
            <w:noWrap/>
          </w:tcPr>
          <w:p w14:paraId="06004D2F" w14:textId="673C659F" w:rsidR="00102BFD" w:rsidRPr="007F1328" w:rsidRDefault="0023115B" w:rsidP="00102BFD">
            <w:pPr>
              <w:rPr>
                <w:rFonts w:ascii="Arial" w:hAnsi="Arial" w:cs="Arial"/>
                <w:sz w:val="18"/>
                <w:szCs w:val="18"/>
                <w:lang w:val="fr-FR"/>
              </w:rPr>
            </w:pPr>
            <w:r>
              <w:rPr>
                <w:rFonts w:ascii="Arial" w:hAnsi="Arial" w:cs="Arial"/>
                <w:sz w:val="18"/>
                <w:szCs w:val="18"/>
                <w:lang w:val="fr-FR"/>
              </w:rPr>
              <w:t>FCFA</w:t>
            </w:r>
          </w:p>
        </w:tc>
        <w:tc>
          <w:tcPr>
            <w:tcW w:w="1699" w:type="dxa"/>
            <w:noWrap/>
          </w:tcPr>
          <w:p w14:paraId="549DB6CD" w14:textId="77777777" w:rsidR="00102BFD" w:rsidRPr="007F1328" w:rsidRDefault="00102BFD" w:rsidP="00102BFD">
            <w:pPr>
              <w:rPr>
                <w:rFonts w:ascii="Arial" w:hAnsi="Arial" w:cs="Arial"/>
                <w:sz w:val="18"/>
                <w:szCs w:val="18"/>
                <w:lang w:val="fr-FR"/>
              </w:rPr>
            </w:pPr>
          </w:p>
        </w:tc>
      </w:tr>
      <w:tr w:rsidR="00102BFD" w:rsidRPr="008325F1" w14:paraId="6EE2082D" w14:textId="77777777" w:rsidTr="00660247">
        <w:trPr>
          <w:trHeight w:val="805"/>
        </w:trPr>
        <w:tc>
          <w:tcPr>
            <w:tcW w:w="1294" w:type="dxa"/>
            <w:noWrap/>
            <w:vAlign w:val="bottom"/>
          </w:tcPr>
          <w:p w14:paraId="26906E48" w14:textId="1E28CBD7"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D12</w:t>
            </w:r>
          </w:p>
        </w:tc>
        <w:tc>
          <w:tcPr>
            <w:tcW w:w="3946" w:type="dxa"/>
          </w:tcPr>
          <w:p w14:paraId="0DE38F22" w14:textId="3D50F44A"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Avez-vous acheté/loué de la main d’œuvre agricole pour travailler sur n’importe lequel de vos champs au cours de la saison agricole en cours</w:t>
            </w:r>
            <w:r>
              <w:rPr>
                <w:rFonts w:ascii="Arial" w:hAnsi="Arial" w:cs="Arial"/>
                <w:sz w:val="18"/>
                <w:szCs w:val="18"/>
                <w:lang w:val="fr-FR"/>
              </w:rPr>
              <w:t> ?</w:t>
            </w:r>
          </w:p>
        </w:tc>
        <w:tc>
          <w:tcPr>
            <w:tcW w:w="2835" w:type="dxa"/>
            <w:noWrap/>
          </w:tcPr>
          <w:p w14:paraId="004D7F5B"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6DF6D00F" w14:textId="381B654E"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3098BEF2" w14:textId="2B000962" w:rsidR="00102BFD" w:rsidRPr="007F1328" w:rsidRDefault="00102BFD" w:rsidP="00102BFD">
            <w:pPr>
              <w:rPr>
                <w:rFonts w:ascii="Arial" w:hAnsi="Arial" w:cs="Arial"/>
                <w:sz w:val="18"/>
                <w:szCs w:val="18"/>
                <w:lang w:val="fr-FR"/>
              </w:rPr>
            </w:pPr>
            <w:r>
              <w:rPr>
                <w:rFonts w:ascii="Arial" w:hAnsi="Arial" w:cs="Arial"/>
                <w:sz w:val="18"/>
                <w:szCs w:val="18"/>
                <w:lang w:val="fr-FR"/>
              </w:rPr>
              <w:t>Si réponse=2, Aller à D14</w:t>
            </w:r>
          </w:p>
        </w:tc>
      </w:tr>
      <w:tr w:rsidR="00102BFD" w:rsidRPr="00201D82" w14:paraId="7D4F3BB3" w14:textId="77777777" w:rsidTr="00660247">
        <w:trPr>
          <w:trHeight w:val="805"/>
        </w:trPr>
        <w:tc>
          <w:tcPr>
            <w:tcW w:w="1294" w:type="dxa"/>
            <w:noWrap/>
            <w:vAlign w:val="bottom"/>
          </w:tcPr>
          <w:p w14:paraId="4705A78E" w14:textId="1E20CB7A"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D13</w:t>
            </w:r>
          </w:p>
        </w:tc>
        <w:tc>
          <w:tcPr>
            <w:tcW w:w="3946" w:type="dxa"/>
          </w:tcPr>
          <w:p w14:paraId="3EF9DBEF" w14:textId="5AFE5D8A"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 xml:space="preserve">Quelle est </w:t>
            </w:r>
            <w:r w:rsidR="00CE6E3E" w:rsidRPr="007F1328">
              <w:rPr>
                <w:rFonts w:ascii="Arial" w:hAnsi="Arial" w:cs="Arial"/>
                <w:sz w:val="18"/>
                <w:szCs w:val="18"/>
                <w:lang w:val="fr-FR"/>
              </w:rPr>
              <w:t>la valeur totale</w:t>
            </w:r>
            <w:r w:rsidRPr="007F1328">
              <w:rPr>
                <w:rFonts w:ascii="Arial" w:hAnsi="Arial" w:cs="Arial"/>
                <w:sz w:val="18"/>
                <w:szCs w:val="18"/>
                <w:lang w:val="fr-FR"/>
              </w:rPr>
              <w:t xml:space="preserve"> de la main d’œuvre achetée </w:t>
            </w:r>
            <w:r>
              <w:rPr>
                <w:rFonts w:ascii="Arial" w:hAnsi="Arial" w:cs="Arial"/>
                <w:sz w:val="18"/>
                <w:szCs w:val="18"/>
                <w:lang w:val="fr-FR"/>
              </w:rPr>
              <w:t>ou loué ?</w:t>
            </w:r>
          </w:p>
        </w:tc>
        <w:tc>
          <w:tcPr>
            <w:tcW w:w="2835" w:type="dxa"/>
            <w:noWrap/>
          </w:tcPr>
          <w:p w14:paraId="12774881" w14:textId="5AFFF161" w:rsidR="00102BFD" w:rsidRPr="007F1328" w:rsidRDefault="0023115B" w:rsidP="00102BFD">
            <w:pPr>
              <w:rPr>
                <w:rFonts w:ascii="Arial" w:hAnsi="Arial" w:cs="Arial"/>
                <w:sz w:val="18"/>
                <w:szCs w:val="18"/>
                <w:lang w:val="fr-FR"/>
              </w:rPr>
            </w:pPr>
            <w:r>
              <w:rPr>
                <w:rFonts w:ascii="Arial" w:hAnsi="Arial" w:cs="Arial"/>
                <w:sz w:val="18"/>
                <w:szCs w:val="18"/>
                <w:lang w:val="fr-FR"/>
              </w:rPr>
              <w:t>FCFA</w:t>
            </w:r>
          </w:p>
        </w:tc>
        <w:tc>
          <w:tcPr>
            <w:tcW w:w="1699" w:type="dxa"/>
            <w:noWrap/>
          </w:tcPr>
          <w:p w14:paraId="052526D4" w14:textId="77777777" w:rsidR="00102BFD" w:rsidRPr="007F1328" w:rsidRDefault="00102BFD" w:rsidP="00102BFD">
            <w:pPr>
              <w:rPr>
                <w:rFonts w:ascii="Arial" w:hAnsi="Arial" w:cs="Arial"/>
                <w:sz w:val="18"/>
                <w:szCs w:val="18"/>
                <w:lang w:val="fr-FR"/>
              </w:rPr>
            </w:pPr>
          </w:p>
        </w:tc>
      </w:tr>
      <w:tr w:rsidR="00102BFD" w:rsidRPr="008325F1" w14:paraId="685F1634" w14:textId="77777777" w:rsidTr="00660247">
        <w:trPr>
          <w:trHeight w:val="805"/>
        </w:trPr>
        <w:tc>
          <w:tcPr>
            <w:tcW w:w="1294" w:type="dxa"/>
            <w:noWrap/>
            <w:vAlign w:val="bottom"/>
          </w:tcPr>
          <w:p w14:paraId="690F522B" w14:textId="6B2ACF06"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D14</w:t>
            </w:r>
          </w:p>
        </w:tc>
        <w:tc>
          <w:tcPr>
            <w:tcW w:w="3946" w:type="dxa"/>
          </w:tcPr>
          <w:p w14:paraId="0BD038AE" w14:textId="66332CC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 xml:space="preserve">Avez-vous réalisé d’autres investissements sur </w:t>
            </w:r>
            <w:r w:rsidR="00CE6E3E" w:rsidRPr="007F1328">
              <w:rPr>
                <w:rFonts w:ascii="Arial" w:hAnsi="Arial" w:cs="Arial"/>
                <w:sz w:val="18"/>
                <w:szCs w:val="18"/>
                <w:lang w:val="fr-FR"/>
              </w:rPr>
              <w:t>votre champ</w:t>
            </w:r>
            <w:r w:rsidRPr="007F1328">
              <w:rPr>
                <w:rFonts w:ascii="Arial" w:hAnsi="Arial" w:cs="Arial"/>
                <w:sz w:val="18"/>
                <w:szCs w:val="18"/>
                <w:lang w:val="fr-FR"/>
              </w:rPr>
              <w:t> ?</w:t>
            </w:r>
          </w:p>
        </w:tc>
        <w:tc>
          <w:tcPr>
            <w:tcW w:w="2835" w:type="dxa"/>
            <w:noWrap/>
          </w:tcPr>
          <w:p w14:paraId="5FD4289D"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4E1B24C1" w14:textId="6926E7AC"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025DED23" w14:textId="7F7D4B79" w:rsidR="00102BFD" w:rsidRPr="007F1328" w:rsidRDefault="00102BFD" w:rsidP="00102BFD">
            <w:pPr>
              <w:rPr>
                <w:rFonts w:ascii="Arial" w:hAnsi="Arial" w:cs="Arial"/>
                <w:sz w:val="18"/>
                <w:szCs w:val="18"/>
                <w:lang w:val="fr-FR"/>
              </w:rPr>
            </w:pPr>
            <w:r>
              <w:rPr>
                <w:rFonts w:ascii="Arial" w:hAnsi="Arial" w:cs="Arial"/>
                <w:sz w:val="18"/>
                <w:szCs w:val="18"/>
                <w:lang w:val="fr-FR"/>
              </w:rPr>
              <w:t>Si réponse=2, Aller à D18</w:t>
            </w:r>
          </w:p>
        </w:tc>
      </w:tr>
      <w:tr w:rsidR="00102BFD" w:rsidRPr="008325F1" w14:paraId="48D9DE24" w14:textId="77777777" w:rsidTr="00660247">
        <w:trPr>
          <w:trHeight w:val="805"/>
        </w:trPr>
        <w:tc>
          <w:tcPr>
            <w:tcW w:w="1294" w:type="dxa"/>
            <w:noWrap/>
            <w:vAlign w:val="bottom"/>
          </w:tcPr>
          <w:p w14:paraId="4BF00651" w14:textId="645512DD"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D15</w:t>
            </w:r>
          </w:p>
        </w:tc>
        <w:tc>
          <w:tcPr>
            <w:tcW w:w="3946" w:type="dxa"/>
          </w:tcPr>
          <w:p w14:paraId="522F2F03" w14:textId="1CFE795E"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Préciser la nature de ces autres investissements</w:t>
            </w:r>
            <w:r>
              <w:rPr>
                <w:rFonts w:ascii="Arial" w:hAnsi="Arial" w:cs="Arial"/>
                <w:sz w:val="18"/>
                <w:szCs w:val="18"/>
                <w:lang w:val="fr-FR"/>
              </w:rPr>
              <w:t> ?</w:t>
            </w:r>
          </w:p>
        </w:tc>
        <w:tc>
          <w:tcPr>
            <w:tcW w:w="2835" w:type="dxa"/>
            <w:noWrap/>
          </w:tcPr>
          <w:p w14:paraId="772B5AE8" w14:textId="77777777" w:rsidR="00102BFD" w:rsidRPr="007F1328" w:rsidRDefault="00102BFD" w:rsidP="00102BFD">
            <w:pPr>
              <w:rPr>
                <w:rFonts w:ascii="Arial" w:hAnsi="Arial" w:cs="Arial"/>
                <w:sz w:val="18"/>
                <w:szCs w:val="18"/>
                <w:lang w:val="fr-FR"/>
              </w:rPr>
            </w:pPr>
          </w:p>
        </w:tc>
        <w:tc>
          <w:tcPr>
            <w:tcW w:w="1699" w:type="dxa"/>
            <w:noWrap/>
          </w:tcPr>
          <w:p w14:paraId="554B67CC" w14:textId="77777777" w:rsidR="00102BFD" w:rsidRPr="007F1328" w:rsidRDefault="00102BFD" w:rsidP="00102BFD">
            <w:pPr>
              <w:rPr>
                <w:rFonts w:ascii="Arial" w:hAnsi="Arial" w:cs="Arial"/>
                <w:sz w:val="18"/>
                <w:szCs w:val="18"/>
                <w:lang w:val="fr-FR"/>
              </w:rPr>
            </w:pPr>
          </w:p>
        </w:tc>
      </w:tr>
      <w:tr w:rsidR="00102BFD" w:rsidRPr="00201D82" w14:paraId="183A3EF8" w14:textId="77777777" w:rsidTr="00660247">
        <w:trPr>
          <w:trHeight w:val="805"/>
        </w:trPr>
        <w:tc>
          <w:tcPr>
            <w:tcW w:w="1294" w:type="dxa"/>
            <w:noWrap/>
            <w:vAlign w:val="bottom"/>
          </w:tcPr>
          <w:p w14:paraId="3B657EFD" w14:textId="2EC18187"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lastRenderedPageBreak/>
              <w:t>D16</w:t>
            </w:r>
          </w:p>
        </w:tc>
        <w:tc>
          <w:tcPr>
            <w:tcW w:w="3946" w:type="dxa"/>
          </w:tcPr>
          <w:p w14:paraId="3FC584CE" w14:textId="4C6D0C1A"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 xml:space="preserve">Quel est le coût total de ces investissements ? </w:t>
            </w:r>
          </w:p>
        </w:tc>
        <w:tc>
          <w:tcPr>
            <w:tcW w:w="2835" w:type="dxa"/>
            <w:noWrap/>
          </w:tcPr>
          <w:p w14:paraId="1784A4F6" w14:textId="6121558F" w:rsidR="00102BFD" w:rsidRPr="007F1328" w:rsidRDefault="002B69F7" w:rsidP="00102BFD">
            <w:pPr>
              <w:rPr>
                <w:rFonts w:ascii="Arial" w:hAnsi="Arial" w:cs="Arial"/>
                <w:sz w:val="18"/>
                <w:szCs w:val="18"/>
                <w:lang w:val="fr-FR"/>
              </w:rPr>
            </w:pPr>
            <w:r>
              <w:rPr>
                <w:rFonts w:ascii="Arial" w:hAnsi="Arial" w:cs="Arial"/>
                <w:sz w:val="18"/>
                <w:szCs w:val="18"/>
                <w:lang w:val="fr-FR"/>
              </w:rPr>
              <w:t>FCFA</w:t>
            </w:r>
          </w:p>
        </w:tc>
        <w:tc>
          <w:tcPr>
            <w:tcW w:w="1699" w:type="dxa"/>
            <w:noWrap/>
          </w:tcPr>
          <w:p w14:paraId="56B927D7" w14:textId="77777777" w:rsidR="00102BFD" w:rsidRPr="007F1328" w:rsidRDefault="00102BFD" w:rsidP="00102BFD">
            <w:pPr>
              <w:rPr>
                <w:rFonts w:ascii="Arial" w:hAnsi="Arial" w:cs="Arial"/>
                <w:sz w:val="18"/>
                <w:szCs w:val="18"/>
                <w:lang w:val="fr-FR"/>
              </w:rPr>
            </w:pPr>
          </w:p>
        </w:tc>
      </w:tr>
      <w:tr w:rsidR="00102BFD" w:rsidRPr="000007EC" w14:paraId="46A0D3E8" w14:textId="77777777" w:rsidTr="00660247">
        <w:trPr>
          <w:trHeight w:val="805"/>
        </w:trPr>
        <w:tc>
          <w:tcPr>
            <w:tcW w:w="1294" w:type="dxa"/>
            <w:noWrap/>
            <w:vAlign w:val="bottom"/>
          </w:tcPr>
          <w:p w14:paraId="6BC9F78B" w14:textId="5092D855"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D17</w:t>
            </w:r>
          </w:p>
        </w:tc>
        <w:tc>
          <w:tcPr>
            <w:tcW w:w="3946" w:type="dxa"/>
          </w:tcPr>
          <w:p w14:paraId="3E2A715A" w14:textId="654382B4"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Quelle est la principale source de financement de vos investissements agricoles ?</w:t>
            </w:r>
          </w:p>
        </w:tc>
        <w:tc>
          <w:tcPr>
            <w:tcW w:w="2835" w:type="dxa"/>
            <w:noWrap/>
          </w:tcPr>
          <w:p w14:paraId="518455C5"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1. Épargne du ménage</w:t>
            </w:r>
          </w:p>
          <w:p w14:paraId="5CDB4AE5"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 xml:space="preserve">2. Cadeau d’un parent </w:t>
            </w:r>
          </w:p>
          <w:p w14:paraId="63D51558"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3. Prêt d’un autre ménage</w:t>
            </w:r>
          </w:p>
          <w:p w14:paraId="00A0CF3A"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4. Prêt d’une tontine</w:t>
            </w:r>
          </w:p>
          <w:p w14:paraId="343A9A05"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 xml:space="preserve">5. Prêt bancaire ou IMF </w:t>
            </w:r>
          </w:p>
          <w:p w14:paraId="47338344"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6. Prêt/Appui d’une coopérative</w:t>
            </w:r>
          </w:p>
          <w:p w14:paraId="1E3F97B1" w14:textId="3E1A3409" w:rsidR="00102BFD" w:rsidRDefault="00102BFD" w:rsidP="00102BFD">
            <w:pPr>
              <w:rPr>
                <w:rFonts w:ascii="Arial" w:hAnsi="Arial" w:cs="Arial"/>
                <w:sz w:val="18"/>
                <w:szCs w:val="18"/>
                <w:lang w:val="fr-FR"/>
              </w:rPr>
            </w:pPr>
            <w:r w:rsidRPr="00102BFD">
              <w:rPr>
                <w:rFonts w:ascii="Arial" w:hAnsi="Arial" w:cs="Arial"/>
                <w:sz w:val="18"/>
                <w:szCs w:val="18"/>
                <w:lang w:val="fr-FR"/>
              </w:rPr>
              <w:t>7. Prêt/Appui d’une ONG</w:t>
            </w:r>
          </w:p>
          <w:p w14:paraId="0E4B2293" w14:textId="3FD6D9B3" w:rsidR="00ED31AA" w:rsidRPr="00102BFD" w:rsidRDefault="00ED31AA" w:rsidP="00102BFD">
            <w:pPr>
              <w:rPr>
                <w:rFonts w:ascii="Arial" w:hAnsi="Arial" w:cs="Arial"/>
                <w:sz w:val="18"/>
                <w:szCs w:val="18"/>
                <w:lang w:val="fr-FR"/>
              </w:rPr>
            </w:pPr>
            <w:r>
              <w:rPr>
                <w:rFonts w:ascii="Arial" w:hAnsi="Arial" w:cs="Arial"/>
                <w:sz w:val="18"/>
                <w:szCs w:val="18"/>
                <w:lang w:val="fr-FR"/>
              </w:rPr>
              <w:t xml:space="preserve">8. Transfer PSE </w:t>
            </w:r>
          </w:p>
          <w:p w14:paraId="7D4B6C39" w14:textId="630C27D2" w:rsidR="00102BFD" w:rsidRPr="007F1328" w:rsidRDefault="00ED31AA" w:rsidP="00102BFD">
            <w:pPr>
              <w:rPr>
                <w:rFonts w:ascii="Arial" w:hAnsi="Arial" w:cs="Arial"/>
                <w:sz w:val="18"/>
                <w:szCs w:val="18"/>
                <w:lang w:val="fr-FR"/>
              </w:rPr>
            </w:pPr>
            <w:r>
              <w:rPr>
                <w:rFonts w:ascii="Arial" w:hAnsi="Arial" w:cs="Arial"/>
                <w:sz w:val="18"/>
                <w:szCs w:val="18"/>
                <w:lang w:val="fr-FR"/>
              </w:rPr>
              <w:t>9</w:t>
            </w:r>
            <w:r w:rsidR="00102BFD" w:rsidRPr="00102BFD">
              <w:rPr>
                <w:rFonts w:ascii="Arial" w:hAnsi="Arial" w:cs="Arial"/>
                <w:sz w:val="18"/>
                <w:szCs w:val="18"/>
                <w:lang w:val="fr-FR"/>
              </w:rPr>
              <w:t>. Autre (précisez)</w:t>
            </w:r>
          </w:p>
        </w:tc>
        <w:tc>
          <w:tcPr>
            <w:tcW w:w="1699" w:type="dxa"/>
            <w:noWrap/>
          </w:tcPr>
          <w:p w14:paraId="5183C170" w14:textId="4A1F8A55" w:rsidR="00102BFD" w:rsidRPr="007F1328" w:rsidRDefault="00ED31AA" w:rsidP="00102BFD">
            <w:pPr>
              <w:rPr>
                <w:rFonts w:ascii="Arial" w:hAnsi="Arial" w:cs="Arial"/>
                <w:sz w:val="18"/>
                <w:szCs w:val="18"/>
                <w:lang w:val="fr-FR"/>
              </w:rPr>
            </w:pPr>
            <w:r>
              <w:rPr>
                <w:rFonts w:ascii="Arial" w:hAnsi="Arial" w:cs="Arial"/>
                <w:sz w:val="18"/>
                <w:szCs w:val="18"/>
                <w:lang w:val="fr-FR"/>
              </w:rPr>
              <w:t xml:space="preserve">Single </w:t>
            </w:r>
            <w:proofErr w:type="spellStart"/>
            <w:r>
              <w:rPr>
                <w:rFonts w:ascii="Arial" w:hAnsi="Arial" w:cs="Arial"/>
                <w:sz w:val="18"/>
                <w:szCs w:val="18"/>
                <w:lang w:val="fr-FR"/>
              </w:rPr>
              <w:t>answer</w:t>
            </w:r>
            <w:proofErr w:type="spellEnd"/>
          </w:p>
        </w:tc>
      </w:tr>
      <w:tr w:rsidR="00ED31AA" w:rsidRPr="004F07AC" w14:paraId="419D1764" w14:textId="77777777" w:rsidTr="00660247">
        <w:trPr>
          <w:trHeight w:val="805"/>
        </w:trPr>
        <w:tc>
          <w:tcPr>
            <w:tcW w:w="1294" w:type="dxa"/>
            <w:noWrap/>
            <w:vAlign w:val="bottom"/>
          </w:tcPr>
          <w:p w14:paraId="7ED784D5" w14:textId="5C3B27E2" w:rsidR="00ED31AA" w:rsidRPr="007F1328" w:rsidRDefault="00ED31AA" w:rsidP="00ED31AA">
            <w:pPr>
              <w:rPr>
                <w:rFonts w:ascii="Arial" w:hAnsi="Arial" w:cs="Arial"/>
                <w:color w:val="000000"/>
                <w:sz w:val="18"/>
                <w:szCs w:val="18"/>
                <w:lang w:val="fr-FR"/>
              </w:rPr>
            </w:pPr>
            <w:r w:rsidRPr="007F1328">
              <w:rPr>
                <w:rFonts w:ascii="Arial" w:hAnsi="Arial" w:cs="Arial"/>
                <w:color w:val="000000"/>
                <w:sz w:val="18"/>
                <w:szCs w:val="18"/>
                <w:lang w:val="fr-FR"/>
              </w:rPr>
              <w:t>D17</w:t>
            </w:r>
            <w:r>
              <w:rPr>
                <w:rFonts w:ascii="Arial" w:hAnsi="Arial" w:cs="Arial"/>
                <w:color w:val="000000"/>
                <w:sz w:val="18"/>
                <w:szCs w:val="18"/>
                <w:lang w:val="fr-FR"/>
              </w:rPr>
              <w:t>b</w:t>
            </w:r>
          </w:p>
        </w:tc>
        <w:tc>
          <w:tcPr>
            <w:tcW w:w="3946" w:type="dxa"/>
          </w:tcPr>
          <w:p w14:paraId="2D0FE1C1" w14:textId="56871DB8" w:rsidR="00ED31AA" w:rsidRPr="007F1328" w:rsidRDefault="00ED31AA" w:rsidP="00ED31AA">
            <w:pPr>
              <w:rPr>
                <w:rFonts w:ascii="Arial" w:hAnsi="Arial" w:cs="Arial"/>
                <w:sz w:val="18"/>
                <w:szCs w:val="18"/>
                <w:lang w:val="fr-FR"/>
              </w:rPr>
            </w:pPr>
            <w:r w:rsidRPr="007F1328">
              <w:rPr>
                <w:rFonts w:ascii="Arial" w:hAnsi="Arial" w:cs="Arial"/>
                <w:sz w:val="18"/>
                <w:szCs w:val="18"/>
                <w:lang w:val="fr-FR"/>
              </w:rPr>
              <w:t>Quelle est la source</w:t>
            </w:r>
            <w:r>
              <w:rPr>
                <w:rFonts w:ascii="Arial" w:hAnsi="Arial" w:cs="Arial"/>
                <w:sz w:val="18"/>
                <w:szCs w:val="18"/>
                <w:lang w:val="fr-FR"/>
              </w:rPr>
              <w:t xml:space="preserve"> secondaire</w:t>
            </w:r>
            <w:r w:rsidRPr="007F1328">
              <w:rPr>
                <w:rFonts w:ascii="Arial" w:hAnsi="Arial" w:cs="Arial"/>
                <w:sz w:val="18"/>
                <w:szCs w:val="18"/>
                <w:lang w:val="fr-FR"/>
              </w:rPr>
              <w:t xml:space="preserve"> de financement de vos investissements agricoles</w:t>
            </w:r>
            <w:r>
              <w:rPr>
                <w:rFonts w:ascii="Arial" w:hAnsi="Arial" w:cs="Arial"/>
                <w:sz w:val="18"/>
                <w:szCs w:val="18"/>
                <w:lang w:val="fr-FR"/>
              </w:rPr>
              <w:t xml:space="preserve"> (Si applicable)</w:t>
            </w:r>
            <w:r w:rsidRPr="007F1328">
              <w:rPr>
                <w:rFonts w:ascii="Arial" w:hAnsi="Arial" w:cs="Arial"/>
                <w:sz w:val="18"/>
                <w:szCs w:val="18"/>
                <w:lang w:val="fr-FR"/>
              </w:rPr>
              <w:t> ?</w:t>
            </w:r>
          </w:p>
        </w:tc>
        <w:tc>
          <w:tcPr>
            <w:tcW w:w="2835" w:type="dxa"/>
            <w:noWrap/>
          </w:tcPr>
          <w:p w14:paraId="0D2BA9D6" w14:textId="21C7754E"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1. Épargne du ménage</w:t>
            </w:r>
          </w:p>
          <w:p w14:paraId="5F1F23C6"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 xml:space="preserve">2. Cadeau d’un parent </w:t>
            </w:r>
          </w:p>
          <w:p w14:paraId="48AC4323"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3. Prêt d’un autre ménage</w:t>
            </w:r>
          </w:p>
          <w:p w14:paraId="13987840"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4. Prêt d’une tontine</w:t>
            </w:r>
          </w:p>
          <w:p w14:paraId="5B49DD41"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 xml:space="preserve">5. Prêt bancaire ou IMF </w:t>
            </w:r>
          </w:p>
          <w:p w14:paraId="3BB9F4AF"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6. Prêt/Appui d’une coopérative</w:t>
            </w:r>
          </w:p>
          <w:p w14:paraId="67ECB0E4" w14:textId="77777777" w:rsidR="00ED31AA" w:rsidRDefault="00ED31AA" w:rsidP="00ED31AA">
            <w:pPr>
              <w:rPr>
                <w:rFonts w:ascii="Arial" w:hAnsi="Arial" w:cs="Arial"/>
                <w:sz w:val="18"/>
                <w:szCs w:val="18"/>
                <w:lang w:val="fr-FR"/>
              </w:rPr>
            </w:pPr>
            <w:r w:rsidRPr="00102BFD">
              <w:rPr>
                <w:rFonts w:ascii="Arial" w:hAnsi="Arial" w:cs="Arial"/>
                <w:sz w:val="18"/>
                <w:szCs w:val="18"/>
                <w:lang w:val="fr-FR"/>
              </w:rPr>
              <w:t>7. Prêt/Appui d’une ONG</w:t>
            </w:r>
          </w:p>
          <w:p w14:paraId="7E4B1A6D" w14:textId="77777777" w:rsidR="00ED31AA" w:rsidRPr="00102BFD" w:rsidRDefault="00ED31AA" w:rsidP="00ED31AA">
            <w:pPr>
              <w:rPr>
                <w:rFonts w:ascii="Arial" w:hAnsi="Arial" w:cs="Arial"/>
                <w:sz w:val="18"/>
                <w:szCs w:val="18"/>
                <w:lang w:val="fr-FR"/>
              </w:rPr>
            </w:pPr>
            <w:r>
              <w:rPr>
                <w:rFonts w:ascii="Arial" w:hAnsi="Arial" w:cs="Arial"/>
                <w:sz w:val="18"/>
                <w:szCs w:val="18"/>
                <w:lang w:val="fr-FR"/>
              </w:rPr>
              <w:t xml:space="preserve">8. Transfer PSE </w:t>
            </w:r>
          </w:p>
          <w:p w14:paraId="69555E6B" w14:textId="77777777" w:rsidR="00ED31AA" w:rsidRDefault="00ED31AA" w:rsidP="00ED31AA">
            <w:pPr>
              <w:rPr>
                <w:rFonts w:ascii="Arial" w:hAnsi="Arial" w:cs="Arial"/>
                <w:sz w:val="18"/>
                <w:szCs w:val="18"/>
                <w:lang w:val="fr-FR"/>
              </w:rPr>
            </w:pPr>
            <w:r>
              <w:rPr>
                <w:rFonts w:ascii="Arial" w:hAnsi="Arial" w:cs="Arial"/>
                <w:sz w:val="18"/>
                <w:szCs w:val="18"/>
                <w:lang w:val="fr-FR"/>
              </w:rPr>
              <w:t>9</w:t>
            </w:r>
            <w:r w:rsidRPr="00102BFD">
              <w:rPr>
                <w:rFonts w:ascii="Arial" w:hAnsi="Arial" w:cs="Arial"/>
                <w:sz w:val="18"/>
                <w:szCs w:val="18"/>
                <w:lang w:val="fr-FR"/>
              </w:rPr>
              <w:t>. Autre (précisez)</w:t>
            </w:r>
          </w:p>
          <w:p w14:paraId="5554850D" w14:textId="32F06260" w:rsidR="004F07AC" w:rsidRPr="00102BFD" w:rsidRDefault="004F07AC" w:rsidP="00ED31AA">
            <w:pPr>
              <w:rPr>
                <w:rFonts w:ascii="Arial" w:hAnsi="Arial" w:cs="Arial"/>
                <w:sz w:val="18"/>
                <w:szCs w:val="18"/>
                <w:lang w:val="fr-FR"/>
              </w:rPr>
            </w:pPr>
            <w:r>
              <w:rPr>
                <w:rFonts w:ascii="Arial" w:hAnsi="Arial" w:cs="Arial"/>
                <w:sz w:val="18"/>
                <w:szCs w:val="18"/>
                <w:lang w:val="fr-FR"/>
              </w:rPr>
              <w:t>-88. NON APPLICABLE</w:t>
            </w:r>
          </w:p>
        </w:tc>
        <w:tc>
          <w:tcPr>
            <w:tcW w:w="1699" w:type="dxa"/>
            <w:noWrap/>
          </w:tcPr>
          <w:p w14:paraId="268118B1" w14:textId="52865F2E" w:rsidR="00ED31AA" w:rsidRDefault="00ED31AA" w:rsidP="00ED31AA">
            <w:pPr>
              <w:rPr>
                <w:rFonts w:ascii="Arial" w:hAnsi="Arial" w:cs="Arial"/>
                <w:sz w:val="18"/>
                <w:szCs w:val="18"/>
                <w:lang w:val="fr-FR"/>
              </w:rPr>
            </w:pPr>
            <w:r>
              <w:rPr>
                <w:rFonts w:ascii="Arial" w:hAnsi="Arial" w:cs="Arial"/>
                <w:sz w:val="18"/>
                <w:szCs w:val="18"/>
                <w:lang w:val="fr-FR"/>
              </w:rPr>
              <w:t xml:space="preserve">Single </w:t>
            </w:r>
            <w:proofErr w:type="spellStart"/>
            <w:r>
              <w:rPr>
                <w:rFonts w:ascii="Arial" w:hAnsi="Arial" w:cs="Arial"/>
                <w:sz w:val="18"/>
                <w:szCs w:val="18"/>
                <w:lang w:val="fr-FR"/>
              </w:rPr>
              <w:t>answer</w:t>
            </w:r>
            <w:proofErr w:type="spellEnd"/>
          </w:p>
        </w:tc>
      </w:tr>
      <w:tr w:rsidR="00ED31AA" w:rsidRPr="004F07AC" w14:paraId="09A2463B" w14:textId="77777777" w:rsidTr="00660247">
        <w:trPr>
          <w:trHeight w:val="805"/>
        </w:trPr>
        <w:tc>
          <w:tcPr>
            <w:tcW w:w="1294" w:type="dxa"/>
            <w:noWrap/>
            <w:vAlign w:val="bottom"/>
          </w:tcPr>
          <w:p w14:paraId="1C272B2A" w14:textId="26E8E876" w:rsidR="00ED31AA" w:rsidRPr="007F1328" w:rsidRDefault="00ED31AA" w:rsidP="00ED31AA">
            <w:pPr>
              <w:rPr>
                <w:rFonts w:ascii="Arial" w:hAnsi="Arial" w:cs="Arial"/>
                <w:color w:val="000000"/>
                <w:sz w:val="18"/>
                <w:szCs w:val="18"/>
                <w:lang w:val="fr-FR"/>
              </w:rPr>
            </w:pPr>
            <w:r w:rsidRPr="007F1328">
              <w:rPr>
                <w:rFonts w:ascii="Arial" w:hAnsi="Arial" w:cs="Arial"/>
                <w:color w:val="000000"/>
                <w:sz w:val="18"/>
                <w:szCs w:val="18"/>
                <w:lang w:val="fr-FR"/>
              </w:rPr>
              <w:t>D17</w:t>
            </w:r>
            <w:r>
              <w:rPr>
                <w:rFonts w:ascii="Arial" w:hAnsi="Arial" w:cs="Arial"/>
                <w:color w:val="000000"/>
                <w:sz w:val="18"/>
                <w:szCs w:val="18"/>
                <w:lang w:val="fr-FR"/>
              </w:rPr>
              <w:t>c</w:t>
            </w:r>
          </w:p>
        </w:tc>
        <w:tc>
          <w:tcPr>
            <w:tcW w:w="3946" w:type="dxa"/>
          </w:tcPr>
          <w:p w14:paraId="25AFB796" w14:textId="4A46B431" w:rsidR="00ED31AA" w:rsidRPr="007F1328" w:rsidRDefault="00ED31AA" w:rsidP="00ED31AA">
            <w:pPr>
              <w:rPr>
                <w:rFonts w:ascii="Arial" w:hAnsi="Arial" w:cs="Arial"/>
                <w:sz w:val="18"/>
                <w:szCs w:val="18"/>
                <w:lang w:val="fr-FR"/>
              </w:rPr>
            </w:pPr>
            <w:r w:rsidRPr="007F1328">
              <w:rPr>
                <w:rFonts w:ascii="Arial" w:hAnsi="Arial" w:cs="Arial"/>
                <w:sz w:val="18"/>
                <w:szCs w:val="18"/>
                <w:lang w:val="fr-FR"/>
              </w:rPr>
              <w:t xml:space="preserve">Quelle est la </w:t>
            </w:r>
            <w:r>
              <w:rPr>
                <w:rFonts w:ascii="Arial" w:hAnsi="Arial" w:cs="Arial"/>
                <w:sz w:val="18"/>
                <w:szCs w:val="18"/>
                <w:lang w:val="fr-FR"/>
              </w:rPr>
              <w:t xml:space="preserve">troisième </w:t>
            </w:r>
            <w:r w:rsidRPr="007F1328">
              <w:rPr>
                <w:rFonts w:ascii="Arial" w:hAnsi="Arial" w:cs="Arial"/>
                <w:sz w:val="18"/>
                <w:szCs w:val="18"/>
                <w:lang w:val="fr-FR"/>
              </w:rPr>
              <w:t>source</w:t>
            </w:r>
            <w:r>
              <w:rPr>
                <w:rFonts w:ascii="Arial" w:hAnsi="Arial" w:cs="Arial"/>
                <w:sz w:val="18"/>
                <w:szCs w:val="18"/>
                <w:lang w:val="fr-FR"/>
              </w:rPr>
              <w:t xml:space="preserve"> </w:t>
            </w:r>
            <w:r w:rsidRPr="007F1328">
              <w:rPr>
                <w:rFonts w:ascii="Arial" w:hAnsi="Arial" w:cs="Arial"/>
                <w:sz w:val="18"/>
                <w:szCs w:val="18"/>
                <w:lang w:val="fr-FR"/>
              </w:rPr>
              <w:t>de financement de vos investissements agricoles</w:t>
            </w:r>
            <w:r>
              <w:rPr>
                <w:rFonts w:ascii="Arial" w:hAnsi="Arial" w:cs="Arial"/>
                <w:sz w:val="18"/>
                <w:szCs w:val="18"/>
                <w:lang w:val="fr-FR"/>
              </w:rPr>
              <w:t xml:space="preserve"> (Si applicable)</w:t>
            </w:r>
            <w:r w:rsidRPr="007F1328">
              <w:rPr>
                <w:rFonts w:ascii="Arial" w:hAnsi="Arial" w:cs="Arial"/>
                <w:sz w:val="18"/>
                <w:szCs w:val="18"/>
                <w:lang w:val="fr-FR"/>
              </w:rPr>
              <w:t> ?</w:t>
            </w:r>
          </w:p>
        </w:tc>
        <w:tc>
          <w:tcPr>
            <w:tcW w:w="2835" w:type="dxa"/>
            <w:noWrap/>
          </w:tcPr>
          <w:p w14:paraId="4A1D31E4"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1. Épargne du ménage</w:t>
            </w:r>
          </w:p>
          <w:p w14:paraId="5D0FC1C8"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 xml:space="preserve">2. Cadeau d’un parent </w:t>
            </w:r>
          </w:p>
          <w:p w14:paraId="4089FA36"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3. Prêt d’un autre ménage</w:t>
            </w:r>
          </w:p>
          <w:p w14:paraId="0850BA52"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4. Prêt d’une tontine</w:t>
            </w:r>
          </w:p>
          <w:p w14:paraId="1C0880F5"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 xml:space="preserve">5. Prêt bancaire ou IMF </w:t>
            </w:r>
          </w:p>
          <w:p w14:paraId="0D47EE14"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6. Prêt/Appui d’une coopérative</w:t>
            </w:r>
          </w:p>
          <w:p w14:paraId="1B853C26" w14:textId="77777777" w:rsidR="00ED31AA" w:rsidRDefault="00ED31AA" w:rsidP="00ED31AA">
            <w:pPr>
              <w:rPr>
                <w:rFonts w:ascii="Arial" w:hAnsi="Arial" w:cs="Arial"/>
                <w:sz w:val="18"/>
                <w:szCs w:val="18"/>
                <w:lang w:val="fr-FR"/>
              </w:rPr>
            </w:pPr>
            <w:r w:rsidRPr="00102BFD">
              <w:rPr>
                <w:rFonts w:ascii="Arial" w:hAnsi="Arial" w:cs="Arial"/>
                <w:sz w:val="18"/>
                <w:szCs w:val="18"/>
                <w:lang w:val="fr-FR"/>
              </w:rPr>
              <w:t>7. Prêt/Appui d’une ONG</w:t>
            </w:r>
          </w:p>
          <w:p w14:paraId="61615133" w14:textId="77777777" w:rsidR="00ED31AA" w:rsidRPr="00102BFD" w:rsidRDefault="00ED31AA" w:rsidP="00ED31AA">
            <w:pPr>
              <w:rPr>
                <w:rFonts w:ascii="Arial" w:hAnsi="Arial" w:cs="Arial"/>
                <w:sz w:val="18"/>
                <w:szCs w:val="18"/>
                <w:lang w:val="fr-FR"/>
              </w:rPr>
            </w:pPr>
            <w:r>
              <w:rPr>
                <w:rFonts w:ascii="Arial" w:hAnsi="Arial" w:cs="Arial"/>
                <w:sz w:val="18"/>
                <w:szCs w:val="18"/>
                <w:lang w:val="fr-FR"/>
              </w:rPr>
              <w:t xml:space="preserve">8. Transfer PSE </w:t>
            </w:r>
          </w:p>
          <w:p w14:paraId="132EA61D" w14:textId="77777777" w:rsidR="00ED31AA" w:rsidRDefault="00ED31AA" w:rsidP="00ED31AA">
            <w:pPr>
              <w:rPr>
                <w:rFonts w:ascii="Arial" w:hAnsi="Arial" w:cs="Arial"/>
                <w:sz w:val="18"/>
                <w:szCs w:val="18"/>
                <w:lang w:val="fr-FR"/>
              </w:rPr>
            </w:pPr>
            <w:r>
              <w:rPr>
                <w:rFonts w:ascii="Arial" w:hAnsi="Arial" w:cs="Arial"/>
                <w:sz w:val="18"/>
                <w:szCs w:val="18"/>
                <w:lang w:val="fr-FR"/>
              </w:rPr>
              <w:t>9</w:t>
            </w:r>
            <w:r w:rsidRPr="00102BFD">
              <w:rPr>
                <w:rFonts w:ascii="Arial" w:hAnsi="Arial" w:cs="Arial"/>
                <w:sz w:val="18"/>
                <w:szCs w:val="18"/>
                <w:lang w:val="fr-FR"/>
              </w:rPr>
              <w:t>. Autre (précisez)</w:t>
            </w:r>
          </w:p>
          <w:p w14:paraId="6122BA59" w14:textId="7851C470" w:rsidR="004F07AC" w:rsidRDefault="004F07AC" w:rsidP="00ED31AA">
            <w:pPr>
              <w:rPr>
                <w:rFonts w:ascii="Arial" w:hAnsi="Arial" w:cs="Arial"/>
                <w:sz w:val="18"/>
                <w:szCs w:val="18"/>
                <w:lang w:val="fr-FR"/>
              </w:rPr>
            </w:pPr>
            <w:r>
              <w:rPr>
                <w:rFonts w:ascii="Arial" w:hAnsi="Arial" w:cs="Arial"/>
                <w:sz w:val="18"/>
                <w:szCs w:val="18"/>
                <w:lang w:val="fr-FR"/>
              </w:rPr>
              <w:t>-88. NON APPLICABLE</w:t>
            </w:r>
          </w:p>
        </w:tc>
        <w:tc>
          <w:tcPr>
            <w:tcW w:w="1699" w:type="dxa"/>
            <w:noWrap/>
          </w:tcPr>
          <w:p w14:paraId="0C53E5C4" w14:textId="3A6A9BD4" w:rsidR="00ED31AA" w:rsidRDefault="00ED31AA" w:rsidP="00ED31AA">
            <w:pPr>
              <w:rPr>
                <w:rFonts w:ascii="Arial" w:hAnsi="Arial" w:cs="Arial"/>
                <w:sz w:val="18"/>
                <w:szCs w:val="18"/>
                <w:lang w:val="fr-FR"/>
              </w:rPr>
            </w:pPr>
            <w:r>
              <w:rPr>
                <w:rFonts w:ascii="Arial" w:hAnsi="Arial" w:cs="Arial"/>
                <w:sz w:val="18"/>
                <w:szCs w:val="18"/>
                <w:lang w:val="fr-FR"/>
              </w:rPr>
              <w:t xml:space="preserve">Single </w:t>
            </w:r>
            <w:proofErr w:type="spellStart"/>
            <w:r>
              <w:rPr>
                <w:rFonts w:ascii="Arial" w:hAnsi="Arial" w:cs="Arial"/>
                <w:sz w:val="18"/>
                <w:szCs w:val="18"/>
                <w:lang w:val="fr-FR"/>
              </w:rPr>
              <w:t>answer</w:t>
            </w:r>
            <w:proofErr w:type="spellEnd"/>
          </w:p>
        </w:tc>
      </w:tr>
      <w:tr w:rsidR="00ED31AA" w:rsidRPr="00201D82" w14:paraId="125718C5" w14:textId="77777777" w:rsidTr="00660247">
        <w:trPr>
          <w:trHeight w:val="805"/>
        </w:trPr>
        <w:tc>
          <w:tcPr>
            <w:tcW w:w="1294" w:type="dxa"/>
            <w:noWrap/>
            <w:vAlign w:val="bottom"/>
          </w:tcPr>
          <w:p w14:paraId="2D1D2880" w14:textId="2C8208E0" w:rsidR="00ED31AA" w:rsidRPr="007F1328" w:rsidRDefault="00ED31AA" w:rsidP="00ED31AA">
            <w:pPr>
              <w:rPr>
                <w:rFonts w:ascii="Arial" w:hAnsi="Arial" w:cs="Arial"/>
                <w:sz w:val="18"/>
                <w:szCs w:val="18"/>
                <w:lang w:val="fr-FR"/>
              </w:rPr>
            </w:pPr>
            <w:r w:rsidRPr="007F1328">
              <w:rPr>
                <w:rFonts w:ascii="Arial" w:hAnsi="Arial" w:cs="Arial"/>
                <w:color w:val="000000"/>
                <w:sz w:val="18"/>
                <w:szCs w:val="18"/>
                <w:lang w:val="fr-FR"/>
              </w:rPr>
              <w:t>D18</w:t>
            </w:r>
          </w:p>
        </w:tc>
        <w:tc>
          <w:tcPr>
            <w:tcW w:w="3946" w:type="dxa"/>
          </w:tcPr>
          <w:p w14:paraId="52A77FDB" w14:textId="678D9A0B" w:rsidR="00ED31AA" w:rsidRPr="007F1328" w:rsidRDefault="00ED31AA" w:rsidP="00ED31AA">
            <w:pPr>
              <w:rPr>
                <w:rFonts w:ascii="Arial" w:hAnsi="Arial" w:cs="Arial"/>
                <w:sz w:val="18"/>
                <w:szCs w:val="18"/>
                <w:lang w:val="fr-FR"/>
              </w:rPr>
            </w:pPr>
            <w:r w:rsidRPr="007F1328">
              <w:rPr>
                <w:rFonts w:ascii="Arial" w:hAnsi="Arial" w:cs="Arial"/>
                <w:sz w:val="18"/>
                <w:szCs w:val="18"/>
                <w:lang w:val="fr-FR"/>
              </w:rPr>
              <w:t>À combien estimez-vous la valeur totale de votre production agricole au cours de la saison agricole passée</w:t>
            </w:r>
            <w:r>
              <w:rPr>
                <w:rFonts w:ascii="Arial" w:hAnsi="Arial" w:cs="Arial"/>
                <w:sz w:val="18"/>
                <w:szCs w:val="18"/>
                <w:lang w:val="fr-FR"/>
              </w:rPr>
              <w:t> ?</w:t>
            </w:r>
          </w:p>
        </w:tc>
        <w:tc>
          <w:tcPr>
            <w:tcW w:w="2835" w:type="dxa"/>
            <w:noWrap/>
          </w:tcPr>
          <w:p w14:paraId="7EE0C7BA" w14:textId="5F493F26" w:rsidR="00ED31AA" w:rsidRPr="007F1328" w:rsidRDefault="00ED31AA" w:rsidP="00ED31AA">
            <w:pPr>
              <w:rPr>
                <w:rFonts w:ascii="Arial" w:hAnsi="Arial" w:cs="Arial"/>
                <w:sz w:val="18"/>
                <w:szCs w:val="18"/>
                <w:lang w:val="fr-FR"/>
              </w:rPr>
            </w:pPr>
            <w:r>
              <w:rPr>
                <w:rFonts w:ascii="Arial" w:hAnsi="Arial" w:cs="Arial"/>
                <w:sz w:val="18"/>
                <w:szCs w:val="18"/>
                <w:lang w:val="fr-FR"/>
              </w:rPr>
              <w:t>FCFA</w:t>
            </w:r>
          </w:p>
        </w:tc>
        <w:tc>
          <w:tcPr>
            <w:tcW w:w="1699" w:type="dxa"/>
            <w:noWrap/>
          </w:tcPr>
          <w:p w14:paraId="105B1C3D" w14:textId="77777777" w:rsidR="00ED31AA" w:rsidRPr="007F1328" w:rsidRDefault="00ED31AA" w:rsidP="00ED31AA">
            <w:pPr>
              <w:rPr>
                <w:rFonts w:ascii="Arial" w:hAnsi="Arial" w:cs="Arial"/>
                <w:sz w:val="18"/>
                <w:szCs w:val="18"/>
                <w:lang w:val="fr-FR"/>
              </w:rPr>
            </w:pPr>
          </w:p>
        </w:tc>
      </w:tr>
    </w:tbl>
    <w:p w14:paraId="3C039B38" w14:textId="77777777" w:rsidR="00150DEE" w:rsidRPr="007F1328" w:rsidRDefault="00150DEE" w:rsidP="00150DEE">
      <w:pPr>
        <w:rPr>
          <w:rFonts w:ascii="Arial" w:hAnsi="Arial" w:cs="Arial"/>
          <w:sz w:val="18"/>
          <w:szCs w:val="18"/>
          <w:lang w:val="fr-FR"/>
        </w:rPr>
      </w:pPr>
    </w:p>
    <w:p w14:paraId="61009EA5" w14:textId="77777777" w:rsidR="0051281E" w:rsidRPr="007F1328" w:rsidRDefault="0051281E" w:rsidP="00150DEE">
      <w:pPr>
        <w:rPr>
          <w:rFonts w:ascii="Arial" w:hAnsi="Arial" w:cs="Arial"/>
          <w:sz w:val="18"/>
          <w:szCs w:val="18"/>
          <w:lang w:val="fr-FR"/>
        </w:rPr>
        <w:sectPr w:rsidR="0051281E" w:rsidRPr="007F1328">
          <w:headerReference w:type="default" r:id="rId8"/>
          <w:footerReference w:type="default" r:id="rId9"/>
          <w:pgSz w:w="11906" w:h="16838"/>
          <w:pgMar w:top="1417" w:right="1417" w:bottom="1417" w:left="1417" w:header="708" w:footer="708" w:gutter="0"/>
          <w:cols w:space="708"/>
          <w:docGrid w:linePitch="360"/>
        </w:sectPr>
      </w:pPr>
    </w:p>
    <w:p w14:paraId="10D0C33C" w14:textId="699C2B67" w:rsidR="00884D06" w:rsidRPr="007F1328" w:rsidRDefault="00884D06" w:rsidP="0001741E">
      <w:pPr>
        <w:pStyle w:val="ListParagraph"/>
        <w:numPr>
          <w:ilvl w:val="0"/>
          <w:numId w:val="14"/>
        </w:numPr>
        <w:rPr>
          <w:rFonts w:ascii="Arial" w:hAnsi="Arial" w:cs="Arial"/>
          <w:sz w:val="18"/>
          <w:szCs w:val="18"/>
          <w:u w:val="single"/>
        </w:rPr>
      </w:pPr>
      <w:r w:rsidRPr="007F1328">
        <w:rPr>
          <w:rFonts w:ascii="Arial" w:hAnsi="Arial" w:cs="Arial"/>
          <w:sz w:val="18"/>
          <w:szCs w:val="18"/>
          <w:u w:val="single"/>
        </w:rPr>
        <w:lastRenderedPageBreak/>
        <w:t>Entreprise familiale non agricole</w:t>
      </w:r>
    </w:p>
    <w:p w14:paraId="723F7BAC" w14:textId="30718122" w:rsidR="00E756E5" w:rsidRPr="007F1328" w:rsidRDefault="00E756E5" w:rsidP="00150DEE">
      <w:pPr>
        <w:rPr>
          <w:rFonts w:ascii="Arial" w:hAnsi="Arial" w:cs="Arial"/>
          <w:sz w:val="18"/>
          <w:szCs w:val="18"/>
          <w:lang w:val="fr-FR"/>
        </w:rPr>
      </w:pPr>
    </w:p>
    <w:p w14:paraId="0D73CF0B" w14:textId="2EDA9CBC" w:rsidR="0051281E" w:rsidRPr="007F1328" w:rsidRDefault="0051281E" w:rsidP="00150DEE">
      <w:pPr>
        <w:rPr>
          <w:rFonts w:ascii="Arial" w:hAnsi="Arial" w:cs="Arial"/>
          <w:sz w:val="18"/>
          <w:szCs w:val="18"/>
          <w:lang w:val="fr-FR"/>
        </w:rPr>
      </w:pPr>
    </w:p>
    <w:tbl>
      <w:tblPr>
        <w:tblStyle w:val="TableGrid"/>
        <w:tblW w:w="5000" w:type="pct"/>
        <w:tblLook w:val="04A0" w:firstRow="1" w:lastRow="0" w:firstColumn="1" w:lastColumn="0" w:noHBand="0" w:noVBand="1"/>
      </w:tblPr>
      <w:tblGrid>
        <w:gridCol w:w="1946"/>
        <w:gridCol w:w="5543"/>
        <w:gridCol w:w="2705"/>
      </w:tblGrid>
      <w:tr w:rsidR="00FC6D2E" w:rsidRPr="00695AB7" w14:paraId="0862444D" w14:textId="77777777" w:rsidTr="00FC6D2E">
        <w:trPr>
          <w:trHeight w:val="2400"/>
        </w:trPr>
        <w:tc>
          <w:tcPr>
            <w:tcW w:w="954" w:type="pct"/>
            <w:noWrap/>
            <w:hideMark/>
          </w:tcPr>
          <w:p w14:paraId="29553638" w14:textId="77777777" w:rsidR="00FC6D2E" w:rsidRPr="007F1328" w:rsidRDefault="00FC6D2E">
            <w:pPr>
              <w:rPr>
                <w:rFonts w:ascii="Arial" w:hAnsi="Arial" w:cs="Arial"/>
                <w:sz w:val="18"/>
                <w:szCs w:val="18"/>
                <w:lang w:val="fr-FR"/>
              </w:rPr>
            </w:pPr>
            <w:r w:rsidRPr="007F1328">
              <w:rPr>
                <w:rFonts w:ascii="Arial" w:hAnsi="Arial" w:cs="Arial"/>
                <w:sz w:val="18"/>
                <w:szCs w:val="18"/>
                <w:lang w:val="fr-FR"/>
              </w:rPr>
              <w:t>D19</w:t>
            </w:r>
          </w:p>
        </w:tc>
        <w:tc>
          <w:tcPr>
            <w:tcW w:w="2719" w:type="pct"/>
            <w:hideMark/>
          </w:tcPr>
          <w:p w14:paraId="53C8550B" w14:textId="01508187" w:rsidR="00FC6D2E" w:rsidRDefault="00FC6D2E">
            <w:pPr>
              <w:rPr>
                <w:rFonts w:ascii="Arial" w:hAnsi="Arial" w:cs="Arial"/>
                <w:sz w:val="18"/>
                <w:szCs w:val="18"/>
                <w:lang w:val="fr-FR"/>
              </w:rPr>
            </w:pPr>
            <w:r w:rsidRPr="007F1328">
              <w:rPr>
                <w:rFonts w:ascii="Arial" w:hAnsi="Arial" w:cs="Arial"/>
                <w:sz w:val="18"/>
                <w:szCs w:val="18"/>
                <w:lang w:val="fr-FR"/>
              </w:rPr>
              <w:t xml:space="preserve">Au cours des </w:t>
            </w:r>
            <w:r w:rsidRPr="00FC6D2E">
              <w:rPr>
                <w:rFonts w:ascii="Arial" w:hAnsi="Arial" w:cs="Arial"/>
                <w:b/>
                <w:sz w:val="18"/>
                <w:szCs w:val="18"/>
                <w:lang w:val="fr-FR"/>
              </w:rPr>
              <w:t>12 derniers mois</w:t>
            </w:r>
            <w:r w:rsidRPr="007F1328">
              <w:rPr>
                <w:rFonts w:ascii="Arial" w:hAnsi="Arial" w:cs="Arial"/>
                <w:sz w:val="18"/>
                <w:szCs w:val="18"/>
                <w:lang w:val="fr-FR"/>
              </w:rPr>
              <w:t>, un membre de votre ménage a-t-il dirigé, en tant que propriétaire ou travailleur pour compte propre, une</w:t>
            </w:r>
            <w:r>
              <w:rPr>
                <w:rFonts w:ascii="Arial" w:hAnsi="Arial" w:cs="Arial"/>
                <w:sz w:val="18"/>
                <w:szCs w:val="18"/>
                <w:lang w:val="fr-FR"/>
              </w:rPr>
              <w:t xml:space="preserve"> ou plusieurs</w:t>
            </w:r>
            <w:r w:rsidRPr="007F1328">
              <w:rPr>
                <w:rFonts w:ascii="Arial" w:hAnsi="Arial" w:cs="Arial"/>
                <w:sz w:val="18"/>
                <w:szCs w:val="18"/>
                <w:lang w:val="fr-FR"/>
              </w:rPr>
              <w:t xml:space="preserve"> </w:t>
            </w:r>
            <w:r>
              <w:rPr>
                <w:rFonts w:ascii="Arial" w:hAnsi="Arial" w:cs="Arial"/>
                <w:sz w:val="18"/>
                <w:szCs w:val="18"/>
                <w:lang w:val="fr-FR"/>
              </w:rPr>
              <w:t>activités non agricoles génératrices de revenu</w:t>
            </w:r>
            <w:r w:rsidRPr="007F1328">
              <w:rPr>
                <w:rFonts w:ascii="Arial" w:hAnsi="Arial" w:cs="Arial"/>
                <w:sz w:val="18"/>
                <w:szCs w:val="18"/>
                <w:lang w:val="fr-FR"/>
              </w:rPr>
              <w:t xml:space="preserve"> ?    </w:t>
            </w:r>
          </w:p>
          <w:p w14:paraId="16CE494F" w14:textId="5D5CE36B" w:rsidR="00FC6D2E" w:rsidRPr="003106C6" w:rsidRDefault="00FC6D2E">
            <w:pPr>
              <w:rPr>
                <w:rFonts w:ascii="Arial" w:hAnsi="Arial" w:cs="Arial"/>
                <w:i/>
                <w:sz w:val="18"/>
                <w:szCs w:val="18"/>
                <w:lang w:val="fr-FR"/>
              </w:rPr>
            </w:pPr>
            <w:r w:rsidRPr="003106C6">
              <w:rPr>
                <w:rFonts w:ascii="Arial" w:hAnsi="Arial" w:cs="Arial"/>
                <w:i/>
                <w:sz w:val="18"/>
                <w:szCs w:val="18"/>
                <w:lang w:val="fr-FR"/>
              </w:rPr>
              <w:t xml:space="preserve"> 1- Oui  </w:t>
            </w:r>
          </w:p>
          <w:p w14:paraId="450DC960" w14:textId="196A28DD" w:rsidR="00FC6D2E" w:rsidRPr="007F1328" w:rsidRDefault="00FC6D2E" w:rsidP="001B0B15">
            <w:pPr>
              <w:rPr>
                <w:rFonts w:ascii="Arial" w:hAnsi="Arial" w:cs="Arial"/>
                <w:sz w:val="18"/>
                <w:szCs w:val="18"/>
                <w:lang w:val="fr-FR"/>
              </w:rPr>
            </w:pPr>
            <w:r w:rsidRPr="003106C6">
              <w:rPr>
                <w:rFonts w:ascii="Arial" w:hAnsi="Arial" w:cs="Arial"/>
                <w:i/>
                <w:sz w:val="18"/>
                <w:szCs w:val="18"/>
                <w:lang w:val="fr-FR"/>
              </w:rPr>
              <w:t xml:space="preserve">2- Non ►  </w:t>
            </w:r>
          </w:p>
        </w:tc>
        <w:tc>
          <w:tcPr>
            <w:tcW w:w="1327" w:type="pct"/>
            <w:noWrap/>
            <w:hideMark/>
          </w:tcPr>
          <w:p w14:paraId="3CF34935" w14:textId="77777777" w:rsidR="00FC6D2E" w:rsidRPr="007F1328" w:rsidRDefault="00FC6D2E">
            <w:pPr>
              <w:rPr>
                <w:rFonts w:ascii="Arial" w:hAnsi="Arial" w:cs="Arial"/>
                <w:sz w:val="18"/>
                <w:szCs w:val="18"/>
                <w:lang w:val="fr-FR"/>
              </w:rPr>
            </w:pPr>
          </w:p>
        </w:tc>
      </w:tr>
      <w:tr w:rsidR="00FC6D2E" w:rsidRPr="008A2AEA" w14:paraId="300A9094" w14:textId="77777777" w:rsidTr="00FC6D2E">
        <w:trPr>
          <w:trHeight w:val="426"/>
        </w:trPr>
        <w:tc>
          <w:tcPr>
            <w:tcW w:w="954" w:type="pct"/>
            <w:noWrap/>
          </w:tcPr>
          <w:p w14:paraId="41BC481F" w14:textId="213B194F" w:rsidR="00FC6D2E" w:rsidRPr="007F1328" w:rsidRDefault="00FC6D2E">
            <w:pPr>
              <w:rPr>
                <w:rFonts w:ascii="Arial" w:hAnsi="Arial" w:cs="Arial"/>
                <w:sz w:val="18"/>
                <w:szCs w:val="18"/>
                <w:lang w:val="fr-FR"/>
              </w:rPr>
            </w:pPr>
            <w:r w:rsidRPr="007F1328">
              <w:rPr>
                <w:rFonts w:ascii="Arial" w:hAnsi="Arial" w:cs="Arial"/>
                <w:sz w:val="18"/>
                <w:szCs w:val="18"/>
                <w:lang w:val="fr-FR"/>
              </w:rPr>
              <w:t>D19</w:t>
            </w:r>
            <w:r>
              <w:rPr>
                <w:rFonts w:ascii="Arial" w:hAnsi="Arial" w:cs="Arial"/>
                <w:sz w:val="18"/>
                <w:szCs w:val="18"/>
                <w:lang w:val="fr-FR"/>
              </w:rPr>
              <w:t>a</w:t>
            </w:r>
          </w:p>
        </w:tc>
        <w:tc>
          <w:tcPr>
            <w:tcW w:w="2719" w:type="pct"/>
          </w:tcPr>
          <w:p w14:paraId="6F27A05B" w14:textId="7D8F0908" w:rsidR="00FC6D2E" w:rsidRPr="007F1328" w:rsidRDefault="00FC6D2E">
            <w:pPr>
              <w:rPr>
                <w:rFonts w:ascii="Arial" w:hAnsi="Arial" w:cs="Arial"/>
                <w:sz w:val="18"/>
                <w:szCs w:val="18"/>
                <w:lang w:val="fr-FR"/>
              </w:rPr>
            </w:pPr>
            <w:r>
              <w:rPr>
                <w:rFonts w:ascii="Arial" w:hAnsi="Arial" w:cs="Arial"/>
                <w:sz w:val="18"/>
                <w:szCs w:val="18"/>
                <w:lang w:val="fr-FR"/>
              </w:rPr>
              <w:t>Nom de l’activité principale</w:t>
            </w:r>
          </w:p>
        </w:tc>
        <w:tc>
          <w:tcPr>
            <w:tcW w:w="1327" w:type="pct"/>
            <w:noWrap/>
          </w:tcPr>
          <w:p w14:paraId="5E3FADC1" w14:textId="77777777" w:rsidR="00FC6D2E" w:rsidRPr="007F1328" w:rsidRDefault="00FC6D2E">
            <w:pPr>
              <w:rPr>
                <w:rFonts w:ascii="Arial" w:hAnsi="Arial" w:cs="Arial"/>
                <w:sz w:val="18"/>
                <w:szCs w:val="18"/>
                <w:lang w:val="fr-FR"/>
              </w:rPr>
            </w:pPr>
          </w:p>
        </w:tc>
      </w:tr>
      <w:tr w:rsidR="00FC6D2E" w:rsidRPr="008325F1" w14:paraId="7A34B2F0" w14:textId="77777777" w:rsidTr="00FC6D2E">
        <w:trPr>
          <w:trHeight w:val="426"/>
        </w:trPr>
        <w:tc>
          <w:tcPr>
            <w:tcW w:w="954" w:type="pct"/>
            <w:noWrap/>
          </w:tcPr>
          <w:p w14:paraId="1D92F1F8" w14:textId="7346A790" w:rsidR="00FC6D2E" w:rsidRPr="007F1328" w:rsidRDefault="00FC6D2E">
            <w:pPr>
              <w:rPr>
                <w:rFonts w:ascii="Arial" w:hAnsi="Arial" w:cs="Arial"/>
                <w:sz w:val="18"/>
                <w:szCs w:val="18"/>
                <w:lang w:val="fr-FR"/>
              </w:rPr>
            </w:pPr>
            <w:r w:rsidRPr="007F1328">
              <w:rPr>
                <w:rFonts w:ascii="Arial" w:hAnsi="Arial" w:cs="Arial"/>
                <w:sz w:val="18"/>
                <w:szCs w:val="18"/>
                <w:lang w:val="fr-FR"/>
              </w:rPr>
              <w:t>D19</w:t>
            </w:r>
            <w:r>
              <w:rPr>
                <w:rFonts w:ascii="Arial" w:hAnsi="Arial" w:cs="Arial"/>
                <w:sz w:val="18"/>
                <w:szCs w:val="18"/>
                <w:lang w:val="fr-FR"/>
              </w:rPr>
              <w:t>b</w:t>
            </w:r>
          </w:p>
        </w:tc>
        <w:tc>
          <w:tcPr>
            <w:tcW w:w="2719" w:type="pct"/>
          </w:tcPr>
          <w:p w14:paraId="52FC8174" w14:textId="4608A9F2" w:rsidR="00FC6D2E" w:rsidRDefault="00FC6D2E">
            <w:pPr>
              <w:rPr>
                <w:rFonts w:ascii="Arial" w:hAnsi="Arial" w:cs="Arial"/>
                <w:sz w:val="18"/>
                <w:szCs w:val="18"/>
                <w:lang w:val="fr-FR"/>
              </w:rPr>
            </w:pPr>
            <w:r>
              <w:rPr>
                <w:rFonts w:ascii="Arial" w:hAnsi="Arial" w:cs="Arial"/>
                <w:sz w:val="18"/>
                <w:szCs w:val="18"/>
                <w:lang w:val="fr-FR"/>
              </w:rPr>
              <w:t>Quel est le type d’activité ?</w:t>
            </w:r>
          </w:p>
          <w:p w14:paraId="46B9FC5F" w14:textId="77777777" w:rsidR="00FC6D2E" w:rsidRDefault="00FC6D2E">
            <w:pPr>
              <w:rPr>
                <w:rFonts w:ascii="Arial" w:hAnsi="Arial" w:cs="Arial"/>
                <w:sz w:val="18"/>
                <w:szCs w:val="18"/>
                <w:lang w:val="fr-FR"/>
              </w:rPr>
            </w:pPr>
          </w:p>
          <w:p w14:paraId="053760C2" w14:textId="77777777" w:rsidR="00FC6D2E" w:rsidRDefault="00FC6D2E">
            <w:pPr>
              <w:rPr>
                <w:rFonts w:ascii="Arial" w:hAnsi="Arial" w:cs="Arial"/>
                <w:sz w:val="18"/>
                <w:szCs w:val="18"/>
                <w:lang w:val="fr-FR"/>
              </w:rPr>
            </w:pPr>
            <w:r>
              <w:rPr>
                <w:rFonts w:ascii="Arial" w:hAnsi="Arial" w:cs="Arial"/>
                <w:sz w:val="18"/>
                <w:szCs w:val="18"/>
                <w:lang w:val="fr-FR"/>
              </w:rPr>
              <w:t>1=</w:t>
            </w:r>
            <w:r w:rsidRPr="007F1328">
              <w:rPr>
                <w:rFonts w:ascii="Arial" w:hAnsi="Arial" w:cs="Arial"/>
                <w:sz w:val="18"/>
                <w:szCs w:val="18"/>
                <w:lang w:val="fr-FR"/>
              </w:rPr>
              <w:t xml:space="preserve"> Transformation de produits agricoles ou animaux</w:t>
            </w:r>
          </w:p>
          <w:p w14:paraId="3E22BDCF" w14:textId="77777777" w:rsidR="00FC6D2E" w:rsidRDefault="00FC6D2E">
            <w:pPr>
              <w:rPr>
                <w:rFonts w:ascii="Arial" w:hAnsi="Arial" w:cs="Arial"/>
                <w:sz w:val="18"/>
                <w:szCs w:val="18"/>
                <w:lang w:val="fr-FR"/>
              </w:rPr>
            </w:pPr>
            <w:r>
              <w:rPr>
                <w:rFonts w:ascii="Arial" w:hAnsi="Arial" w:cs="Arial"/>
                <w:sz w:val="18"/>
                <w:szCs w:val="18"/>
                <w:lang w:val="fr-FR"/>
              </w:rPr>
              <w:t>2=</w:t>
            </w:r>
            <w:r w:rsidRPr="007F1328">
              <w:rPr>
                <w:rFonts w:ascii="Arial" w:hAnsi="Arial" w:cs="Arial"/>
                <w:sz w:val="18"/>
                <w:szCs w:val="18"/>
                <w:lang w:val="fr-FR"/>
              </w:rPr>
              <w:t xml:space="preserve"> Confection/ Réparation des tissus ou vêtements, chaussures</w:t>
            </w:r>
          </w:p>
          <w:p w14:paraId="47BD174A" w14:textId="77777777" w:rsidR="00FC6D2E" w:rsidRDefault="00FC6D2E">
            <w:pPr>
              <w:rPr>
                <w:rFonts w:ascii="Arial" w:hAnsi="Arial" w:cs="Arial"/>
                <w:sz w:val="18"/>
                <w:szCs w:val="18"/>
                <w:lang w:val="fr-FR"/>
              </w:rPr>
            </w:pPr>
            <w:r>
              <w:rPr>
                <w:rFonts w:ascii="Arial" w:hAnsi="Arial" w:cs="Arial"/>
                <w:sz w:val="18"/>
                <w:szCs w:val="18"/>
                <w:lang w:val="fr-FR"/>
              </w:rPr>
              <w:t>3= C</w:t>
            </w:r>
            <w:r w:rsidRPr="007F1328">
              <w:rPr>
                <w:rFonts w:ascii="Arial" w:hAnsi="Arial" w:cs="Arial"/>
                <w:sz w:val="18"/>
                <w:szCs w:val="18"/>
                <w:lang w:val="fr-FR"/>
              </w:rPr>
              <w:t>onstruction de maisons, menuiserie, forge, confection de briques</w:t>
            </w:r>
          </w:p>
          <w:p w14:paraId="09D9A50C" w14:textId="77777777" w:rsidR="00FC6D2E" w:rsidRDefault="00FC6D2E">
            <w:pPr>
              <w:rPr>
                <w:rFonts w:ascii="Arial" w:hAnsi="Arial" w:cs="Arial"/>
                <w:sz w:val="18"/>
                <w:szCs w:val="18"/>
                <w:lang w:val="fr-FR"/>
              </w:rPr>
            </w:pPr>
            <w:r>
              <w:rPr>
                <w:rFonts w:ascii="Arial" w:hAnsi="Arial" w:cs="Arial"/>
                <w:sz w:val="18"/>
                <w:szCs w:val="18"/>
                <w:lang w:val="fr-FR"/>
              </w:rPr>
              <w:t>4=</w:t>
            </w:r>
            <w:r w:rsidRPr="007F1328">
              <w:rPr>
                <w:rFonts w:ascii="Arial" w:hAnsi="Arial" w:cs="Arial"/>
                <w:sz w:val="18"/>
                <w:szCs w:val="18"/>
                <w:lang w:val="fr-FR"/>
              </w:rPr>
              <w:t xml:space="preserve"> Commerce</w:t>
            </w:r>
          </w:p>
          <w:p w14:paraId="1B70B02D" w14:textId="77777777" w:rsidR="00FC6D2E" w:rsidRDefault="00FC6D2E">
            <w:pPr>
              <w:rPr>
                <w:rFonts w:ascii="Arial" w:hAnsi="Arial" w:cs="Arial"/>
                <w:sz w:val="18"/>
                <w:szCs w:val="18"/>
                <w:lang w:val="fr-FR"/>
              </w:rPr>
            </w:pPr>
            <w:r>
              <w:rPr>
                <w:rFonts w:ascii="Arial" w:hAnsi="Arial" w:cs="Arial"/>
                <w:sz w:val="18"/>
                <w:szCs w:val="18"/>
                <w:lang w:val="fr-FR"/>
              </w:rPr>
              <w:t>5= P</w:t>
            </w:r>
            <w:r w:rsidRPr="007F1328">
              <w:rPr>
                <w:rFonts w:ascii="Arial" w:hAnsi="Arial" w:cs="Arial"/>
                <w:sz w:val="18"/>
                <w:szCs w:val="18"/>
                <w:lang w:val="fr-FR"/>
              </w:rPr>
              <w:t>rofession libérale pour son propre compte</w:t>
            </w:r>
          </w:p>
          <w:p w14:paraId="0CA1DE43" w14:textId="77777777" w:rsidR="00FC6D2E" w:rsidRDefault="00FC6D2E">
            <w:pPr>
              <w:rPr>
                <w:rFonts w:ascii="Arial" w:hAnsi="Arial" w:cs="Arial"/>
                <w:sz w:val="18"/>
                <w:szCs w:val="18"/>
                <w:lang w:val="fr-FR"/>
              </w:rPr>
            </w:pPr>
            <w:r>
              <w:rPr>
                <w:rFonts w:ascii="Arial" w:hAnsi="Arial" w:cs="Arial"/>
                <w:sz w:val="18"/>
                <w:szCs w:val="18"/>
                <w:lang w:val="fr-FR"/>
              </w:rPr>
              <w:t>6=</w:t>
            </w:r>
            <w:r w:rsidRPr="007F1328">
              <w:rPr>
                <w:rFonts w:ascii="Arial" w:hAnsi="Arial" w:cs="Arial"/>
                <w:sz w:val="18"/>
                <w:szCs w:val="18"/>
                <w:lang w:val="fr-FR"/>
              </w:rPr>
              <w:t xml:space="preserve"> Transport</w:t>
            </w:r>
          </w:p>
          <w:p w14:paraId="3BBF7253" w14:textId="77777777" w:rsidR="00FC6D2E" w:rsidRDefault="00FC6D2E">
            <w:pPr>
              <w:rPr>
                <w:rFonts w:ascii="Arial" w:hAnsi="Arial" w:cs="Arial"/>
                <w:sz w:val="18"/>
                <w:szCs w:val="18"/>
                <w:lang w:val="fr-FR"/>
              </w:rPr>
            </w:pPr>
            <w:r>
              <w:rPr>
                <w:rFonts w:ascii="Arial" w:hAnsi="Arial" w:cs="Arial"/>
                <w:sz w:val="18"/>
                <w:szCs w:val="18"/>
                <w:lang w:val="fr-FR"/>
              </w:rPr>
              <w:t>7=</w:t>
            </w:r>
            <w:r w:rsidRPr="007F1328">
              <w:rPr>
                <w:rFonts w:ascii="Arial" w:hAnsi="Arial" w:cs="Arial"/>
                <w:sz w:val="18"/>
                <w:szCs w:val="18"/>
                <w:lang w:val="fr-FR"/>
              </w:rPr>
              <w:t xml:space="preserve"> Hôtels, Bars, re</w:t>
            </w:r>
            <w:r>
              <w:rPr>
                <w:rFonts w:ascii="Arial" w:hAnsi="Arial" w:cs="Arial"/>
                <w:sz w:val="18"/>
                <w:szCs w:val="18"/>
                <w:lang w:val="fr-FR"/>
              </w:rPr>
              <w:t>stauration</w:t>
            </w:r>
          </w:p>
          <w:p w14:paraId="29597A9B" w14:textId="7C8F4599" w:rsidR="00FC6D2E" w:rsidRDefault="00FC6D2E">
            <w:pPr>
              <w:rPr>
                <w:rFonts w:ascii="Arial" w:hAnsi="Arial" w:cs="Arial"/>
                <w:sz w:val="18"/>
                <w:szCs w:val="18"/>
                <w:lang w:val="fr-FR"/>
              </w:rPr>
            </w:pPr>
            <w:r>
              <w:rPr>
                <w:rFonts w:ascii="Arial" w:hAnsi="Arial" w:cs="Arial"/>
                <w:sz w:val="18"/>
                <w:szCs w:val="18"/>
                <w:lang w:val="fr-FR"/>
              </w:rPr>
              <w:t>8=</w:t>
            </w:r>
            <w:r w:rsidRPr="007F1328">
              <w:rPr>
                <w:rFonts w:ascii="Arial" w:hAnsi="Arial" w:cs="Arial"/>
                <w:sz w:val="18"/>
                <w:szCs w:val="18"/>
                <w:lang w:val="fr-FR"/>
              </w:rPr>
              <w:t xml:space="preserve"> Autres activités non agricoles</w:t>
            </w:r>
            <w:r>
              <w:rPr>
                <w:rFonts w:ascii="Arial" w:hAnsi="Arial" w:cs="Arial"/>
                <w:sz w:val="18"/>
                <w:szCs w:val="18"/>
                <w:lang w:val="fr-FR"/>
              </w:rPr>
              <w:t xml:space="preserve"> (préciser)</w:t>
            </w:r>
          </w:p>
        </w:tc>
        <w:tc>
          <w:tcPr>
            <w:tcW w:w="1327" w:type="pct"/>
            <w:noWrap/>
          </w:tcPr>
          <w:p w14:paraId="68C15908" w14:textId="77777777" w:rsidR="00FC6D2E" w:rsidRPr="007F1328" w:rsidRDefault="00FC6D2E">
            <w:pPr>
              <w:rPr>
                <w:rFonts w:ascii="Arial" w:hAnsi="Arial" w:cs="Arial"/>
                <w:sz w:val="18"/>
                <w:szCs w:val="18"/>
                <w:lang w:val="fr-FR"/>
              </w:rPr>
            </w:pPr>
          </w:p>
        </w:tc>
      </w:tr>
      <w:tr w:rsidR="00FC6D2E" w:rsidRPr="008325F1" w14:paraId="1E3872EA" w14:textId="77777777" w:rsidTr="00FC6D2E">
        <w:trPr>
          <w:trHeight w:val="1200"/>
        </w:trPr>
        <w:tc>
          <w:tcPr>
            <w:tcW w:w="954" w:type="pct"/>
            <w:vMerge w:val="restart"/>
            <w:noWrap/>
            <w:hideMark/>
          </w:tcPr>
          <w:p w14:paraId="3CE2F293" w14:textId="77777777" w:rsidR="00FC6D2E" w:rsidRPr="007F1328" w:rsidRDefault="00FC6D2E">
            <w:pPr>
              <w:rPr>
                <w:rFonts w:ascii="Arial" w:hAnsi="Arial" w:cs="Arial"/>
                <w:sz w:val="18"/>
                <w:szCs w:val="18"/>
                <w:lang w:val="fr-FR"/>
              </w:rPr>
            </w:pPr>
            <w:r w:rsidRPr="007F1328">
              <w:rPr>
                <w:rFonts w:ascii="Arial" w:hAnsi="Arial" w:cs="Arial"/>
                <w:sz w:val="18"/>
                <w:szCs w:val="18"/>
                <w:lang w:val="fr-FR"/>
              </w:rPr>
              <w:t>D20</w:t>
            </w:r>
          </w:p>
        </w:tc>
        <w:tc>
          <w:tcPr>
            <w:tcW w:w="2719" w:type="pct"/>
            <w:hideMark/>
          </w:tcPr>
          <w:p w14:paraId="6980B882" w14:textId="1221EB63" w:rsidR="00FC6D2E" w:rsidRPr="007F1328" w:rsidRDefault="00FC6D2E">
            <w:pPr>
              <w:rPr>
                <w:rFonts w:ascii="Arial" w:hAnsi="Arial" w:cs="Arial"/>
                <w:sz w:val="18"/>
                <w:szCs w:val="18"/>
                <w:lang w:val="fr-FR"/>
              </w:rPr>
            </w:pPr>
            <w:r w:rsidRPr="007F1328">
              <w:rPr>
                <w:rFonts w:ascii="Arial" w:hAnsi="Arial" w:cs="Arial"/>
                <w:sz w:val="18"/>
                <w:szCs w:val="18"/>
                <w:lang w:val="fr-FR"/>
              </w:rPr>
              <w:t xml:space="preserve">Quelles ont été les deux </w:t>
            </w:r>
            <w:r>
              <w:rPr>
                <w:rFonts w:ascii="Arial" w:hAnsi="Arial" w:cs="Arial"/>
                <w:sz w:val="18"/>
                <w:szCs w:val="18"/>
                <w:lang w:val="fr-FR"/>
              </w:rPr>
              <w:t>plus importantes</w:t>
            </w:r>
            <w:r w:rsidRPr="007F1328">
              <w:rPr>
                <w:rFonts w:ascii="Arial" w:hAnsi="Arial" w:cs="Arial"/>
                <w:sz w:val="18"/>
                <w:szCs w:val="18"/>
                <w:lang w:val="fr-FR"/>
              </w:rPr>
              <w:t xml:space="preserve"> sources de financement pour démarrer </w:t>
            </w:r>
            <w:r>
              <w:rPr>
                <w:rFonts w:ascii="Arial" w:hAnsi="Arial" w:cs="Arial"/>
                <w:sz w:val="18"/>
                <w:szCs w:val="18"/>
                <w:lang w:val="fr-FR"/>
              </w:rPr>
              <w:t xml:space="preserve">cette </w:t>
            </w:r>
            <w:r w:rsidRPr="007F1328">
              <w:rPr>
                <w:rFonts w:ascii="Arial" w:hAnsi="Arial" w:cs="Arial"/>
                <w:sz w:val="18"/>
                <w:szCs w:val="18"/>
                <w:lang w:val="fr-FR"/>
              </w:rPr>
              <w:t>activité ?</w:t>
            </w:r>
          </w:p>
        </w:tc>
        <w:tc>
          <w:tcPr>
            <w:tcW w:w="1327" w:type="pct"/>
            <w:vMerge w:val="restart"/>
            <w:noWrap/>
            <w:hideMark/>
          </w:tcPr>
          <w:p w14:paraId="0A333B88" w14:textId="77777777" w:rsidR="00FC6D2E" w:rsidRPr="007F1328" w:rsidRDefault="00FC6D2E">
            <w:pPr>
              <w:rPr>
                <w:rFonts w:ascii="Arial" w:hAnsi="Arial" w:cs="Arial"/>
                <w:sz w:val="18"/>
                <w:szCs w:val="18"/>
                <w:lang w:val="fr-FR"/>
              </w:rPr>
            </w:pPr>
          </w:p>
        </w:tc>
      </w:tr>
      <w:tr w:rsidR="00FC6D2E" w:rsidRPr="007F1328" w14:paraId="0539C6DA" w14:textId="77777777" w:rsidTr="00FC6D2E">
        <w:trPr>
          <w:trHeight w:val="300"/>
        </w:trPr>
        <w:tc>
          <w:tcPr>
            <w:tcW w:w="954" w:type="pct"/>
            <w:vMerge/>
            <w:hideMark/>
          </w:tcPr>
          <w:p w14:paraId="769D4961" w14:textId="77777777" w:rsidR="00FC6D2E" w:rsidRPr="007F1328" w:rsidRDefault="00FC6D2E">
            <w:pPr>
              <w:rPr>
                <w:rFonts w:ascii="Arial" w:hAnsi="Arial" w:cs="Arial"/>
                <w:sz w:val="18"/>
                <w:szCs w:val="18"/>
                <w:lang w:val="fr-FR"/>
              </w:rPr>
            </w:pPr>
          </w:p>
        </w:tc>
        <w:tc>
          <w:tcPr>
            <w:tcW w:w="2719" w:type="pct"/>
            <w:hideMark/>
          </w:tcPr>
          <w:p w14:paraId="0B150E4B" w14:textId="4A61BCCF" w:rsidR="00FC6D2E" w:rsidRPr="007F1328" w:rsidRDefault="00FC6D2E">
            <w:pPr>
              <w:rPr>
                <w:rFonts w:ascii="Arial" w:hAnsi="Arial" w:cs="Arial"/>
                <w:i/>
                <w:sz w:val="18"/>
                <w:szCs w:val="18"/>
                <w:lang w:val="fr-FR"/>
              </w:rPr>
            </w:pPr>
            <w:r w:rsidRPr="007F1328">
              <w:rPr>
                <w:rFonts w:ascii="Arial" w:hAnsi="Arial" w:cs="Arial"/>
                <w:i/>
                <w:sz w:val="18"/>
                <w:szCs w:val="18"/>
                <w:lang w:val="fr-FR"/>
              </w:rPr>
              <w:t>1. Épargne du ménage</w:t>
            </w:r>
          </w:p>
        </w:tc>
        <w:tc>
          <w:tcPr>
            <w:tcW w:w="1327" w:type="pct"/>
            <w:vMerge/>
            <w:hideMark/>
          </w:tcPr>
          <w:p w14:paraId="41D2170E" w14:textId="77777777" w:rsidR="00FC6D2E" w:rsidRPr="007F1328" w:rsidRDefault="00FC6D2E">
            <w:pPr>
              <w:rPr>
                <w:rFonts w:ascii="Arial" w:hAnsi="Arial" w:cs="Arial"/>
                <w:sz w:val="18"/>
                <w:szCs w:val="18"/>
                <w:lang w:val="fr-FR"/>
              </w:rPr>
            </w:pPr>
          </w:p>
        </w:tc>
      </w:tr>
      <w:tr w:rsidR="00FC6D2E" w:rsidRPr="007F1328" w14:paraId="3AE4E17B" w14:textId="77777777" w:rsidTr="00FC6D2E">
        <w:trPr>
          <w:trHeight w:val="300"/>
        </w:trPr>
        <w:tc>
          <w:tcPr>
            <w:tcW w:w="954" w:type="pct"/>
            <w:vMerge/>
            <w:hideMark/>
          </w:tcPr>
          <w:p w14:paraId="148E5477" w14:textId="77777777" w:rsidR="00FC6D2E" w:rsidRPr="007F1328" w:rsidRDefault="00FC6D2E">
            <w:pPr>
              <w:rPr>
                <w:rFonts w:ascii="Arial" w:hAnsi="Arial" w:cs="Arial"/>
                <w:sz w:val="18"/>
                <w:szCs w:val="18"/>
                <w:lang w:val="fr-FR"/>
              </w:rPr>
            </w:pPr>
          </w:p>
        </w:tc>
        <w:tc>
          <w:tcPr>
            <w:tcW w:w="2719" w:type="pct"/>
            <w:hideMark/>
          </w:tcPr>
          <w:p w14:paraId="334B26B5"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 xml:space="preserve">2. Cadeau d’un parent </w:t>
            </w:r>
          </w:p>
        </w:tc>
        <w:tc>
          <w:tcPr>
            <w:tcW w:w="1327" w:type="pct"/>
            <w:vMerge/>
            <w:hideMark/>
          </w:tcPr>
          <w:p w14:paraId="6518C08C" w14:textId="77777777" w:rsidR="00FC6D2E" w:rsidRPr="007F1328" w:rsidRDefault="00FC6D2E">
            <w:pPr>
              <w:rPr>
                <w:rFonts w:ascii="Arial" w:hAnsi="Arial" w:cs="Arial"/>
                <w:sz w:val="18"/>
                <w:szCs w:val="18"/>
                <w:lang w:val="fr-FR"/>
              </w:rPr>
            </w:pPr>
          </w:p>
        </w:tc>
      </w:tr>
      <w:tr w:rsidR="00FC6D2E" w:rsidRPr="007F1328" w14:paraId="58C87D3E" w14:textId="77777777" w:rsidTr="00FC6D2E">
        <w:trPr>
          <w:trHeight w:val="300"/>
        </w:trPr>
        <w:tc>
          <w:tcPr>
            <w:tcW w:w="954" w:type="pct"/>
            <w:vMerge/>
            <w:hideMark/>
          </w:tcPr>
          <w:p w14:paraId="79AAF1E3" w14:textId="77777777" w:rsidR="00FC6D2E" w:rsidRPr="007F1328" w:rsidRDefault="00FC6D2E">
            <w:pPr>
              <w:rPr>
                <w:rFonts w:ascii="Arial" w:hAnsi="Arial" w:cs="Arial"/>
                <w:sz w:val="18"/>
                <w:szCs w:val="18"/>
                <w:lang w:val="fr-FR"/>
              </w:rPr>
            </w:pPr>
          </w:p>
        </w:tc>
        <w:tc>
          <w:tcPr>
            <w:tcW w:w="2719" w:type="pct"/>
            <w:hideMark/>
          </w:tcPr>
          <w:p w14:paraId="2E0E993C"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3. Prêt d’un autre ménage</w:t>
            </w:r>
          </w:p>
        </w:tc>
        <w:tc>
          <w:tcPr>
            <w:tcW w:w="1327" w:type="pct"/>
            <w:vMerge/>
            <w:hideMark/>
          </w:tcPr>
          <w:p w14:paraId="011971BC" w14:textId="77777777" w:rsidR="00FC6D2E" w:rsidRPr="007F1328" w:rsidRDefault="00FC6D2E">
            <w:pPr>
              <w:rPr>
                <w:rFonts w:ascii="Arial" w:hAnsi="Arial" w:cs="Arial"/>
                <w:sz w:val="18"/>
                <w:szCs w:val="18"/>
                <w:lang w:val="fr-FR"/>
              </w:rPr>
            </w:pPr>
          </w:p>
        </w:tc>
      </w:tr>
      <w:tr w:rsidR="00FC6D2E" w:rsidRPr="007F1328" w14:paraId="6D6C129B" w14:textId="77777777" w:rsidTr="00FC6D2E">
        <w:trPr>
          <w:trHeight w:val="300"/>
        </w:trPr>
        <w:tc>
          <w:tcPr>
            <w:tcW w:w="954" w:type="pct"/>
            <w:vMerge/>
            <w:hideMark/>
          </w:tcPr>
          <w:p w14:paraId="1E799322" w14:textId="77777777" w:rsidR="00FC6D2E" w:rsidRPr="007F1328" w:rsidRDefault="00FC6D2E">
            <w:pPr>
              <w:rPr>
                <w:rFonts w:ascii="Arial" w:hAnsi="Arial" w:cs="Arial"/>
                <w:sz w:val="18"/>
                <w:szCs w:val="18"/>
                <w:lang w:val="fr-FR"/>
              </w:rPr>
            </w:pPr>
          </w:p>
        </w:tc>
        <w:tc>
          <w:tcPr>
            <w:tcW w:w="2719" w:type="pct"/>
            <w:hideMark/>
          </w:tcPr>
          <w:p w14:paraId="390E5080"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4. Prêt d’une tontine</w:t>
            </w:r>
          </w:p>
        </w:tc>
        <w:tc>
          <w:tcPr>
            <w:tcW w:w="1327" w:type="pct"/>
            <w:vMerge/>
            <w:hideMark/>
          </w:tcPr>
          <w:p w14:paraId="75330D79" w14:textId="77777777" w:rsidR="00FC6D2E" w:rsidRPr="007F1328" w:rsidRDefault="00FC6D2E">
            <w:pPr>
              <w:rPr>
                <w:rFonts w:ascii="Arial" w:hAnsi="Arial" w:cs="Arial"/>
                <w:sz w:val="18"/>
                <w:szCs w:val="18"/>
                <w:lang w:val="fr-FR"/>
              </w:rPr>
            </w:pPr>
          </w:p>
        </w:tc>
      </w:tr>
      <w:tr w:rsidR="00FC6D2E" w:rsidRPr="007F1328" w14:paraId="176ABA99" w14:textId="77777777" w:rsidTr="00FC6D2E">
        <w:trPr>
          <w:trHeight w:val="300"/>
        </w:trPr>
        <w:tc>
          <w:tcPr>
            <w:tcW w:w="954" w:type="pct"/>
            <w:vMerge/>
            <w:hideMark/>
          </w:tcPr>
          <w:p w14:paraId="6612BB25" w14:textId="77777777" w:rsidR="00FC6D2E" w:rsidRPr="007F1328" w:rsidRDefault="00FC6D2E">
            <w:pPr>
              <w:rPr>
                <w:rFonts w:ascii="Arial" w:hAnsi="Arial" w:cs="Arial"/>
                <w:sz w:val="18"/>
                <w:szCs w:val="18"/>
                <w:lang w:val="fr-FR"/>
              </w:rPr>
            </w:pPr>
          </w:p>
        </w:tc>
        <w:tc>
          <w:tcPr>
            <w:tcW w:w="2719" w:type="pct"/>
            <w:hideMark/>
          </w:tcPr>
          <w:p w14:paraId="77A25793"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 xml:space="preserve">5. Prêt bancaire ou IMF </w:t>
            </w:r>
          </w:p>
        </w:tc>
        <w:tc>
          <w:tcPr>
            <w:tcW w:w="1327" w:type="pct"/>
            <w:vMerge/>
            <w:hideMark/>
          </w:tcPr>
          <w:p w14:paraId="2A069A24" w14:textId="77777777" w:rsidR="00FC6D2E" w:rsidRPr="007F1328" w:rsidRDefault="00FC6D2E">
            <w:pPr>
              <w:rPr>
                <w:rFonts w:ascii="Arial" w:hAnsi="Arial" w:cs="Arial"/>
                <w:sz w:val="18"/>
                <w:szCs w:val="18"/>
                <w:lang w:val="fr-FR"/>
              </w:rPr>
            </w:pPr>
          </w:p>
        </w:tc>
      </w:tr>
      <w:tr w:rsidR="00FC6D2E" w:rsidRPr="007F1328" w14:paraId="44C316A6" w14:textId="77777777" w:rsidTr="00FC6D2E">
        <w:trPr>
          <w:trHeight w:val="600"/>
        </w:trPr>
        <w:tc>
          <w:tcPr>
            <w:tcW w:w="954" w:type="pct"/>
            <w:vMerge/>
            <w:hideMark/>
          </w:tcPr>
          <w:p w14:paraId="74854C3B" w14:textId="77777777" w:rsidR="00FC6D2E" w:rsidRPr="007F1328" w:rsidRDefault="00FC6D2E">
            <w:pPr>
              <w:rPr>
                <w:rFonts w:ascii="Arial" w:hAnsi="Arial" w:cs="Arial"/>
                <w:sz w:val="18"/>
                <w:szCs w:val="18"/>
                <w:lang w:val="fr-FR"/>
              </w:rPr>
            </w:pPr>
          </w:p>
        </w:tc>
        <w:tc>
          <w:tcPr>
            <w:tcW w:w="2719" w:type="pct"/>
            <w:hideMark/>
          </w:tcPr>
          <w:p w14:paraId="38CA6CAB"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6. Prêt/Appui d’une coopérative</w:t>
            </w:r>
          </w:p>
        </w:tc>
        <w:tc>
          <w:tcPr>
            <w:tcW w:w="1327" w:type="pct"/>
            <w:vMerge/>
            <w:hideMark/>
          </w:tcPr>
          <w:p w14:paraId="48B7B210" w14:textId="77777777" w:rsidR="00FC6D2E" w:rsidRPr="007F1328" w:rsidRDefault="00FC6D2E">
            <w:pPr>
              <w:rPr>
                <w:rFonts w:ascii="Arial" w:hAnsi="Arial" w:cs="Arial"/>
                <w:sz w:val="18"/>
                <w:szCs w:val="18"/>
                <w:lang w:val="fr-FR"/>
              </w:rPr>
            </w:pPr>
          </w:p>
        </w:tc>
      </w:tr>
      <w:tr w:rsidR="00FC6D2E" w:rsidRPr="007F1328" w14:paraId="0600AFD7" w14:textId="77777777" w:rsidTr="00FC6D2E">
        <w:trPr>
          <w:trHeight w:val="300"/>
        </w:trPr>
        <w:tc>
          <w:tcPr>
            <w:tcW w:w="954" w:type="pct"/>
            <w:vMerge/>
            <w:hideMark/>
          </w:tcPr>
          <w:p w14:paraId="0B48B513" w14:textId="77777777" w:rsidR="00FC6D2E" w:rsidRPr="007F1328" w:rsidRDefault="00FC6D2E">
            <w:pPr>
              <w:rPr>
                <w:rFonts w:ascii="Arial" w:hAnsi="Arial" w:cs="Arial"/>
                <w:sz w:val="18"/>
                <w:szCs w:val="18"/>
                <w:lang w:val="fr-FR"/>
              </w:rPr>
            </w:pPr>
          </w:p>
        </w:tc>
        <w:tc>
          <w:tcPr>
            <w:tcW w:w="2719" w:type="pct"/>
            <w:hideMark/>
          </w:tcPr>
          <w:p w14:paraId="7F575A69"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7. Prêt/Appui d’une ONG</w:t>
            </w:r>
          </w:p>
        </w:tc>
        <w:tc>
          <w:tcPr>
            <w:tcW w:w="1327" w:type="pct"/>
            <w:vMerge/>
            <w:hideMark/>
          </w:tcPr>
          <w:p w14:paraId="55347D68" w14:textId="77777777" w:rsidR="00FC6D2E" w:rsidRPr="007F1328" w:rsidRDefault="00FC6D2E">
            <w:pPr>
              <w:rPr>
                <w:rFonts w:ascii="Arial" w:hAnsi="Arial" w:cs="Arial"/>
                <w:sz w:val="18"/>
                <w:szCs w:val="18"/>
                <w:lang w:val="fr-FR"/>
              </w:rPr>
            </w:pPr>
          </w:p>
        </w:tc>
      </w:tr>
      <w:tr w:rsidR="00FC6D2E" w:rsidRPr="007F1328" w14:paraId="59421D46" w14:textId="77777777" w:rsidTr="00FC6D2E">
        <w:trPr>
          <w:trHeight w:val="300"/>
        </w:trPr>
        <w:tc>
          <w:tcPr>
            <w:tcW w:w="954" w:type="pct"/>
            <w:vMerge/>
            <w:hideMark/>
          </w:tcPr>
          <w:p w14:paraId="6366798F" w14:textId="77777777" w:rsidR="00FC6D2E" w:rsidRPr="007F1328" w:rsidRDefault="00FC6D2E">
            <w:pPr>
              <w:rPr>
                <w:rFonts w:ascii="Arial" w:hAnsi="Arial" w:cs="Arial"/>
                <w:sz w:val="18"/>
                <w:szCs w:val="18"/>
                <w:lang w:val="fr-FR"/>
              </w:rPr>
            </w:pPr>
          </w:p>
        </w:tc>
        <w:tc>
          <w:tcPr>
            <w:tcW w:w="2719" w:type="pct"/>
            <w:hideMark/>
          </w:tcPr>
          <w:p w14:paraId="6D525477" w14:textId="2C0B44E1" w:rsidR="00FC6D2E" w:rsidRPr="007F1328" w:rsidRDefault="00FC6D2E">
            <w:pPr>
              <w:rPr>
                <w:rFonts w:ascii="Arial" w:hAnsi="Arial" w:cs="Arial"/>
                <w:i/>
                <w:sz w:val="18"/>
                <w:szCs w:val="18"/>
                <w:lang w:val="fr-FR"/>
              </w:rPr>
            </w:pPr>
            <w:r w:rsidRPr="007F1328">
              <w:rPr>
                <w:rFonts w:ascii="Arial" w:hAnsi="Arial" w:cs="Arial"/>
                <w:i/>
                <w:sz w:val="18"/>
                <w:szCs w:val="18"/>
                <w:lang w:val="fr-FR"/>
              </w:rPr>
              <w:t>8. Autre (précisez)</w:t>
            </w:r>
          </w:p>
        </w:tc>
        <w:tc>
          <w:tcPr>
            <w:tcW w:w="1327" w:type="pct"/>
            <w:vMerge/>
            <w:hideMark/>
          </w:tcPr>
          <w:p w14:paraId="0A7F3A31" w14:textId="77777777" w:rsidR="00FC6D2E" w:rsidRPr="007F1328" w:rsidRDefault="00FC6D2E">
            <w:pPr>
              <w:rPr>
                <w:rFonts w:ascii="Arial" w:hAnsi="Arial" w:cs="Arial"/>
                <w:sz w:val="18"/>
                <w:szCs w:val="18"/>
                <w:lang w:val="fr-FR"/>
              </w:rPr>
            </w:pPr>
          </w:p>
        </w:tc>
      </w:tr>
      <w:tr w:rsidR="00FC6D2E" w:rsidRPr="008325F1" w14:paraId="54164876" w14:textId="77777777" w:rsidTr="00FC6D2E">
        <w:trPr>
          <w:trHeight w:val="300"/>
        </w:trPr>
        <w:tc>
          <w:tcPr>
            <w:tcW w:w="954" w:type="pct"/>
          </w:tcPr>
          <w:p w14:paraId="4022F743" w14:textId="374B46E3" w:rsidR="00FC6D2E" w:rsidRPr="007F1328" w:rsidRDefault="00FC6D2E">
            <w:pPr>
              <w:rPr>
                <w:rFonts w:ascii="Arial" w:hAnsi="Arial" w:cs="Arial"/>
                <w:sz w:val="18"/>
                <w:szCs w:val="18"/>
                <w:lang w:val="fr-FR"/>
              </w:rPr>
            </w:pPr>
            <w:r>
              <w:rPr>
                <w:rFonts w:ascii="Arial" w:hAnsi="Arial" w:cs="Arial"/>
                <w:sz w:val="18"/>
                <w:szCs w:val="18"/>
                <w:lang w:val="fr-FR"/>
              </w:rPr>
              <w:t>D21</w:t>
            </w:r>
          </w:p>
        </w:tc>
        <w:tc>
          <w:tcPr>
            <w:tcW w:w="2719" w:type="pct"/>
          </w:tcPr>
          <w:p w14:paraId="1874A03B" w14:textId="300EDEE9" w:rsidR="00FC6D2E" w:rsidRPr="007F1328" w:rsidRDefault="00FC6D2E">
            <w:pPr>
              <w:rPr>
                <w:rFonts w:ascii="Arial" w:hAnsi="Arial" w:cs="Arial"/>
                <w:i/>
                <w:sz w:val="18"/>
                <w:szCs w:val="18"/>
                <w:lang w:val="fr-FR"/>
              </w:rPr>
            </w:pPr>
            <w:r>
              <w:rPr>
                <w:rFonts w:ascii="Arial" w:hAnsi="Arial" w:cs="Arial"/>
                <w:i/>
                <w:sz w:val="18"/>
                <w:szCs w:val="18"/>
                <w:lang w:val="fr-FR"/>
              </w:rPr>
              <w:t>Quel est le revenu total tiré d’activités non agricoles par les membres de votre ménage au cours des 12 derniers mois ?</w:t>
            </w:r>
          </w:p>
        </w:tc>
        <w:tc>
          <w:tcPr>
            <w:tcW w:w="1327" w:type="pct"/>
          </w:tcPr>
          <w:p w14:paraId="4D33B792" w14:textId="77777777" w:rsidR="00FC6D2E" w:rsidRPr="007F1328" w:rsidRDefault="00FC6D2E">
            <w:pPr>
              <w:rPr>
                <w:rFonts w:ascii="Arial" w:hAnsi="Arial" w:cs="Arial"/>
                <w:sz w:val="18"/>
                <w:szCs w:val="18"/>
                <w:lang w:val="fr-FR"/>
              </w:rPr>
            </w:pPr>
          </w:p>
        </w:tc>
      </w:tr>
    </w:tbl>
    <w:p w14:paraId="0C8016ED" w14:textId="77777777" w:rsidR="0051281E" w:rsidRPr="007F1328" w:rsidRDefault="0051281E" w:rsidP="00150DEE">
      <w:pPr>
        <w:rPr>
          <w:rFonts w:ascii="Arial" w:hAnsi="Arial" w:cs="Arial"/>
          <w:sz w:val="18"/>
          <w:szCs w:val="18"/>
          <w:lang w:val="fr-FR"/>
        </w:rPr>
        <w:sectPr w:rsidR="0051281E" w:rsidRPr="007F1328" w:rsidSect="00FC6D2E">
          <w:pgSz w:w="11906" w:h="16838"/>
          <w:pgMar w:top="1418" w:right="851" w:bottom="1418" w:left="851" w:header="709" w:footer="709" w:gutter="0"/>
          <w:cols w:space="708"/>
          <w:docGrid w:linePitch="360"/>
        </w:sectPr>
      </w:pPr>
    </w:p>
    <w:p w14:paraId="0FBAD919" w14:textId="4FCA0F3C" w:rsidR="00150DEE" w:rsidRPr="007F1328" w:rsidRDefault="00EB11CA" w:rsidP="00F13B10">
      <w:pPr>
        <w:pStyle w:val="ListParagraph"/>
        <w:numPr>
          <w:ilvl w:val="0"/>
          <w:numId w:val="1"/>
        </w:numPr>
        <w:rPr>
          <w:rFonts w:ascii="Arial" w:hAnsi="Arial" w:cs="Arial"/>
          <w:sz w:val="18"/>
          <w:szCs w:val="18"/>
          <w:u w:val="single"/>
        </w:rPr>
      </w:pPr>
      <w:proofErr w:type="spellStart"/>
      <w:r>
        <w:rPr>
          <w:rFonts w:ascii="Arial" w:hAnsi="Arial" w:cs="Arial"/>
          <w:sz w:val="18"/>
          <w:szCs w:val="18"/>
          <w:u w:val="single"/>
        </w:rPr>
        <w:lastRenderedPageBreak/>
        <w:t>Household</w:t>
      </w:r>
      <w:proofErr w:type="spellEnd"/>
      <w:r>
        <w:rPr>
          <w:rFonts w:ascii="Arial" w:hAnsi="Arial" w:cs="Arial"/>
          <w:sz w:val="18"/>
          <w:szCs w:val="18"/>
          <w:u w:val="single"/>
        </w:rPr>
        <w:t xml:space="preserve"> </w:t>
      </w:r>
      <w:r w:rsidR="009C739B">
        <w:rPr>
          <w:rFonts w:ascii="Arial" w:hAnsi="Arial" w:cs="Arial"/>
          <w:sz w:val="18"/>
          <w:szCs w:val="18"/>
          <w:u w:val="single"/>
        </w:rPr>
        <w:t>Food</w:t>
      </w:r>
      <w:r>
        <w:rPr>
          <w:rFonts w:ascii="Arial" w:hAnsi="Arial" w:cs="Arial"/>
          <w:sz w:val="18"/>
          <w:szCs w:val="18"/>
          <w:u w:val="single"/>
        </w:rPr>
        <w:t xml:space="preserve"> </w:t>
      </w:r>
      <w:r w:rsidR="009C739B">
        <w:rPr>
          <w:rFonts w:ascii="Arial" w:hAnsi="Arial" w:cs="Arial"/>
          <w:sz w:val="18"/>
          <w:szCs w:val="18"/>
          <w:u w:val="single"/>
        </w:rPr>
        <w:t>Security</w:t>
      </w:r>
    </w:p>
    <w:p w14:paraId="0E275F2A" w14:textId="56CB34D8" w:rsidR="00150DEE" w:rsidRDefault="00150DEE" w:rsidP="00150DEE">
      <w:pPr>
        <w:rPr>
          <w:rFonts w:ascii="Arial" w:hAnsi="Arial" w:cs="Arial"/>
          <w:sz w:val="18"/>
          <w:szCs w:val="18"/>
          <w:lang w:val="fr-FR"/>
        </w:rPr>
      </w:pPr>
    </w:p>
    <w:p w14:paraId="4CB71F01" w14:textId="4F4D0C95" w:rsidR="00EB11CA" w:rsidRPr="00EB11CA" w:rsidRDefault="00EB11CA" w:rsidP="00150DEE">
      <w:pPr>
        <w:rPr>
          <w:rFonts w:ascii="Arial" w:hAnsi="Arial" w:cs="Arial"/>
          <w:sz w:val="18"/>
          <w:szCs w:val="18"/>
          <w:lang w:val="fr-FR"/>
        </w:rPr>
      </w:pPr>
      <w:r>
        <w:rPr>
          <w:rFonts w:ascii="Arial" w:hAnsi="Arial" w:cs="Arial"/>
          <w:sz w:val="18"/>
          <w:szCs w:val="18"/>
          <w:lang w:val="fr-FR"/>
        </w:rPr>
        <w:t xml:space="preserve">PART 1 : </w:t>
      </w:r>
      <w:r w:rsidRPr="00EB11CA">
        <w:rPr>
          <w:rFonts w:ascii="Arial" w:hAnsi="Arial" w:cs="Arial"/>
          <w:sz w:val="18"/>
          <w:szCs w:val="18"/>
          <w:u w:val="single"/>
          <w:lang w:val="fr-FR"/>
        </w:rPr>
        <w:t>Consommation alimentaire au cours des 7 derniers jours</w:t>
      </w:r>
    </w:p>
    <w:tbl>
      <w:tblPr>
        <w:tblW w:w="5000" w:type="pct"/>
        <w:tblCellMar>
          <w:left w:w="70" w:type="dxa"/>
          <w:right w:w="70" w:type="dxa"/>
        </w:tblCellMar>
        <w:tblLook w:val="04A0" w:firstRow="1" w:lastRow="0" w:firstColumn="1" w:lastColumn="0" w:noHBand="0" w:noVBand="1"/>
      </w:tblPr>
      <w:tblGrid>
        <w:gridCol w:w="998"/>
        <w:gridCol w:w="1932"/>
        <w:gridCol w:w="1591"/>
        <w:gridCol w:w="1635"/>
        <w:gridCol w:w="1046"/>
        <w:gridCol w:w="1860"/>
      </w:tblGrid>
      <w:tr w:rsidR="00F723A5" w:rsidRPr="00FC6D2E" w14:paraId="7210723C" w14:textId="77777777" w:rsidTr="00F723A5">
        <w:trPr>
          <w:trHeight w:val="271"/>
        </w:trPr>
        <w:tc>
          <w:tcPr>
            <w:tcW w:w="551" w:type="pct"/>
            <w:tcBorders>
              <w:top w:val="single" w:sz="4" w:space="0" w:color="auto"/>
              <w:left w:val="single" w:sz="4" w:space="0" w:color="auto"/>
              <w:bottom w:val="single" w:sz="4" w:space="0" w:color="auto"/>
              <w:right w:val="single" w:sz="4" w:space="0" w:color="auto"/>
            </w:tcBorders>
            <w:shd w:val="clear" w:color="FFFFCC" w:fill="FFFFFF"/>
            <w:noWrap/>
            <w:vAlign w:val="bottom"/>
            <w:hideMark/>
          </w:tcPr>
          <w:p w14:paraId="6DCA4E0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66" w:type="pct"/>
            <w:tcBorders>
              <w:top w:val="single" w:sz="4" w:space="0" w:color="auto"/>
              <w:left w:val="nil"/>
              <w:bottom w:val="single" w:sz="4" w:space="0" w:color="auto"/>
              <w:right w:val="single" w:sz="4" w:space="0" w:color="auto"/>
            </w:tcBorders>
            <w:shd w:val="clear" w:color="auto" w:fill="auto"/>
            <w:noWrap/>
            <w:vAlign w:val="bottom"/>
            <w:hideMark/>
          </w:tcPr>
          <w:p w14:paraId="0520BB9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878" w:type="pct"/>
            <w:tcBorders>
              <w:top w:val="single" w:sz="4" w:space="0" w:color="auto"/>
              <w:left w:val="nil"/>
              <w:bottom w:val="single" w:sz="4" w:space="0" w:color="auto"/>
              <w:right w:val="single" w:sz="4" w:space="0" w:color="auto"/>
            </w:tcBorders>
            <w:shd w:val="clear" w:color="FFFFCC" w:fill="FFFFFF"/>
            <w:noWrap/>
            <w:vAlign w:val="bottom"/>
            <w:hideMark/>
          </w:tcPr>
          <w:p w14:paraId="53CA31C1" w14:textId="27587DD1"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E</w:t>
            </w:r>
            <w:r>
              <w:rPr>
                <w:rFonts w:ascii="Arial Narrow" w:eastAsia="Times New Roman" w:hAnsi="Arial Narrow" w:cs="Arial"/>
                <w:sz w:val="18"/>
                <w:szCs w:val="18"/>
                <w:lang w:val="fr-FR" w:eastAsia="fr-FR"/>
              </w:rPr>
              <w:t>1.</w:t>
            </w:r>
            <w:r w:rsidRPr="007F1328">
              <w:rPr>
                <w:rFonts w:ascii="Arial Narrow" w:eastAsia="Times New Roman" w:hAnsi="Arial Narrow" w:cs="Arial"/>
                <w:sz w:val="18"/>
                <w:szCs w:val="18"/>
                <w:lang w:val="fr-FR" w:eastAsia="fr-FR"/>
              </w:rPr>
              <w:t>1.</w:t>
            </w:r>
          </w:p>
        </w:tc>
        <w:tc>
          <w:tcPr>
            <w:tcW w:w="2505" w:type="pct"/>
            <w:gridSpan w:val="3"/>
            <w:tcBorders>
              <w:top w:val="single" w:sz="4" w:space="0" w:color="auto"/>
              <w:left w:val="nil"/>
              <w:bottom w:val="single" w:sz="4" w:space="0" w:color="auto"/>
              <w:right w:val="single" w:sz="4" w:space="0" w:color="000000"/>
            </w:tcBorders>
            <w:shd w:val="clear" w:color="FFFFCC" w:fill="FFFFFF"/>
            <w:noWrap/>
            <w:vAlign w:val="bottom"/>
            <w:hideMark/>
          </w:tcPr>
          <w:p w14:paraId="0EE38A0A" w14:textId="3DBB8B11"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E</w:t>
            </w:r>
            <w:r>
              <w:rPr>
                <w:rFonts w:ascii="Arial Narrow" w:eastAsia="Times New Roman" w:hAnsi="Arial Narrow" w:cs="Arial"/>
                <w:sz w:val="18"/>
                <w:szCs w:val="18"/>
                <w:lang w:val="fr-FR" w:eastAsia="fr-FR"/>
              </w:rPr>
              <w:t>.1.</w:t>
            </w:r>
            <w:r w:rsidRPr="007F1328">
              <w:rPr>
                <w:rFonts w:ascii="Arial Narrow" w:eastAsia="Times New Roman" w:hAnsi="Arial Narrow" w:cs="Arial"/>
                <w:sz w:val="18"/>
                <w:szCs w:val="18"/>
                <w:lang w:val="fr-FR" w:eastAsia="fr-FR"/>
              </w:rPr>
              <w:t>2.</w:t>
            </w:r>
          </w:p>
        </w:tc>
      </w:tr>
      <w:tr w:rsidR="00F723A5" w:rsidRPr="008325F1" w14:paraId="7A6CB47E" w14:textId="77777777" w:rsidTr="00F723A5">
        <w:trPr>
          <w:trHeight w:val="458"/>
        </w:trPr>
        <w:tc>
          <w:tcPr>
            <w:tcW w:w="551" w:type="pct"/>
            <w:vMerge w:val="restart"/>
            <w:tcBorders>
              <w:top w:val="nil"/>
              <w:left w:val="single" w:sz="4" w:space="0" w:color="000000"/>
              <w:bottom w:val="nil"/>
              <w:right w:val="double" w:sz="6" w:space="0" w:color="000000"/>
            </w:tcBorders>
            <w:shd w:val="clear" w:color="auto" w:fill="auto"/>
            <w:noWrap/>
            <w:textDirection w:val="tbLrV"/>
            <w:vAlign w:val="bottom"/>
            <w:hideMark/>
          </w:tcPr>
          <w:p w14:paraId="7BFB56F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Code Produit</w:t>
            </w:r>
          </w:p>
        </w:tc>
        <w:tc>
          <w:tcPr>
            <w:tcW w:w="1066" w:type="pct"/>
            <w:vMerge w:val="restart"/>
            <w:tcBorders>
              <w:top w:val="nil"/>
              <w:left w:val="nil"/>
              <w:bottom w:val="single" w:sz="4" w:space="0" w:color="000000"/>
              <w:right w:val="single" w:sz="4" w:space="0" w:color="000000"/>
            </w:tcBorders>
            <w:shd w:val="clear" w:color="auto" w:fill="auto"/>
            <w:hideMark/>
          </w:tcPr>
          <w:p w14:paraId="74451707" w14:textId="77777777" w:rsidR="00F723A5" w:rsidRPr="007F1328" w:rsidRDefault="00F723A5" w:rsidP="00841BFE">
            <w:pPr>
              <w:spacing w:after="240"/>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LIRE LE NOM DE CHAQUE PRODUIT</w:t>
            </w:r>
            <w:r w:rsidRPr="007F1328">
              <w:rPr>
                <w:rFonts w:ascii="Arial Narrow" w:eastAsia="Times New Roman" w:hAnsi="Arial Narrow" w:cs="Arial"/>
                <w:sz w:val="18"/>
                <w:szCs w:val="18"/>
                <w:lang w:val="fr-FR" w:eastAsia="fr-FR"/>
              </w:rPr>
              <w:br/>
            </w:r>
            <w:r w:rsidRPr="007F1328">
              <w:rPr>
                <w:rFonts w:ascii="Arial Narrow" w:eastAsia="Times New Roman" w:hAnsi="Arial Narrow" w:cs="Arial"/>
                <w:sz w:val="18"/>
                <w:szCs w:val="18"/>
                <w:lang w:val="fr-FR" w:eastAsia="fr-FR"/>
              </w:rPr>
              <w:br/>
              <w:t>ECRIRE LA REPONSE POUR CHAQUE PRODUIT  A 13.02 AVANT DE POSER LES QUESTIONS 10.03 A 10.05</w:t>
            </w:r>
          </w:p>
        </w:tc>
        <w:tc>
          <w:tcPr>
            <w:tcW w:w="878" w:type="pct"/>
            <w:vMerge w:val="restart"/>
            <w:tcBorders>
              <w:top w:val="nil"/>
              <w:left w:val="single" w:sz="4" w:space="0" w:color="000000"/>
              <w:bottom w:val="nil"/>
              <w:right w:val="single" w:sz="4" w:space="0" w:color="000000"/>
            </w:tcBorders>
            <w:shd w:val="clear" w:color="auto" w:fill="auto"/>
            <w:hideMark/>
          </w:tcPr>
          <w:p w14:paraId="19914FC5" w14:textId="531594A2"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Votre ménage a-t-il consommé [PRODUIT] au cours des 7 derniers jours?</w:t>
            </w:r>
          </w:p>
        </w:tc>
        <w:tc>
          <w:tcPr>
            <w:tcW w:w="2505" w:type="pct"/>
            <w:gridSpan w:val="3"/>
            <w:vMerge w:val="restart"/>
            <w:tcBorders>
              <w:top w:val="nil"/>
              <w:left w:val="single" w:sz="4" w:space="0" w:color="000000"/>
              <w:bottom w:val="nil"/>
              <w:right w:val="single" w:sz="4" w:space="0" w:color="000000"/>
            </w:tcBorders>
            <w:shd w:val="clear" w:color="auto" w:fill="auto"/>
            <w:hideMark/>
          </w:tcPr>
          <w:p w14:paraId="76AE0584" w14:textId="41050C03"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Quelles sont la quantité totale et la valeur </w:t>
            </w:r>
            <w:r>
              <w:rPr>
                <w:rFonts w:ascii="Arial Narrow" w:eastAsia="Times New Roman" w:hAnsi="Arial Narrow" w:cs="Arial"/>
                <w:sz w:val="18"/>
                <w:szCs w:val="18"/>
                <w:lang w:val="fr-FR" w:eastAsia="fr-FR"/>
              </w:rPr>
              <w:t xml:space="preserve">estimée </w:t>
            </w:r>
            <w:r w:rsidRPr="007F1328">
              <w:rPr>
                <w:rFonts w:ascii="Arial Narrow" w:eastAsia="Times New Roman" w:hAnsi="Arial Narrow" w:cs="Arial"/>
                <w:sz w:val="18"/>
                <w:szCs w:val="18"/>
                <w:lang w:val="fr-FR" w:eastAsia="fr-FR"/>
              </w:rPr>
              <w:t>du [PRODUIT] consommé par le ménage au cours des 7 derniers jours ?</w:t>
            </w:r>
          </w:p>
        </w:tc>
      </w:tr>
      <w:tr w:rsidR="00F723A5" w:rsidRPr="008325F1" w14:paraId="1C283AD5" w14:textId="77777777" w:rsidTr="00F723A5">
        <w:trPr>
          <w:trHeight w:val="458"/>
        </w:trPr>
        <w:tc>
          <w:tcPr>
            <w:tcW w:w="551" w:type="pct"/>
            <w:vMerge/>
            <w:tcBorders>
              <w:top w:val="nil"/>
              <w:left w:val="single" w:sz="4" w:space="0" w:color="000000"/>
              <w:bottom w:val="nil"/>
              <w:right w:val="double" w:sz="6" w:space="0" w:color="000000"/>
            </w:tcBorders>
            <w:vAlign w:val="center"/>
            <w:hideMark/>
          </w:tcPr>
          <w:p w14:paraId="37554DEB"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5E9B0BDB"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7D22C871" w14:textId="77777777" w:rsidR="00F723A5" w:rsidRPr="007F1328" w:rsidRDefault="00F723A5" w:rsidP="00841BFE">
            <w:pPr>
              <w:rPr>
                <w:rFonts w:ascii="Arial Narrow" w:eastAsia="Times New Roman" w:hAnsi="Arial Narrow" w:cs="Arial"/>
                <w:sz w:val="18"/>
                <w:szCs w:val="18"/>
                <w:lang w:val="fr-FR" w:eastAsia="fr-FR"/>
              </w:rPr>
            </w:pPr>
          </w:p>
        </w:tc>
        <w:tc>
          <w:tcPr>
            <w:tcW w:w="2505" w:type="pct"/>
            <w:gridSpan w:val="3"/>
            <w:vMerge/>
            <w:tcBorders>
              <w:top w:val="nil"/>
              <w:left w:val="single" w:sz="4" w:space="0" w:color="000000"/>
              <w:bottom w:val="nil"/>
              <w:right w:val="single" w:sz="4" w:space="0" w:color="000000"/>
            </w:tcBorders>
            <w:vAlign w:val="center"/>
            <w:hideMark/>
          </w:tcPr>
          <w:p w14:paraId="3A7088DE" w14:textId="77777777" w:rsidR="00F723A5" w:rsidRPr="007F1328" w:rsidRDefault="00F723A5" w:rsidP="00841BFE">
            <w:pPr>
              <w:rPr>
                <w:rFonts w:ascii="Arial Narrow" w:eastAsia="Times New Roman" w:hAnsi="Arial Narrow" w:cs="Arial"/>
                <w:sz w:val="18"/>
                <w:szCs w:val="18"/>
                <w:lang w:val="fr-FR" w:eastAsia="fr-FR"/>
              </w:rPr>
            </w:pPr>
          </w:p>
        </w:tc>
      </w:tr>
      <w:tr w:rsidR="00F723A5" w:rsidRPr="008325F1" w14:paraId="375512CB" w14:textId="77777777" w:rsidTr="00F723A5">
        <w:trPr>
          <w:trHeight w:val="458"/>
        </w:trPr>
        <w:tc>
          <w:tcPr>
            <w:tcW w:w="551" w:type="pct"/>
            <w:vMerge/>
            <w:tcBorders>
              <w:top w:val="nil"/>
              <w:left w:val="single" w:sz="4" w:space="0" w:color="000000"/>
              <w:bottom w:val="nil"/>
              <w:right w:val="double" w:sz="6" w:space="0" w:color="000000"/>
            </w:tcBorders>
            <w:vAlign w:val="center"/>
            <w:hideMark/>
          </w:tcPr>
          <w:p w14:paraId="4E65BB1F"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2FC86184"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3551C2D8" w14:textId="77777777" w:rsidR="00F723A5" w:rsidRPr="007F1328" w:rsidRDefault="00F723A5" w:rsidP="00841BFE">
            <w:pPr>
              <w:rPr>
                <w:rFonts w:ascii="Arial Narrow" w:eastAsia="Times New Roman" w:hAnsi="Arial Narrow" w:cs="Arial"/>
                <w:sz w:val="18"/>
                <w:szCs w:val="18"/>
                <w:lang w:val="fr-FR" w:eastAsia="fr-FR"/>
              </w:rPr>
            </w:pPr>
          </w:p>
        </w:tc>
        <w:tc>
          <w:tcPr>
            <w:tcW w:w="2505" w:type="pct"/>
            <w:gridSpan w:val="3"/>
            <w:vMerge/>
            <w:tcBorders>
              <w:top w:val="nil"/>
              <w:left w:val="single" w:sz="4" w:space="0" w:color="000000"/>
              <w:bottom w:val="nil"/>
              <w:right w:val="single" w:sz="4" w:space="0" w:color="000000"/>
            </w:tcBorders>
            <w:vAlign w:val="center"/>
            <w:hideMark/>
          </w:tcPr>
          <w:p w14:paraId="1CACB3A9" w14:textId="77777777" w:rsidR="00F723A5" w:rsidRPr="007F1328" w:rsidRDefault="00F723A5" w:rsidP="00841BFE">
            <w:pPr>
              <w:rPr>
                <w:rFonts w:ascii="Arial Narrow" w:eastAsia="Times New Roman" w:hAnsi="Arial Narrow" w:cs="Arial"/>
                <w:sz w:val="18"/>
                <w:szCs w:val="18"/>
                <w:lang w:val="fr-FR" w:eastAsia="fr-FR"/>
              </w:rPr>
            </w:pPr>
          </w:p>
        </w:tc>
      </w:tr>
      <w:tr w:rsidR="00F723A5" w:rsidRPr="008325F1" w14:paraId="263DAC5A" w14:textId="77777777" w:rsidTr="00F723A5">
        <w:trPr>
          <w:trHeight w:val="458"/>
        </w:trPr>
        <w:tc>
          <w:tcPr>
            <w:tcW w:w="551" w:type="pct"/>
            <w:vMerge/>
            <w:tcBorders>
              <w:top w:val="nil"/>
              <w:left w:val="single" w:sz="4" w:space="0" w:color="000000"/>
              <w:bottom w:val="nil"/>
              <w:right w:val="double" w:sz="6" w:space="0" w:color="000000"/>
            </w:tcBorders>
            <w:vAlign w:val="center"/>
            <w:hideMark/>
          </w:tcPr>
          <w:p w14:paraId="55BECED6"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1411C076"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081124BF" w14:textId="77777777" w:rsidR="00F723A5" w:rsidRPr="007F1328" w:rsidRDefault="00F723A5" w:rsidP="00841BFE">
            <w:pPr>
              <w:rPr>
                <w:rFonts w:ascii="Arial Narrow" w:eastAsia="Times New Roman" w:hAnsi="Arial Narrow" w:cs="Arial"/>
                <w:sz w:val="18"/>
                <w:szCs w:val="18"/>
                <w:lang w:val="fr-FR" w:eastAsia="fr-FR"/>
              </w:rPr>
            </w:pPr>
          </w:p>
        </w:tc>
        <w:tc>
          <w:tcPr>
            <w:tcW w:w="2505" w:type="pct"/>
            <w:gridSpan w:val="3"/>
            <w:vMerge/>
            <w:tcBorders>
              <w:top w:val="nil"/>
              <w:left w:val="single" w:sz="4" w:space="0" w:color="000000"/>
              <w:bottom w:val="nil"/>
              <w:right w:val="single" w:sz="4" w:space="0" w:color="000000"/>
            </w:tcBorders>
            <w:vAlign w:val="center"/>
            <w:hideMark/>
          </w:tcPr>
          <w:p w14:paraId="14BB5781" w14:textId="77777777" w:rsidR="00F723A5" w:rsidRPr="007F1328" w:rsidRDefault="00F723A5" w:rsidP="00841BFE">
            <w:pPr>
              <w:rPr>
                <w:rFonts w:ascii="Arial Narrow" w:eastAsia="Times New Roman" w:hAnsi="Arial Narrow" w:cs="Arial"/>
                <w:sz w:val="18"/>
                <w:szCs w:val="18"/>
                <w:lang w:val="fr-FR" w:eastAsia="fr-FR"/>
              </w:rPr>
            </w:pPr>
          </w:p>
        </w:tc>
      </w:tr>
      <w:tr w:rsidR="00F723A5" w:rsidRPr="008325F1" w14:paraId="5884661D" w14:textId="77777777" w:rsidTr="00F723A5">
        <w:trPr>
          <w:trHeight w:val="458"/>
        </w:trPr>
        <w:tc>
          <w:tcPr>
            <w:tcW w:w="551" w:type="pct"/>
            <w:vMerge/>
            <w:tcBorders>
              <w:top w:val="nil"/>
              <w:left w:val="single" w:sz="4" w:space="0" w:color="000000"/>
              <w:bottom w:val="nil"/>
              <w:right w:val="double" w:sz="6" w:space="0" w:color="000000"/>
            </w:tcBorders>
            <w:vAlign w:val="center"/>
            <w:hideMark/>
          </w:tcPr>
          <w:p w14:paraId="2709BD7B"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3BB6E7C8"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72E6C429" w14:textId="77777777" w:rsidR="00F723A5" w:rsidRPr="007F1328" w:rsidRDefault="00F723A5" w:rsidP="00841BFE">
            <w:pPr>
              <w:rPr>
                <w:rFonts w:ascii="Arial Narrow" w:eastAsia="Times New Roman" w:hAnsi="Arial Narrow" w:cs="Arial"/>
                <w:sz w:val="18"/>
                <w:szCs w:val="18"/>
                <w:lang w:val="fr-FR" w:eastAsia="fr-FR"/>
              </w:rPr>
            </w:pPr>
          </w:p>
        </w:tc>
        <w:tc>
          <w:tcPr>
            <w:tcW w:w="2505" w:type="pct"/>
            <w:gridSpan w:val="3"/>
            <w:vMerge/>
            <w:tcBorders>
              <w:top w:val="nil"/>
              <w:left w:val="single" w:sz="4" w:space="0" w:color="000000"/>
              <w:bottom w:val="nil"/>
              <w:right w:val="single" w:sz="4" w:space="0" w:color="000000"/>
            </w:tcBorders>
            <w:vAlign w:val="center"/>
            <w:hideMark/>
          </w:tcPr>
          <w:p w14:paraId="1A00574D" w14:textId="77777777" w:rsidR="00F723A5" w:rsidRPr="007F1328" w:rsidRDefault="00F723A5" w:rsidP="00841BFE">
            <w:pPr>
              <w:rPr>
                <w:rFonts w:ascii="Arial Narrow" w:eastAsia="Times New Roman" w:hAnsi="Arial Narrow" w:cs="Arial"/>
                <w:sz w:val="18"/>
                <w:szCs w:val="18"/>
                <w:lang w:val="fr-FR" w:eastAsia="fr-FR"/>
              </w:rPr>
            </w:pPr>
          </w:p>
        </w:tc>
      </w:tr>
      <w:tr w:rsidR="00F723A5" w:rsidRPr="008325F1" w14:paraId="778B16A4"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6A4E3A74"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56255EC3"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72B14AE2"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noWrap/>
            <w:vAlign w:val="bottom"/>
            <w:hideMark/>
          </w:tcPr>
          <w:p w14:paraId="1692BD7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nil"/>
              <w:right w:val="nil"/>
            </w:tcBorders>
            <w:shd w:val="clear" w:color="auto" w:fill="auto"/>
            <w:noWrap/>
            <w:vAlign w:val="bottom"/>
            <w:hideMark/>
          </w:tcPr>
          <w:p w14:paraId="167B0700"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noWrap/>
            <w:vAlign w:val="bottom"/>
            <w:hideMark/>
          </w:tcPr>
          <w:p w14:paraId="08C8482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2920DAB9"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2DF08AE3"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000D034E"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0E447CD7"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7475EBB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 Kg</w:t>
            </w:r>
          </w:p>
        </w:tc>
        <w:tc>
          <w:tcPr>
            <w:tcW w:w="577" w:type="pct"/>
            <w:tcBorders>
              <w:top w:val="nil"/>
              <w:left w:val="nil"/>
              <w:bottom w:val="nil"/>
              <w:right w:val="nil"/>
            </w:tcBorders>
            <w:shd w:val="clear" w:color="auto" w:fill="auto"/>
            <w:vAlign w:val="bottom"/>
            <w:hideMark/>
          </w:tcPr>
          <w:p w14:paraId="6AE1C2E3"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71FE779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31C3B52"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6C73C20C"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2FE83435"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7A2793D1"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5B5EAC7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2=boite de tomate</w:t>
            </w:r>
          </w:p>
        </w:tc>
        <w:tc>
          <w:tcPr>
            <w:tcW w:w="577" w:type="pct"/>
            <w:tcBorders>
              <w:top w:val="nil"/>
              <w:left w:val="nil"/>
              <w:bottom w:val="nil"/>
              <w:right w:val="nil"/>
            </w:tcBorders>
            <w:shd w:val="clear" w:color="auto" w:fill="auto"/>
            <w:vAlign w:val="bottom"/>
            <w:hideMark/>
          </w:tcPr>
          <w:p w14:paraId="5A0B2EAA"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7A0A1D0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AAD61B3" w14:textId="77777777" w:rsidTr="00F723A5">
        <w:trPr>
          <w:trHeight w:val="271"/>
        </w:trPr>
        <w:tc>
          <w:tcPr>
            <w:tcW w:w="551" w:type="pct"/>
            <w:vMerge/>
            <w:tcBorders>
              <w:top w:val="nil"/>
              <w:left w:val="single" w:sz="4" w:space="0" w:color="000000"/>
              <w:bottom w:val="nil"/>
              <w:right w:val="double" w:sz="6" w:space="0" w:color="000000"/>
            </w:tcBorders>
            <w:vAlign w:val="center"/>
            <w:hideMark/>
          </w:tcPr>
          <w:p w14:paraId="6D1C6658"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758F2897"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10152BE9"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1742314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3=tine</w:t>
            </w:r>
          </w:p>
        </w:tc>
        <w:tc>
          <w:tcPr>
            <w:tcW w:w="577" w:type="pct"/>
            <w:tcBorders>
              <w:top w:val="nil"/>
              <w:left w:val="nil"/>
              <w:bottom w:val="nil"/>
              <w:right w:val="nil"/>
            </w:tcBorders>
            <w:shd w:val="clear" w:color="auto" w:fill="auto"/>
            <w:vAlign w:val="bottom"/>
            <w:hideMark/>
          </w:tcPr>
          <w:p w14:paraId="6169745E"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25A2127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A51A983"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0889DA96"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2B9355B4"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4E4BB07C"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48BE539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4=Botte</w:t>
            </w:r>
          </w:p>
        </w:tc>
        <w:tc>
          <w:tcPr>
            <w:tcW w:w="577" w:type="pct"/>
            <w:tcBorders>
              <w:top w:val="nil"/>
              <w:left w:val="nil"/>
              <w:bottom w:val="nil"/>
              <w:right w:val="nil"/>
            </w:tcBorders>
            <w:shd w:val="clear" w:color="auto" w:fill="auto"/>
            <w:vAlign w:val="bottom"/>
            <w:hideMark/>
          </w:tcPr>
          <w:p w14:paraId="4898EFAA"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2E2F2E9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299E7C9"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69E0CF6B"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70822AFD"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4CB8140F"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noWrap/>
            <w:vAlign w:val="bottom"/>
            <w:hideMark/>
          </w:tcPr>
          <w:p w14:paraId="4CE66FD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5= Sac de 50kg</w:t>
            </w:r>
          </w:p>
        </w:tc>
        <w:tc>
          <w:tcPr>
            <w:tcW w:w="577" w:type="pct"/>
            <w:tcBorders>
              <w:top w:val="nil"/>
              <w:left w:val="single" w:sz="4" w:space="0" w:color="000000"/>
              <w:bottom w:val="nil"/>
              <w:right w:val="nil"/>
            </w:tcBorders>
            <w:shd w:val="clear" w:color="auto" w:fill="auto"/>
            <w:vAlign w:val="bottom"/>
            <w:hideMark/>
          </w:tcPr>
          <w:p w14:paraId="3F5E917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nil"/>
              <w:right w:val="single" w:sz="4" w:space="0" w:color="000000"/>
            </w:tcBorders>
            <w:shd w:val="clear" w:color="auto" w:fill="auto"/>
            <w:vAlign w:val="bottom"/>
            <w:hideMark/>
          </w:tcPr>
          <w:p w14:paraId="2A0002D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75248FD"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555DE595"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0E3D5D9F"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633D6417"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noWrap/>
            <w:vAlign w:val="bottom"/>
            <w:hideMark/>
          </w:tcPr>
          <w:p w14:paraId="4535C39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6=Sac de 100kg</w:t>
            </w:r>
          </w:p>
        </w:tc>
        <w:tc>
          <w:tcPr>
            <w:tcW w:w="577" w:type="pct"/>
            <w:tcBorders>
              <w:top w:val="nil"/>
              <w:left w:val="single" w:sz="4" w:space="0" w:color="000000"/>
              <w:bottom w:val="nil"/>
              <w:right w:val="nil"/>
            </w:tcBorders>
            <w:shd w:val="clear" w:color="auto" w:fill="auto"/>
            <w:vAlign w:val="bottom"/>
            <w:hideMark/>
          </w:tcPr>
          <w:p w14:paraId="3A9C32C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nil"/>
              <w:right w:val="single" w:sz="4" w:space="0" w:color="000000"/>
            </w:tcBorders>
            <w:shd w:val="clear" w:color="auto" w:fill="auto"/>
            <w:noWrap/>
            <w:vAlign w:val="bottom"/>
            <w:hideMark/>
          </w:tcPr>
          <w:p w14:paraId="15557A8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E9886A3"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4AC6CC5B"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479A8C9C"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0F111670"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1D96916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7=Panier</w:t>
            </w:r>
          </w:p>
        </w:tc>
        <w:tc>
          <w:tcPr>
            <w:tcW w:w="577" w:type="pct"/>
            <w:tcBorders>
              <w:top w:val="nil"/>
              <w:left w:val="nil"/>
              <w:bottom w:val="nil"/>
              <w:right w:val="nil"/>
            </w:tcBorders>
            <w:shd w:val="clear" w:color="auto" w:fill="auto"/>
            <w:hideMark/>
          </w:tcPr>
          <w:p w14:paraId="345486D7"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29C5B3F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0764C0A" w14:textId="77777777" w:rsidTr="00F723A5">
        <w:trPr>
          <w:trHeight w:val="407"/>
        </w:trPr>
        <w:tc>
          <w:tcPr>
            <w:tcW w:w="551" w:type="pct"/>
            <w:vMerge/>
            <w:tcBorders>
              <w:top w:val="nil"/>
              <w:left w:val="single" w:sz="4" w:space="0" w:color="000000"/>
              <w:bottom w:val="nil"/>
              <w:right w:val="double" w:sz="6" w:space="0" w:color="000000"/>
            </w:tcBorders>
            <w:vAlign w:val="center"/>
            <w:hideMark/>
          </w:tcPr>
          <w:p w14:paraId="5C71EBD6"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19715BAB" w14:textId="77777777" w:rsidR="00F723A5" w:rsidRPr="007F1328" w:rsidRDefault="00F723A5" w:rsidP="00841BFE">
            <w:pPr>
              <w:rPr>
                <w:rFonts w:ascii="Arial Narrow" w:eastAsia="Times New Roman" w:hAnsi="Arial Narrow" w:cs="Arial"/>
                <w:sz w:val="18"/>
                <w:szCs w:val="18"/>
                <w:lang w:val="fr-FR" w:eastAsia="fr-FR"/>
              </w:rPr>
            </w:pPr>
          </w:p>
        </w:tc>
        <w:tc>
          <w:tcPr>
            <w:tcW w:w="878" w:type="pct"/>
            <w:tcBorders>
              <w:top w:val="nil"/>
              <w:left w:val="nil"/>
              <w:bottom w:val="nil"/>
              <w:right w:val="nil"/>
            </w:tcBorders>
            <w:shd w:val="clear" w:color="auto" w:fill="auto"/>
            <w:hideMark/>
          </w:tcPr>
          <w:p w14:paraId="2CD66A5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1=Oui                               </w:t>
            </w:r>
          </w:p>
        </w:tc>
        <w:tc>
          <w:tcPr>
            <w:tcW w:w="902" w:type="pct"/>
            <w:tcBorders>
              <w:top w:val="nil"/>
              <w:left w:val="single" w:sz="4" w:space="0" w:color="000000"/>
              <w:bottom w:val="nil"/>
              <w:right w:val="nil"/>
            </w:tcBorders>
            <w:shd w:val="clear" w:color="auto" w:fill="auto"/>
            <w:hideMark/>
          </w:tcPr>
          <w:p w14:paraId="38B96BE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8=litre       </w:t>
            </w:r>
          </w:p>
        </w:tc>
        <w:tc>
          <w:tcPr>
            <w:tcW w:w="577" w:type="pct"/>
            <w:tcBorders>
              <w:top w:val="nil"/>
              <w:left w:val="nil"/>
              <w:bottom w:val="nil"/>
              <w:right w:val="nil"/>
            </w:tcBorders>
            <w:shd w:val="clear" w:color="auto" w:fill="auto"/>
            <w:hideMark/>
          </w:tcPr>
          <w:p w14:paraId="3C6E86BE"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hideMark/>
          </w:tcPr>
          <w:p w14:paraId="7733F57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8CE519F" w14:textId="77777777" w:rsidTr="00F723A5">
        <w:trPr>
          <w:trHeight w:val="791"/>
        </w:trPr>
        <w:tc>
          <w:tcPr>
            <w:tcW w:w="551" w:type="pct"/>
            <w:vMerge/>
            <w:tcBorders>
              <w:top w:val="nil"/>
              <w:left w:val="single" w:sz="4" w:space="0" w:color="000000"/>
              <w:bottom w:val="nil"/>
              <w:right w:val="double" w:sz="6" w:space="0" w:color="000000"/>
            </w:tcBorders>
            <w:vAlign w:val="center"/>
            <w:hideMark/>
          </w:tcPr>
          <w:p w14:paraId="554FD673"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72E2EA2B" w14:textId="77777777" w:rsidR="00F723A5" w:rsidRPr="007F1328" w:rsidRDefault="00F723A5" w:rsidP="00841BFE">
            <w:pPr>
              <w:rPr>
                <w:rFonts w:ascii="Arial Narrow" w:eastAsia="Times New Roman" w:hAnsi="Arial Narrow" w:cs="Arial"/>
                <w:sz w:val="18"/>
                <w:szCs w:val="18"/>
                <w:lang w:val="fr-FR" w:eastAsia="fr-FR"/>
              </w:rPr>
            </w:pPr>
          </w:p>
        </w:tc>
        <w:tc>
          <w:tcPr>
            <w:tcW w:w="878" w:type="pct"/>
            <w:tcBorders>
              <w:top w:val="nil"/>
              <w:left w:val="nil"/>
              <w:bottom w:val="nil"/>
              <w:right w:val="nil"/>
            </w:tcBorders>
            <w:shd w:val="clear" w:color="auto" w:fill="auto"/>
            <w:hideMark/>
          </w:tcPr>
          <w:p w14:paraId="5AB6027F" w14:textId="77777777" w:rsidR="00F723A5"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 2=Non ►Ligne suivante</w:t>
            </w:r>
          </w:p>
          <w:p w14:paraId="063E6A9C" w14:textId="239537FB" w:rsidR="00F723A5" w:rsidRPr="007F1328" w:rsidRDefault="00F723A5" w:rsidP="007B1BD7">
            <w:pPr>
              <w:rPr>
                <w:rFonts w:ascii="Arial Narrow" w:eastAsia="Times New Roman" w:hAnsi="Arial Narrow" w:cs="Arial"/>
                <w:sz w:val="18"/>
                <w:szCs w:val="18"/>
                <w:lang w:val="fr-FR" w:eastAsia="fr-FR"/>
              </w:rPr>
            </w:pPr>
          </w:p>
        </w:tc>
        <w:tc>
          <w:tcPr>
            <w:tcW w:w="902" w:type="pct"/>
            <w:tcBorders>
              <w:top w:val="nil"/>
              <w:left w:val="single" w:sz="4" w:space="0" w:color="000000"/>
              <w:bottom w:val="single" w:sz="4" w:space="0" w:color="000000"/>
              <w:right w:val="nil"/>
            </w:tcBorders>
            <w:shd w:val="clear" w:color="auto" w:fill="auto"/>
            <w:hideMark/>
          </w:tcPr>
          <w:p w14:paraId="238CA73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9=Autre</w:t>
            </w:r>
          </w:p>
        </w:tc>
        <w:tc>
          <w:tcPr>
            <w:tcW w:w="577" w:type="pct"/>
            <w:tcBorders>
              <w:top w:val="nil"/>
              <w:left w:val="nil"/>
              <w:bottom w:val="single" w:sz="4" w:space="0" w:color="000000"/>
              <w:right w:val="nil"/>
            </w:tcBorders>
            <w:shd w:val="clear" w:color="auto" w:fill="auto"/>
            <w:hideMark/>
          </w:tcPr>
          <w:p w14:paraId="65F863F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520CDC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6525253" w14:textId="77777777" w:rsidTr="00F723A5">
        <w:trPr>
          <w:trHeight w:val="603"/>
        </w:trPr>
        <w:tc>
          <w:tcPr>
            <w:tcW w:w="551" w:type="pct"/>
            <w:tcBorders>
              <w:top w:val="nil"/>
              <w:left w:val="single" w:sz="4" w:space="0" w:color="000000"/>
              <w:bottom w:val="double" w:sz="6" w:space="0" w:color="000000"/>
              <w:right w:val="double" w:sz="6" w:space="0" w:color="000000"/>
            </w:tcBorders>
            <w:shd w:val="clear" w:color="auto" w:fill="auto"/>
            <w:noWrap/>
            <w:textDirection w:val="tbLrV"/>
            <w:vAlign w:val="bottom"/>
            <w:hideMark/>
          </w:tcPr>
          <w:p w14:paraId="1E1E37D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66" w:type="pct"/>
            <w:tcBorders>
              <w:top w:val="nil"/>
              <w:left w:val="nil"/>
              <w:bottom w:val="double" w:sz="6" w:space="0" w:color="000000"/>
              <w:right w:val="single" w:sz="4" w:space="0" w:color="000000"/>
            </w:tcBorders>
            <w:shd w:val="clear" w:color="auto" w:fill="auto"/>
            <w:hideMark/>
          </w:tcPr>
          <w:p w14:paraId="08506542" w14:textId="77777777" w:rsidR="00F723A5" w:rsidRPr="007F1328" w:rsidRDefault="00F723A5" w:rsidP="00841BFE">
            <w:pP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Libellé des Produits</w:t>
            </w:r>
          </w:p>
        </w:tc>
        <w:tc>
          <w:tcPr>
            <w:tcW w:w="878" w:type="pct"/>
            <w:tcBorders>
              <w:top w:val="single" w:sz="4" w:space="0" w:color="000000"/>
              <w:left w:val="nil"/>
              <w:bottom w:val="double" w:sz="6" w:space="0" w:color="000000"/>
              <w:right w:val="single" w:sz="4" w:space="0" w:color="000000"/>
            </w:tcBorders>
            <w:shd w:val="clear" w:color="auto" w:fill="auto"/>
            <w:noWrap/>
            <w:hideMark/>
          </w:tcPr>
          <w:p w14:paraId="0F495305" w14:textId="77777777" w:rsidR="00F723A5" w:rsidRPr="007F1328" w:rsidRDefault="00F723A5" w:rsidP="00841BFE">
            <w:pPr>
              <w:jc w:val="cente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CODE</w:t>
            </w:r>
          </w:p>
        </w:tc>
        <w:tc>
          <w:tcPr>
            <w:tcW w:w="902" w:type="pct"/>
            <w:tcBorders>
              <w:top w:val="nil"/>
              <w:left w:val="nil"/>
              <w:bottom w:val="double" w:sz="6" w:space="0" w:color="000000"/>
              <w:right w:val="single" w:sz="4" w:space="0" w:color="000000"/>
            </w:tcBorders>
            <w:shd w:val="clear" w:color="auto" w:fill="auto"/>
            <w:hideMark/>
          </w:tcPr>
          <w:p w14:paraId="0B02A995" w14:textId="77777777" w:rsidR="00F723A5" w:rsidRPr="007F1328" w:rsidRDefault="00F723A5" w:rsidP="00841BFE">
            <w:pPr>
              <w:jc w:val="cente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QUANTITE</w:t>
            </w:r>
          </w:p>
        </w:tc>
        <w:tc>
          <w:tcPr>
            <w:tcW w:w="577" w:type="pct"/>
            <w:tcBorders>
              <w:top w:val="nil"/>
              <w:left w:val="nil"/>
              <w:bottom w:val="double" w:sz="6" w:space="0" w:color="000000"/>
              <w:right w:val="nil"/>
            </w:tcBorders>
            <w:shd w:val="clear" w:color="auto" w:fill="auto"/>
            <w:hideMark/>
          </w:tcPr>
          <w:p w14:paraId="0030668A" w14:textId="77777777" w:rsidR="00F723A5" w:rsidRPr="007F1328" w:rsidRDefault="00F723A5" w:rsidP="00841BFE">
            <w:pPr>
              <w:jc w:val="cente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UNITE</w:t>
            </w:r>
          </w:p>
        </w:tc>
        <w:tc>
          <w:tcPr>
            <w:tcW w:w="1026" w:type="pct"/>
            <w:tcBorders>
              <w:top w:val="nil"/>
              <w:left w:val="single" w:sz="4" w:space="0" w:color="000000"/>
              <w:bottom w:val="double" w:sz="6" w:space="0" w:color="000000"/>
              <w:right w:val="single" w:sz="4" w:space="0" w:color="000000"/>
            </w:tcBorders>
            <w:shd w:val="clear" w:color="auto" w:fill="auto"/>
            <w:hideMark/>
          </w:tcPr>
          <w:p w14:paraId="5BDA7274" w14:textId="77777777" w:rsidR="00F723A5" w:rsidRPr="007F1328" w:rsidRDefault="00F723A5" w:rsidP="00841BFE">
            <w:pPr>
              <w:jc w:val="cente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MONTANT EN FCFA</w:t>
            </w:r>
          </w:p>
        </w:tc>
      </w:tr>
      <w:tr w:rsidR="00F723A5" w:rsidRPr="007F1328" w14:paraId="5A7701EA"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1F2CDB0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w:t>
            </w:r>
          </w:p>
        </w:tc>
        <w:tc>
          <w:tcPr>
            <w:tcW w:w="1066" w:type="pct"/>
            <w:tcBorders>
              <w:top w:val="nil"/>
              <w:left w:val="nil"/>
              <w:bottom w:val="single" w:sz="4" w:space="0" w:color="000000"/>
              <w:right w:val="single" w:sz="4" w:space="0" w:color="000000"/>
            </w:tcBorders>
            <w:shd w:val="clear" w:color="auto" w:fill="auto"/>
            <w:hideMark/>
          </w:tcPr>
          <w:p w14:paraId="16DABB4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Maïs</w:t>
            </w:r>
          </w:p>
        </w:tc>
        <w:tc>
          <w:tcPr>
            <w:tcW w:w="878" w:type="pct"/>
            <w:tcBorders>
              <w:top w:val="nil"/>
              <w:left w:val="nil"/>
              <w:bottom w:val="single" w:sz="4" w:space="0" w:color="000000"/>
              <w:right w:val="single" w:sz="4" w:space="0" w:color="000000"/>
            </w:tcBorders>
            <w:shd w:val="clear" w:color="auto" w:fill="auto"/>
            <w:noWrap/>
            <w:vAlign w:val="bottom"/>
            <w:hideMark/>
          </w:tcPr>
          <w:p w14:paraId="6050337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7FD2CD5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551D06E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59ECD0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5E7E9A1"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229161B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w:t>
            </w:r>
          </w:p>
        </w:tc>
        <w:tc>
          <w:tcPr>
            <w:tcW w:w="1066" w:type="pct"/>
            <w:tcBorders>
              <w:top w:val="nil"/>
              <w:left w:val="nil"/>
              <w:bottom w:val="single" w:sz="4" w:space="0" w:color="000000"/>
              <w:right w:val="single" w:sz="4" w:space="0" w:color="000000"/>
            </w:tcBorders>
            <w:shd w:val="clear" w:color="auto" w:fill="auto"/>
            <w:hideMark/>
          </w:tcPr>
          <w:p w14:paraId="3E5DD4E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Mil</w:t>
            </w:r>
          </w:p>
        </w:tc>
        <w:tc>
          <w:tcPr>
            <w:tcW w:w="878" w:type="pct"/>
            <w:tcBorders>
              <w:top w:val="nil"/>
              <w:left w:val="nil"/>
              <w:bottom w:val="single" w:sz="4" w:space="0" w:color="000000"/>
              <w:right w:val="single" w:sz="4" w:space="0" w:color="000000"/>
            </w:tcBorders>
            <w:shd w:val="clear" w:color="auto" w:fill="auto"/>
            <w:noWrap/>
            <w:vAlign w:val="bottom"/>
            <w:hideMark/>
          </w:tcPr>
          <w:p w14:paraId="30BCDF8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8D840C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7B3A842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EECFFA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7BE0BDB"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CFA88B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w:t>
            </w:r>
          </w:p>
        </w:tc>
        <w:tc>
          <w:tcPr>
            <w:tcW w:w="1066" w:type="pct"/>
            <w:tcBorders>
              <w:top w:val="nil"/>
              <w:left w:val="nil"/>
              <w:bottom w:val="single" w:sz="4" w:space="0" w:color="000000"/>
              <w:right w:val="single" w:sz="4" w:space="0" w:color="000000"/>
            </w:tcBorders>
            <w:shd w:val="clear" w:color="auto" w:fill="auto"/>
            <w:hideMark/>
          </w:tcPr>
          <w:p w14:paraId="325B123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Riz</w:t>
            </w:r>
          </w:p>
        </w:tc>
        <w:tc>
          <w:tcPr>
            <w:tcW w:w="878" w:type="pct"/>
            <w:tcBorders>
              <w:top w:val="nil"/>
              <w:left w:val="nil"/>
              <w:bottom w:val="single" w:sz="4" w:space="0" w:color="000000"/>
              <w:right w:val="single" w:sz="4" w:space="0" w:color="000000"/>
            </w:tcBorders>
            <w:shd w:val="clear" w:color="auto" w:fill="auto"/>
            <w:noWrap/>
            <w:vAlign w:val="bottom"/>
            <w:hideMark/>
          </w:tcPr>
          <w:p w14:paraId="6AD7BED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71C15B0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1CD1CF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4DDF7D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58658DC"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0D97E56"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4</w:t>
            </w:r>
          </w:p>
        </w:tc>
        <w:tc>
          <w:tcPr>
            <w:tcW w:w="1066" w:type="pct"/>
            <w:tcBorders>
              <w:top w:val="nil"/>
              <w:left w:val="nil"/>
              <w:bottom w:val="single" w:sz="4" w:space="0" w:color="000000"/>
              <w:right w:val="single" w:sz="4" w:space="0" w:color="000000"/>
            </w:tcBorders>
            <w:shd w:val="clear" w:color="auto" w:fill="auto"/>
            <w:hideMark/>
          </w:tcPr>
          <w:p w14:paraId="62D0A8C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Sorgho</w:t>
            </w:r>
          </w:p>
        </w:tc>
        <w:tc>
          <w:tcPr>
            <w:tcW w:w="878" w:type="pct"/>
            <w:tcBorders>
              <w:top w:val="nil"/>
              <w:left w:val="nil"/>
              <w:bottom w:val="single" w:sz="4" w:space="0" w:color="000000"/>
              <w:right w:val="single" w:sz="4" w:space="0" w:color="000000"/>
            </w:tcBorders>
            <w:shd w:val="clear" w:color="auto" w:fill="auto"/>
            <w:noWrap/>
            <w:vAlign w:val="bottom"/>
            <w:hideMark/>
          </w:tcPr>
          <w:p w14:paraId="79E76D6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E5CC81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08759CF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312509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2C589AC0"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E0BB706"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5</w:t>
            </w:r>
          </w:p>
        </w:tc>
        <w:tc>
          <w:tcPr>
            <w:tcW w:w="1066" w:type="pct"/>
            <w:tcBorders>
              <w:top w:val="nil"/>
              <w:left w:val="nil"/>
              <w:bottom w:val="single" w:sz="4" w:space="0" w:color="000000"/>
              <w:right w:val="single" w:sz="4" w:space="0" w:color="000000"/>
            </w:tcBorders>
            <w:shd w:val="clear" w:color="auto" w:fill="auto"/>
            <w:hideMark/>
          </w:tcPr>
          <w:p w14:paraId="22796FD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Fonio</w:t>
            </w:r>
          </w:p>
        </w:tc>
        <w:tc>
          <w:tcPr>
            <w:tcW w:w="878" w:type="pct"/>
            <w:tcBorders>
              <w:top w:val="nil"/>
              <w:left w:val="nil"/>
              <w:bottom w:val="single" w:sz="4" w:space="0" w:color="000000"/>
              <w:right w:val="single" w:sz="4" w:space="0" w:color="000000"/>
            </w:tcBorders>
            <w:shd w:val="clear" w:color="auto" w:fill="auto"/>
            <w:noWrap/>
            <w:vAlign w:val="bottom"/>
            <w:hideMark/>
          </w:tcPr>
          <w:p w14:paraId="27C4855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93B31B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EEF29A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81D9BE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0E11E29" w14:textId="77777777" w:rsidTr="00F723A5">
        <w:trPr>
          <w:trHeight w:val="1055"/>
        </w:trPr>
        <w:tc>
          <w:tcPr>
            <w:tcW w:w="551" w:type="pct"/>
            <w:tcBorders>
              <w:top w:val="nil"/>
              <w:left w:val="single" w:sz="4" w:space="0" w:color="000000"/>
              <w:bottom w:val="single" w:sz="4" w:space="0" w:color="000000"/>
              <w:right w:val="double" w:sz="6" w:space="0" w:color="000000"/>
            </w:tcBorders>
            <w:shd w:val="clear" w:color="auto" w:fill="auto"/>
            <w:hideMark/>
          </w:tcPr>
          <w:p w14:paraId="5E35796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6</w:t>
            </w:r>
          </w:p>
        </w:tc>
        <w:tc>
          <w:tcPr>
            <w:tcW w:w="1066" w:type="pct"/>
            <w:tcBorders>
              <w:top w:val="nil"/>
              <w:left w:val="nil"/>
              <w:bottom w:val="single" w:sz="4" w:space="0" w:color="000000"/>
              <w:right w:val="single" w:sz="4" w:space="0" w:color="000000"/>
            </w:tcBorders>
            <w:shd w:val="clear" w:color="auto" w:fill="auto"/>
            <w:hideMark/>
          </w:tcPr>
          <w:p w14:paraId="447EA94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Manioc</w:t>
            </w:r>
          </w:p>
        </w:tc>
        <w:tc>
          <w:tcPr>
            <w:tcW w:w="878" w:type="pct"/>
            <w:tcBorders>
              <w:top w:val="nil"/>
              <w:left w:val="nil"/>
              <w:bottom w:val="single" w:sz="4" w:space="0" w:color="000000"/>
              <w:right w:val="single" w:sz="4" w:space="0" w:color="000000"/>
            </w:tcBorders>
            <w:shd w:val="clear" w:color="auto" w:fill="auto"/>
            <w:noWrap/>
            <w:vAlign w:val="bottom"/>
            <w:hideMark/>
          </w:tcPr>
          <w:p w14:paraId="4A31BCB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7122DA0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1142FC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E7A370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9D585ED" w14:textId="77777777" w:rsidTr="00F723A5">
        <w:trPr>
          <w:trHeight w:val="557"/>
        </w:trPr>
        <w:tc>
          <w:tcPr>
            <w:tcW w:w="551" w:type="pct"/>
            <w:tcBorders>
              <w:top w:val="nil"/>
              <w:left w:val="single" w:sz="4" w:space="0" w:color="000000"/>
              <w:bottom w:val="single" w:sz="4" w:space="0" w:color="000000"/>
              <w:right w:val="double" w:sz="6" w:space="0" w:color="000000"/>
            </w:tcBorders>
            <w:shd w:val="clear" w:color="auto" w:fill="auto"/>
            <w:hideMark/>
          </w:tcPr>
          <w:p w14:paraId="674EE55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7</w:t>
            </w:r>
          </w:p>
        </w:tc>
        <w:tc>
          <w:tcPr>
            <w:tcW w:w="1066" w:type="pct"/>
            <w:tcBorders>
              <w:top w:val="nil"/>
              <w:left w:val="nil"/>
              <w:bottom w:val="single" w:sz="4" w:space="0" w:color="000000"/>
              <w:right w:val="single" w:sz="4" w:space="0" w:color="000000"/>
            </w:tcBorders>
            <w:shd w:val="clear" w:color="auto" w:fill="auto"/>
            <w:hideMark/>
          </w:tcPr>
          <w:p w14:paraId="58C0D0E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Pâtes alimentaires</w:t>
            </w:r>
          </w:p>
        </w:tc>
        <w:tc>
          <w:tcPr>
            <w:tcW w:w="878" w:type="pct"/>
            <w:tcBorders>
              <w:top w:val="nil"/>
              <w:left w:val="nil"/>
              <w:bottom w:val="single" w:sz="4" w:space="0" w:color="000000"/>
              <w:right w:val="single" w:sz="4" w:space="0" w:color="000000"/>
            </w:tcBorders>
            <w:shd w:val="clear" w:color="auto" w:fill="auto"/>
            <w:noWrap/>
            <w:vAlign w:val="bottom"/>
            <w:hideMark/>
          </w:tcPr>
          <w:p w14:paraId="781C3F9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EC114E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004B6B2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6859DE6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4628F49D" w14:textId="77777777" w:rsidTr="00F723A5">
        <w:trPr>
          <w:trHeight w:val="437"/>
        </w:trPr>
        <w:tc>
          <w:tcPr>
            <w:tcW w:w="551" w:type="pct"/>
            <w:tcBorders>
              <w:top w:val="nil"/>
              <w:left w:val="single" w:sz="4" w:space="0" w:color="000000"/>
              <w:bottom w:val="single" w:sz="4" w:space="0" w:color="000000"/>
              <w:right w:val="double" w:sz="6" w:space="0" w:color="000000"/>
            </w:tcBorders>
            <w:shd w:val="clear" w:color="auto" w:fill="auto"/>
            <w:hideMark/>
          </w:tcPr>
          <w:p w14:paraId="0F7FC65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8</w:t>
            </w:r>
          </w:p>
        </w:tc>
        <w:tc>
          <w:tcPr>
            <w:tcW w:w="1066" w:type="pct"/>
            <w:tcBorders>
              <w:top w:val="nil"/>
              <w:left w:val="nil"/>
              <w:bottom w:val="single" w:sz="4" w:space="0" w:color="000000"/>
              <w:right w:val="single" w:sz="4" w:space="0" w:color="000000"/>
            </w:tcBorders>
            <w:shd w:val="clear" w:color="auto" w:fill="auto"/>
            <w:hideMark/>
          </w:tcPr>
          <w:p w14:paraId="33E7D69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Oignon frais</w:t>
            </w:r>
          </w:p>
        </w:tc>
        <w:tc>
          <w:tcPr>
            <w:tcW w:w="878" w:type="pct"/>
            <w:tcBorders>
              <w:top w:val="nil"/>
              <w:left w:val="nil"/>
              <w:bottom w:val="single" w:sz="4" w:space="0" w:color="000000"/>
              <w:right w:val="single" w:sz="4" w:space="0" w:color="000000"/>
            </w:tcBorders>
            <w:shd w:val="clear" w:color="auto" w:fill="auto"/>
            <w:noWrap/>
            <w:vAlign w:val="bottom"/>
            <w:hideMark/>
          </w:tcPr>
          <w:p w14:paraId="6020051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476F4F7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4477BF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156B8B6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23D2B301" w14:textId="77777777" w:rsidTr="00F723A5">
        <w:trPr>
          <w:trHeight w:val="376"/>
        </w:trPr>
        <w:tc>
          <w:tcPr>
            <w:tcW w:w="551" w:type="pct"/>
            <w:tcBorders>
              <w:top w:val="nil"/>
              <w:left w:val="single" w:sz="4" w:space="0" w:color="000000"/>
              <w:bottom w:val="single" w:sz="4" w:space="0" w:color="000000"/>
              <w:right w:val="double" w:sz="6" w:space="0" w:color="000000"/>
            </w:tcBorders>
            <w:shd w:val="clear" w:color="auto" w:fill="auto"/>
            <w:hideMark/>
          </w:tcPr>
          <w:p w14:paraId="2C3CFF7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9</w:t>
            </w:r>
          </w:p>
        </w:tc>
        <w:tc>
          <w:tcPr>
            <w:tcW w:w="1066" w:type="pct"/>
            <w:tcBorders>
              <w:top w:val="nil"/>
              <w:left w:val="nil"/>
              <w:bottom w:val="single" w:sz="4" w:space="0" w:color="000000"/>
              <w:right w:val="single" w:sz="4" w:space="0" w:color="000000"/>
            </w:tcBorders>
            <w:shd w:val="clear" w:color="auto" w:fill="auto"/>
            <w:hideMark/>
          </w:tcPr>
          <w:p w14:paraId="3B21E05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Gombo </w:t>
            </w:r>
          </w:p>
        </w:tc>
        <w:tc>
          <w:tcPr>
            <w:tcW w:w="878" w:type="pct"/>
            <w:tcBorders>
              <w:top w:val="nil"/>
              <w:left w:val="nil"/>
              <w:bottom w:val="single" w:sz="4" w:space="0" w:color="000000"/>
              <w:right w:val="single" w:sz="4" w:space="0" w:color="000000"/>
            </w:tcBorders>
            <w:shd w:val="clear" w:color="auto" w:fill="auto"/>
            <w:noWrap/>
            <w:vAlign w:val="bottom"/>
            <w:hideMark/>
          </w:tcPr>
          <w:p w14:paraId="1DA8F8A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7656C55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79DED70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74EB273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9EDDF36" w14:textId="77777777" w:rsidTr="00F723A5">
        <w:trPr>
          <w:trHeight w:val="361"/>
        </w:trPr>
        <w:tc>
          <w:tcPr>
            <w:tcW w:w="551" w:type="pct"/>
            <w:tcBorders>
              <w:top w:val="nil"/>
              <w:left w:val="single" w:sz="4" w:space="0" w:color="000000"/>
              <w:bottom w:val="single" w:sz="4" w:space="0" w:color="000000"/>
              <w:right w:val="double" w:sz="6" w:space="0" w:color="000000"/>
            </w:tcBorders>
            <w:shd w:val="clear" w:color="auto" w:fill="auto"/>
            <w:hideMark/>
          </w:tcPr>
          <w:p w14:paraId="6529E72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10</w:t>
            </w:r>
          </w:p>
        </w:tc>
        <w:tc>
          <w:tcPr>
            <w:tcW w:w="1066" w:type="pct"/>
            <w:tcBorders>
              <w:top w:val="nil"/>
              <w:left w:val="nil"/>
              <w:bottom w:val="single" w:sz="4" w:space="0" w:color="000000"/>
              <w:right w:val="single" w:sz="4" w:space="0" w:color="000000"/>
            </w:tcBorders>
            <w:shd w:val="clear" w:color="auto" w:fill="auto"/>
            <w:hideMark/>
          </w:tcPr>
          <w:p w14:paraId="1394DEE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Tomate </w:t>
            </w:r>
          </w:p>
        </w:tc>
        <w:tc>
          <w:tcPr>
            <w:tcW w:w="878" w:type="pct"/>
            <w:tcBorders>
              <w:top w:val="nil"/>
              <w:left w:val="nil"/>
              <w:bottom w:val="single" w:sz="4" w:space="0" w:color="000000"/>
              <w:right w:val="single" w:sz="4" w:space="0" w:color="000000"/>
            </w:tcBorders>
            <w:shd w:val="clear" w:color="auto" w:fill="auto"/>
            <w:noWrap/>
            <w:vAlign w:val="bottom"/>
            <w:hideMark/>
          </w:tcPr>
          <w:p w14:paraId="51388F7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1E5E8D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C220A3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70EEF43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155DEA7" w14:textId="77777777" w:rsidTr="00F723A5">
        <w:trPr>
          <w:trHeight w:val="422"/>
        </w:trPr>
        <w:tc>
          <w:tcPr>
            <w:tcW w:w="551" w:type="pct"/>
            <w:tcBorders>
              <w:top w:val="nil"/>
              <w:left w:val="single" w:sz="4" w:space="0" w:color="000000"/>
              <w:bottom w:val="single" w:sz="4" w:space="0" w:color="000000"/>
              <w:right w:val="double" w:sz="6" w:space="0" w:color="000000"/>
            </w:tcBorders>
            <w:shd w:val="clear" w:color="auto" w:fill="auto"/>
            <w:hideMark/>
          </w:tcPr>
          <w:p w14:paraId="5598E27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11</w:t>
            </w:r>
          </w:p>
        </w:tc>
        <w:tc>
          <w:tcPr>
            <w:tcW w:w="1066" w:type="pct"/>
            <w:tcBorders>
              <w:top w:val="nil"/>
              <w:left w:val="nil"/>
              <w:bottom w:val="single" w:sz="4" w:space="0" w:color="000000"/>
              <w:right w:val="single" w:sz="4" w:space="0" w:color="000000"/>
            </w:tcBorders>
            <w:shd w:val="clear" w:color="auto" w:fill="auto"/>
            <w:hideMark/>
          </w:tcPr>
          <w:p w14:paraId="65351D3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Poivron</w:t>
            </w:r>
          </w:p>
        </w:tc>
        <w:tc>
          <w:tcPr>
            <w:tcW w:w="878" w:type="pct"/>
            <w:tcBorders>
              <w:top w:val="nil"/>
              <w:left w:val="nil"/>
              <w:bottom w:val="single" w:sz="4" w:space="0" w:color="000000"/>
              <w:right w:val="single" w:sz="4" w:space="0" w:color="000000"/>
            </w:tcBorders>
            <w:shd w:val="clear" w:color="auto" w:fill="auto"/>
            <w:noWrap/>
            <w:vAlign w:val="bottom"/>
            <w:hideMark/>
          </w:tcPr>
          <w:p w14:paraId="41AE97F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209393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6E50CA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6C2377C6"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8325F1" w14:paraId="1D6F7855"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364B888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12</w:t>
            </w:r>
          </w:p>
        </w:tc>
        <w:tc>
          <w:tcPr>
            <w:tcW w:w="1066" w:type="pct"/>
            <w:tcBorders>
              <w:top w:val="nil"/>
              <w:left w:val="nil"/>
              <w:bottom w:val="single" w:sz="4" w:space="0" w:color="000000"/>
              <w:right w:val="single" w:sz="4" w:space="0" w:color="000000"/>
            </w:tcBorders>
            <w:shd w:val="clear" w:color="auto" w:fill="auto"/>
            <w:hideMark/>
          </w:tcPr>
          <w:p w14:paraId="0AC1976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Autre légumes frais </w:t>
            </w:r>
            <w:proofErr w:type="spellStart"/>
            <w:r w:rsidRPr="007F1328">
              <w:rPr>
                <w:rFonts w:ascii="Arial Narrow" w:eastAsia="Times New Roman" w:hAnsi="Arial Narrow" w:cs="Arial"/>
                <w:sz w:val="18"/>
                <w:szCs w:val="18"/>
                <w:lang w:val="fr-FR" w:eastAsia="fr-FR"/>
              </w:rPr>
              <w:t>n.d.a</w:t>
            </w:r>
            <w:proofErr w:type="spellEnd"/>
            <w:r w:rsidRPr="007F1328">
              <w:rPr>
                <w:rFonts w:ascii="Arial Narrow" w:eastAsia="Times New Roman" w:hAnsi="Arial Narrow" w:cs="Arial"/>
                <w:sz w:val="18"/>
                <w:szCs w:val="18"/>
                <w:lang w:val="fr-FR" w:eastAsia="fr-FR"/>
              </w:rPr>
              <w:t>.</w:t>
            </w:r>
          </w:p>
        </w:tc>
        <w:tc>
          <w:tcPr>
            <w:tcW w:w="878" w:type="pct"/>
            <w:tcBorders>
              <w:top w:val="nil"/>
              <w:left w:val="nil"/>
              <w:bottom w:val="single" w:sz="4" w:space="0" w:color="000000"/>
              <w:right w:val="single" w:sz="4" w:space="0" w:color="000000"/>
            </w:tcBorders>
            <w:shd w:val="clear" w:color="auto" w:fill="auto"/>
            <w:noWrap/>
            <w:vAlign w:val="bottom"/>
            <w:hideMark/>
          </w:tcPr>
          <w:p w14:paraId="3FDA4DF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4EEE19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4B5223C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93401D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33DECC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5868049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lastRenderedPageBreak/>
              <w:t>13</w:t>
            </w:r>
          </w:p>
        </w:tc>
        <w:tc>
          <w:tcPr>
            <w:tcW w:w="1066" w:type="pct"/>
            <w:tcBorders>
              <w:top w:val="nil"/>
              <w:left w:val="nil"/>
              <w:bottom w:val="single" w:sz="4" w:space="0" w:color="000000"/>
              <w:right w:val="single" w:sz="4" w:space="0" w:color="000000"/>
            </w:tcBorders>
            <w:shd w:val="clear" w:color="auto" w:fill="auto"/>
            <w:hideMark/>
          </w:tcPr>
          <w:p w14:paraId="2985A33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Arachide</w:t>
            </w:r>
          </w:p>
        </w:tc>
        <w:tc>
          <w:tcPr>
            <w:tcW w:w="878" w:type="pct"/>
            <w:tcBorders>
              <w:top w:val="nil"/>
              <w:left w:val="nil"/>
              <w:bottom w:val="single" w:sz="4" w:space="0" w:color="000000"/>
              <w:right w:val="single" w:sz="4" w:space="0" w:color="000000"/>
            </w:tcBorders>
            <w:shd w:val="clear" w:color="auto" w:fill="auto"/>
            <w:noWrap/>
            <w:vAlign w:val="bottom"/>
            <w:hideMark/>
          </w:tcPr>
          <w:p w14:paraId="06D29CC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8D5D33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E15AD8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0AF73E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8325F1" w14:paraId="2742EFD5" w14:textId="77777777" w:rsidTr="00F723A5">
        <w:trPr>
          <w:trHeight w:val="829"/>
        </w:trPr>
        <w:tc>
          <w:tcPr>
            <w:tcW w:w="551" w:type="pct"/>
            <w:tcBorders>
              <w:top w:val="nil"/>
              <w:left w:val="single" w:sz="4" w:space="0" w:color="000000"/>
              <w:bottom w:val="single" w:sz="4" w:space="0" w:color="000000"/>
              <w:right w:val="double" w:sz="6" w:space="0" w:color="000000"/>
            </w:tcBorders>
            <w:shd w:val="clear" w:color="auto" w:fill="auto"/>
            <w:hideMark/>
          </w:tcPr>
          <w:p w14:paraId="09B0DB1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14</w:t>
            </w:r>
          </w:p>
        </w:tc>
        <w:tc>
          <w:tcPr>
            <w:tcW w:w="1066" w:type="pct"/>
            <w:tcBorders>
              <w:top w:val="nil"/>
              <w:left w:val="nil"/>
              <w:bottom w:val="single" w:sz="4" w:space="0" w:color="000000"/>
              <w:right w:val="single" w:sz="4" w:space="0" w:color="000000"/>
            </w:tcBorders>
            <w:shd w:val="clear" w:color="auto" w:fill="auto"/>
            <w:hideMark/>
          </w:tcPr>
          <w:p w14:paraId="60D2E56A" w14:textId="77777777" w:rsidR="00F723A5" w:rsidRPr="007F1328" w:rsidRDefault="00F723A5" w:rsidP="00841BFE">
            <w:pPr>
              <w:rPr>
                <w:rFonts w:ascii="Arial Narrow" w:eastAsia="Times New Roman" w:hAnsi="Arial Narrow" w:cs="Arial"/>
                <w:sz w:val="18"/>
                <w:szCs w:val="18"/>
                <w:lang w:val="fr-FR" w:eastAsia="fr-FR"/>
              </w:rPr>
            </w:pPr>
            <w:proofErr w:type="spellStart"/>
            <w:r w:rsidRPr="007F1328">
              <w:rPr>
                <w:rFonts w:ascii="Arial Narrow" w:eastAsia="Times New Roman" w:hAnsi="Arial Narrow" w:cs="Arial"/>
                <w:sz w:val="18"/>
                <w:szCs w:val="18"/>
                <w:lang w:val="fr-FR" w:eastAsia="fr-FR"/>
              </w:rPr>
              <w:t>Soumbala</w:t>
            </w:r>
            <w:proofErr w:type="spellEnd"/>
            <w:r w:rsidRPr="007F1328">
              <w:rPr>
                <w:rFonts w:ascii="Arial Narrow" w:eastAsia="Times New Roman" w:hAnsi="Arial Narrow" w:cs="Arial"/>
                <w:sz w:val="18"/>
                <w:szCs w:val="18"/>
                <w:lang w:val="fr-FR" w:eastAsia="fr-FR"/>
              </w:rPr>
              <w:t xml:space="preserve"> (base d'oseille ou de </w:t>
            </w:r>
            <w:proofErr w:type="spellStart"/>
            <w:r w:rsidRPr="007F1328">
              <w:rPr>
                <w:rFonts w:ascii="Arial Narrow" w:eastAsia="Times New Roman" w:hAnsi="Arial Narrow" w:cs="Arial"/>
                <w:sz w:val="18"/>
                <w:szCs w:val="18"/>
                <w:lang w:val="fr-FR" w:eastAsia="fr-FR"/>
              </w:rPr>
              <w:t>niéré</w:t>
            </w:r>
            <w:proofErr w:type="spellEnd"/>
            <w:r w:rsidRPr="007F1328">
              <w:rPr>
                <w:rFonts w:ascii="Arial Narrow" w:eastAsia="Times New Roman" w:hAnsi="Arial Narrow" w:cs="Arial"/>
                <w:sz w:val="18"/>
                <w:szCs w:val="18"/>
                <w:lang w:val="fr-FR" w:eastAsia="fr-FR"/>
              </w:rPr>
              <w:t>)</w:t>
            </w:r>
          </w:p>
        </w:tc>
        <w:tc>
          <w:tcPr>
            <w:tcW w:w="878" w:type="pct"/>
            <w:tcBorders>
              <w:top w:val="nil"/>
              <w:left w:val="nil"/>
              <w:bottom w:val="single" w:sz="4" w:space="0" w:color="000000"/>
              <w:right w:val="single" w:sz="4" w:space="0" w:color="000000"/>
            </w:tcBorders>
            <w:shd w:val="clear" w:color="auto" w:fill="auto"/>
            <w:noWrap/>
            <w:vAlign w:val="bottom"/>
            <w:hideMark/>
          </w:tcPr>
          <w:p w14:paraId="15B7F35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4CFF36A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75E0B40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866768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F5A8109"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4DF7959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15</w:t>
            </w:r>
          </w:p>
        </w:tc>
        <w:tc>
          <w:tcPr>
            <w:tcW w:w="1066" w:type="pct"/>
            <w:tcBorders>
              <w:top w:val="nil"/>
              <w:left w:val="nil"/>
              <w:bottom w:val="single" w:sz="4" w:space="0" w:color="000000"/>
              <w:right w:val="single" w:sz="4" w:space="0" w:color="000000"/>
            </w:tcBorders>
            <w:shd w:val="clear" w:color="auto" w:fill="auto"/>
            <w:hideMark/>
          </w:tcPr>
          <w:p w14:paraId="2E32D28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Feuilles de baobab</w:t>
            </w:r>
          </w:p>
        </w:tc>
        <w:tc>
          <w:tcPr>
            <w:tcW w:w="878" w:type="pct"/>
            <w:tcBorders>
              <w:top w:val="nil"/>
              <w:left w:val="nil"/>
              <w:bottom w:val="single" w:sz="4" w:space="0" w:color="000000"/>
              <w:right w:val="single" w:sz="4" w:space="0" w:color="000000"/>
            </w:tcBorders>
            <w:shd w:val="clear" w:color="auto" w:fill="auto"/>
            <w:noWrap/>
            <w:vAlign w:val="bottom"/>
            <w:hideMark/>
          </w:tcPr>
          <w:p w14:paraId="6EC3EEA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DA7FD9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0B8AA9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774BB1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9373AF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2E15322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16</w:t>
            </w:r>
          </w:p>
        </w:tc>
        <w:tc>
          <w:tcPr>
            <w:tcW w:w="1066" w:type="pct"/>
            <w:tcBorders>
              <w:top w:val="nil"/>
              <w:left w:val="nil"/>
              <w:bottom w:val="single" w:sz="4" w:space="0" w:color="000000"/>
              <w:right w:val="single" w:sz="4" w:space="0" w:color="000000"/>
            </w:tcBorders>
            <w:shd w:val="clear" w:color="auto" w:fill="auto"/>
            <w:hideMark/>
          </w:tcPr>
          <w:p w14:paraId="7E30D92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Sel</w:t>
            </w:r>
          </w:p>
        </w:tc>
        <w:tc>
          <w:tcPr>
            <w:tcW w:w="878" w:type="pct"/>
            <w:tcBorders>
              <w:top w:val="nil"/>
              <w:left w:val="nil"/>
              <w:bottom w:val="single" w:sz="4" w:space="0" w:color="000000"/>
              <w:right w:val="single" w:sz="4" w:space="0" w:color="000000"/>
            </w:tcBorders>
            <w:shd w:val="clear" w:color="auto" w:fill="auto"/>
            <w:noWrap/>
            <w:vAlign w:val="bottom"/>
            <w:hideMark/>
          </w:tcPr>
          <w:p w14:paraId="3306A93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2196A84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BC28AF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6159805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F487F16"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06DD7A8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17</w:t>
            </w:r>
          </w:p>
        </w:tc>
        <w:tc>
          <w:tcPr>
            <w:tcW w:w="1066" w:type="pct"/>
            <w:tcBorders>
              <w:top w:val="nil"/>
              <w:left w:val="nil"/>
              <w:bottom w:val="single" w:sz="4" w:space="0" w:color="000000"/>
              <w:right w:val="single" w:sz="4" w:space="0" w:color="000000"/>
            </w:tcBorders>
            <w:shd w:val="clear" w:color="auto" w:fill="auto"/>
            <w:hideMark/>
          </w:tcPr>
          <w:p w14:paraId="79B28FB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Piment</w:t>
            </w:r>
          </w:p>
        </w:tc>
        <w:tc>
          <w:tcPr>
            <w:tcW w:w="878" w:type="pct"/>
            <w:tcBorders>
              <w:top w:val="nil"/>
              <w:left w:val="nil"/>
              <w:bottom w:val="single" w:sz="4" w:space="0" w:color="000000"/>
              <w:right w:val="single" w:sz="4" w:space="0" w:color="000000"/>
            </w:tcBorders>
            <w:shd w:val="clear" w:color="auto" w:fill="auto"/>
            <w:noWrap/>
            <w:vAlign w:val="bottom"/>
            <w:hideMark/>
          </w:tcPr>
          <w:p w14:paraId="5240574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9619CC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00C96C6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A50253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138DC9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B4051B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18</w:t>
            </w:r>
          </w:p>
        </w:tc>
        <w:tc>
          <w:tcPr>
            <w:tcW w:w="1066" w:type="pct"/>
            <w:tcBorders>
              <w:top w:val="nil"/>
              <w:left w:val="nil"/>
              <w:bottom w:val="single" w:sz="4" w:space="0" w:color="000000"/>
              <w:right w:val="single" w:sz="4" w:space="0" w:color="000000"/>
            </w:tcBorders>
            <w:shd w:val="clear" w:color="auto" w:fill="auto"/>
            <w:hideMark/>
          </w:tcPr>
          <w:p w14:paraId="6D8CF5A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Igname</w:t>
            </w:r>
          </w:p>
        </w:tc>
        <w:tc>
          <w:tcPr>
            <w:tcW w:w="878" w:type="pct"/>
            <w:tcBorders>
              <w:top w:val="nil"/>
              <w:left w:val="nil"/>
              <w:bottom w:val="single" w:sz="4" w:space="0" w:color="000000"/>
              <w:right w:val="single" w:sz="4" w:space="0" w:color="000000"/>
            </w:tcBorders>
            <w:shd w:val="clear" w:color="auto" w:fill="auto"/>
            <w:noWrap/>
            <w:vAlign w:val="bottom"/>
            <w:hideMark/>
          </w:tcPr>
          <w:p w14:paraId="53B9362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36037D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D4ADE4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C3DA22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4230C9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6D72BAA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19</w:t>
            </w:r>
          </w:p>
        </w:tc>
        <w:tc>
          <w:tcPr>
            <w:tcW w:w="1066" w:type="pct"/>
            <w:tcBorders>
              <w:top w:val="nil"/>
              <w:left w:val="nil"/>
              <w:bottom w:val="single" w:sz="4" w:space="0" w:color="000000"/>
              <w:right w:val="single" w:sz="4" w:space="0" w:color="000000"/>
            </w:tcBorders>
            <w:shd w:val="clear" w:color="auto" w:fill="auto"/>
            <w:hideMark/>
          </w:tcPr>
          <w:p w14:paraId="656FB54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Pomme de terre</w:t>
            </w:r>
          </w:p>
        </w:tc>
        <w:tc>
          <w:tcPr>
            <w:tcW w:w="878" w:type="pct"/>
            <w:tcBorders>
              <w:top w:val="nil"/>
              <w:left w:val="nil"/>
              <w:bottom w:val="single" w:sz="4" w:space="0" w:color="000000"/>
              <w:right w:val="single" w:sz="4" w:space="0" w:color="000000"/>
            </w:tcBorders>
            <w:shd w:val="clear" w:color="auto" w:fill="auto"/>
            <w:noWrap/>
            <w:vAlign w:val="bottom"/>
            <w:hideMark/>
          </w:tcPr>
          <w:p w14:paraId="0989E3D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9F5BB4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331E009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1094F0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DE15CEA"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FA6500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20</w:t>
            </w:r>
          </w:p>
        </w:tc>
        <w:tc>
          <w:tcPr>
            <w:tcW w:w="1066" w:type="pct"/>
            <w:tcBorders>
              <w:top w:val="nil"/>
              <w:left w:val="nil"/>
              <w:bottom w:val="single" w:sz="4" w:space="0" w:color="000000"/>
              <w:right w:val="single" w:sz="4" w:space="0" w:color="000000"/>
            </w:tcBorders>
            <w:shd w:val="clear" w:color="auto" w:fill="auto"/>
            <w:hideMark/>
          </w:tcPr>
          <w:p w14:paraId="2A59C4E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Patate douce</w:t>
            </w:r>
          </w:p>
        </w:tc>
        <w:tc>
          <w:tcPr>
            <w:tcW w:w="878" w:type="pct"/>
            <w:tcBorders>
              <w:top w:val="nil"/>
              <w:left w:val="nil"/>
              <w:bottom w:val="single" w:sz="4" w:space="0" w:color="000000"/>
              <w:right w:val="single" w:sz="4" w:space="0" w:color="000000"/>
            </w:tcBorders>
            <w:shd w:val="clear" w:color="auto" w:fill="auto"/>
            <w:noWrap/>
            <w:vAlign w:val="bottom"/>
            <w:hideMark/>
          </w:tcPr>
          <w:p w14:paraId="50E2FAE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2EC1345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4502743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A31C7D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8CFA3CA" w14:textId="77777777" w:rsidTr="00F723A5">
        <w:trPr>
          <w:trHeight w:val="271"/>
        </w:trPr>
        <w:tc>
          <w:tcPr>
            <w:tcW w:w="551" w:type="pct"/>
            <w:tcBorders>
              <w:top w:val="nil"/>
              <w:left w:val="single" w:sz="4" w:space="0" w:color="000000"/>
              <w:bottom w:val="single" w:sz="4" w:space="0" w:color="000000"/>
              <w:right w:val="double" w:sz="6" w:space="0" w:color="000000"/>
            </w:tcBorders>
            <w:shd w:val="clear" w:color="auto" w:fill="auto"/>
            <w:hideMark/>
          </w:tcPr>
          <w:p w14:paraId="79B65EA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21</w:t>
            </w:r>
          </w:p>
        </w:tc>
        <w:tc>
          <w:tcPr>
            <w:tcW w:w="1066" w:type="pct"/>
            <w:tcBorders>
              <w:top w:val="nil"/>
              <w:left w:val="nil"/>
              <w:bottom w:val="single" w:sz="4" w:space="0" w:color="000000"/>
              <w:right w:val="single" w:sz="4" w:space="0" w:color="000000"/>
            </w:tcBorders>
            <w:shd w:val="clear" w:color="auto" w:fill="auto"/>
            <w:hideMark/>
          </w:tcPr>
          <w:p w14:paraId="6459872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Mangue</w:t>
            </w:r>
          </w:p>
        </w:tc>
        <w:tc>
          <w:tcPr>
            <w:tcW w:w="878" w:type="pct"/>
            <w:tcBorders>
              <w:top w:val="nil"/>
              <w:left w:val="nil"/>
              <w:bottom w:val="single" w:sz="4" w:space="0" w:color="000000"/>
              <w:right w:val="single" w:sz="4" w:space="0" w:color="000000"/>
            </w:tcBorders>
            <w:shd w:val="clear" w:color="auto" w:fill="auto"/>
            <w:noWrap/>
            <w:vAlign w:val="bottom"/>
            <w:hideMark/>
          </w:tcPr>
          <w:p w14:paraId="59A1D6D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0BB54B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DACBD5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6E80DB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70443F0" w14:textId="77777777" w:rsidTr="00F723A5">
        <w:trPr>
          <w:trHeight w:val="376"/>
        </w:trPr>
        <w:tc>
          <w:tcPr>
            <w:tcW w:w="551" w:type="pct"/>
            <w:tcBorders>
              <w:top w:val="nil"/>
              <w:left w:val="single" w:sz="4" w:space="0" w:color="000000"/>
              <w:bottom w:val="single" w:sz="4" w:space="0" w:color="000000"/>
              <w:right w:val="double" w:sz="6" w:space="0" w:color="000000"/>
            </w:tcBorders>
            <w:shd w:val="clear" w:color="auto" w:fill="auto"/>
            <w:hideMark/>
          </w:tcPr>
          <w:p w14:paraId="30CB5BF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22</w:t>
            </w:r>
          </w:p>
        </w:tc>
        <w:tc>
          <w:tcPr>
            <w:tcW w:w="1066" w:type="pct"/>
            <w:tcBorders>
              <w:top w:val="nil"/>
              <w:left w:val="nil"/>
              <w:bottom w:val="single" w:sz="4" w:space="0" w:color="000000"/>
              <w:right w:val="single" w:sz="4" w:space="0" w:color="000000"/>
            </w:tcBorders>
            <w:shd w:val="clear" w:color="auto" w:fill="auto"/>
            <w:hideMark/>
          </w:tcPr>
          <w:p w14:paraId="0494F06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Orange</w:t>
            </w:r>
          </w:p>
        </w:tc>
        <w:tc>
          <w:tcPr>
            <w:tcW w:w="878" w:type="pct"/>
            <w:tcBorders>
              <w:top w:val="nil"/>
              <w:left w:val="nil"/>
              <w:bottom w:val="single" w:sz="4" w:space="0" w:color="000000"/>
              <w:right w:val="single" w:sz="4" w:space="0" w:color="000000"/>
            </w:tcBorders>
            <w:shd w:val="clear" w:color="auto" w:fill="auto"/>
            <w:noWrap/>
            <w:vAlign w:val="bottom"/>
            <w:hideMark/>
          </w:tcPr>
          <w:p w14:paraId="60D82E3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071925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000769A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376CC39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CE8A492" w14:textId="77777777" w:rsidTr="00F723A5">
        <w:trPr>
          <w:trHeight w:val="271"/>
        </w:trPr>
        <w:tc>
          <w:tcPr>
            <w:tcW w:w="551" w:type="pct"/>
            <w:tcBorders>
              <w:top w:val="nil"/>
              <w:left w:val="single" w:sz="4" w:space="0" w:color="000000"/>
              <w:bottom w:val="single" w:sz="4" w:space="0" w:color="000000"/>
              <w:right w:val="double" w:sz="6" w:space="0" w:color="000000"/>
            </w:tcBorders>
            <w:shd w:val="clear" w:color="auto" w:fill="auto"/>
            <w:hideMark/>
          </w:tcPr>
          <w:p w14:paraId="19AEFB9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23</w:t>
            </w:r>
          </w:p>
        </w:tc>
        <w:tc>
          <w:tcPr>
            <w:tcW w:w="1066" w:type="pct"/>
            <w:tcBorders>
              <w:top w:val="nil"/>
              <w:left w:val="nil"/>
              <w:bottom w:val="single" w:sz="4" w:space="0" w:color="000000"/>
              <w:right w:val="single" w:sz="4" w:space="0" w:color="000000"/>
            </w:tcBorders>
            <w:shd w:val="clear" w:color="auto" w:fill="auto"/>
            <w:hideMark/>
          </w:tcPr>
          <w:p w14:paraId="68F6D2E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Banane  </w:t>
            </w:r>
          </w:p>
        </w:tc>
        <w:tc>
          <w:tcPr>
            <w:tcW w:w="878" w:type="pct"/>
            <w:tcBorders>
              <w:top w:val="nil"/>
              <w:left w:val="nil"/>
              <w:bottom w:val="single" w:sz="4" w:space="0" w:color="000000"/>
              <w:right w:val="single" w:sz="4" w:space="0" w:color="000000"/>
            </w:tcBorders>
            <w:shd w:val="clear" w:color="auto" w:fill="auto"/>
            <w:vAlign w:val="bottom"/>
            <w:hideMark/>
          </w:tcPr>
          <w:p w14:paraId="6005DC3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BDDB37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33BEB9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CCA2BF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455C8FAA"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03FE7B6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24</w:t>
            </w:r>
          </w:p>
        </w:tc>
        <w:tc>
          <w:tcPr>
            <w:tcW w:w="1066" w:type="pct"/>
            <w:tcBorders>
              <w:top w:val="nil"/>
              <w:left w:val="nil"/>
              <w:bottom w:val="single" w:sz="4" w:space="0" w:color="000000"/>
              <w:right w:val="single" w:sz="4" w:space="0" w:color="000000"/>
            </w:tcBorders>
            <w:shd w:val="clear" w:color="auto" w:fill="auto"/>
            <w:hideMark/>
          </w:tcPr>
          <w:p w14:paraId="54D052A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Noix de cola</w:t>
            </w:r>
          </w:p>
        </w:tc>
        <w:tc>
          <w:tcPr>
            <w:tcW w:w="878" w:type="pct"/>
            <w:tcBorders>
              <w:top w:val="nil"/>
              <w:left w:val="nil"/>
              <w:bottom w:val="single" w:sz="4" w:space="0" w:color="000000"/>
              <w:right w:val="single" w:sz="4" w:space="0" w:color="000000"/>
            </w:tcBorders>
            <w:shd w:val="clear" w:color="auto" w:fill="auto"/>
            <w:noWrap/>
            <w:vAlign w:val="bottom"/>
            <w:hideMark/>
          </w:tcPr>
          <w:p w14:paraId="57002B7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3C90105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7DCF44C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138E4D1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3E9A159" w14:textId="77777777" w:rsidTr="00F723A5">
        <w:trPr>
          <w:trHeight w:val="497"/>
        </w:trPr>
        <w:tc>
          <w:tcPr>
            <w:tcW w:w="551" w:type="pct"/>
            <w:tcBorders>
              <w:top w:val="nil"/>
              <w:left w:val="single" w:sz="4" w:space="0" w:color="000000"/>
              <w:bottom w:val="single" w:sz="4" w:space="0" w:color="000000"/>
              <w:right w:val="double" w:sz="6" w:space="0" w:color="000000"/>
            </w:tcBorders>
            <w:shd w:val="clear" w:color="auto" w:fill="auto"/>
            <w:hideMark/>
          </w:tcPr>
          <w:p w14:paraId="0B00369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25</w:t>
            </w:r>
          </w:p>
        </w:tc>
        <w:tc>
          <w:tcPr>
            <w:tcW w:w="1066" w:type="pct"/>
            <w:tcBorders>
              <w:top w:val="nil"/>
              <w:left w:val="nil"/>
              <w:bottom w:val="single" w:sz="4" w:space="0" w:color="000000"/>
              <w:right w:val="single" w:sz="4" w:space="0" w:color="000000"/>
            </w:tcBorders>
            <w:shd w:val="clear" w:color="auto" w:fill="auto"/>
            <w:hideMark/>
          </w:tcPr>
          <w:p w14:paraId="223A08E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Viande de bœuf</w:t>
            </w:r>
          </w:p>
        </w:tc>
        <w:tc>
          <w:tcPr>
            <w:tcW w:w="878" w:type="pct"/>
            <w:tcBorders>
              <w:top w:val="nil"/>
              <w:left w:val="nil"/>
              <w:bottom w:val="single" w:sz="4" w:space="0" w:color="000000"/>
              <w:right w:val="single" w:sz="4" w:space="0" w:color="000000"/>
            </w:tcBorders>
            <w:shd w:val="clear" w:color="auto" w:fill="auto"/>
            <w:noWrap/>
            <w:vAlign w:val="bottom"/>
            <w:hideMark/>
          </w:tcPr>
          <w:p w14:paraId="27756B6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EA6193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52177A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FF7BEA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6C7170E"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34DF91A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26</w:t>
            </w:r>
          </w:p>
        </w:tc>
        <w:tc>
          <w:tcPr>
            <w:tcW w:w="1066" w:type="pct"/>
            <w:tcBorders>
              <w:top w:val="nil"/>
              <w:left w:val="nil"/>
              <w:bottom w:val="single" w:sz="4" w:space="0" w:color="000000"/>
              <w:right w:val="single" w:sz="4" w:space="0" w:color="000000"/>
            </w:tcBorders>
            <w:shd w:val="clear" w:color="auto" w:fill="auto"/>
            <w:hideMark/>
          </w:tcPr>
          <w:p w14:paraId="7FE4691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Viande de mouton</w:t>
            </w:r>
          </w:p>
        </w:tc>
        <w:tc>
          <w:tcPr>
            <w:tcW w:w="878" w:type="pct"/>
            <w:tcBorders>
              <w:top w:val="nil"/>
              <w:left w:val="nil"/>
              <w:bottom w:val="single" w:sz="4" w:space="0" w:color="000000"/>
              <w:right w:val="single" w:sz="4" w:space="0" w:color="000000"/>
            </w:tcBorders>
            <w:shd w:val="clear" w:color="auto" w:fill="auto"/>
            <w:noWrap/>
            <w:vAlign w:val="bottom"/>
            <w:hideMark/>
          </w:tcPr>
          <w:p w14:paraId="78A14ED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F5B8E4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566D84A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287764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34A3640"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1ECC2B2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27</w:t>
            </w:r>
          </w:p>
        </w:tc>
        <w:tc>
          <w:tcPr>
            <w:tcW w:w="1066" w:type="pct"/>
            <w:tcBorders>
              <w:top w:val="nil"/>
              <w:left w:val="nil"/>
              <w:bottom w:val="single" w:sz="4" w:space="0" w:color="000000"/>
              <w:right w:val="single" w:sz="4" w:space="0" w:color="000000"/>
            </w:tcBorders>
            <w:shd w:val="clear" w:color="auto" w:fill="auto"/>
            <w:hideMark/>
          </w:tcPr>
          <w:p w14:paraId="19A08AC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Viande de chèvre</w:t>
            </w:r>
          </w:p>
        </w:tc>
        <w:tc>
          <w:tcPr>
            <w:tcW w:w="878" w:type="pct"/>
            <w:tcBorders>
              <w:top w:val="nil"/>
              <w:left w:val="nil"/>
              <w:bottom w:val="single" w:sz="4" w:space="0" w:color="000000"/>
              <w:right w:val="single" w:sz="4" w:space="0" w:color="000000"/>
            </w:tcBorders>
            <w:shd w:val="clear" w:color="auto" w:fill="auto"/>
            <w:noWrap/>
            <w:vAlign w:val="bottom"/>
            <w:hideMark/>
          </w:tcPr>
          <w:p w14:paraId="3EF8C7B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9118B2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113ECF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476E0D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6BB3D47"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311032F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28</w:t>
            </w:r>
          </w:p>
        </w:tc>
        <w:tc>
          <w:tcPr>
            <w:tcW w:w="1066" w:type="pct"/>
            <w:tcBorders>
              <w:top w:val="nil"/>
              <w:left w:val="nil"/>
              <w:bottom w:val="single" w:sz="4" w:space="0" w:color="000000"/>
              <w:right w:val="single" w:sz="4" w:space="0" w:color="000000"/>
            </w:tcBorders>
            <w:shd w:val="clear" w:color="auto" w:fill="auto"/>
            <w:hideMark/>
          </w:tcPr>
          <w:p w14:paraId="5580991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Volailles</w:t>
            </w:r>
          </w:p>
        </w:tc>
        <w:tc>
          <w:tcPr>
            <w:tcW w:w="878" w:type="pct"/>
            <w:tcBorders>
              <w:top w:val="nil"/>
              <w:left w:val="nil"/>
              <w:bottom w:val="single" w:sz="4" w:space="0" w:color="000000"/>
              <w:right w:val="single" w:sz="4" w:space="0" w:color="000000"/>
            </w:tcBorders>
            <w:shd w:val="clear" w:color="auto" w:fill="auto"/>
            <w:noWrap/>
            <w:vAlign w:val="bottom"/>
            <w:hideMark/>
          </w:tcPr>
          <w:p w14:paraId="417D828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706902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1D5DB3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448017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16C5C88"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082AC73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29</w:t>
            </w:r>
          </w:p>
        </w:tc>
        <w:tc>
          <w:tcPr>
            <w:tcW w:w="1066" w:type="pct"/>
            <w:tcBorders>
              <w:top w:val="nil"/>
              <w:left w:val="nil"/>
              <w:bottom w:val="single" w:sz="4" w:space="0" w:color="000000"/>
              <w:right w:val="single" w:sz="4" w:space="0" w:color="000000"/>
            </w:tcBorders>
            <w:shd w:val="clear" w:color="auto" w:fill="auto"/>
            <w:hideMark/>
          </w:tcPr>
          <w:p w14:paraId="6C29CE6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Gibier</w:t>
            </w:r>
          </w:p>
        </w:tc>
        <w:tc>
          <w:tcPr>
            <w:tcW w:w="878" w:type="pct"/>
            <w:tcBorders>
              <w:top w:val="nil"/>
              <w:left w:val="nil"/>
              <w:bottom w:val="single" w:sz="4" w:space="0" w:color="000000"/>
              <w:right w:val="single" w:sz="4" w:space="0" w:color="000000"/>
            </w:tcBorders>
            <w:shd w:val="clear" w:color="auto" w:fill="auto"/>
            <w:noWrap/>
            <w:vAlign w:val="bottom"/>
            <w:hideMark/>
          </w:tcPr>
          <w:p w14:paraId="1AE0AA4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7F028E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35DDC9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12E563C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88FAC5F"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4526AD9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30</w:t>
            </w:r>
          </w:p>
        </w:tc>
        <w:tc>
          <w:tcPr>
            <w:tcW w:w="1066" w:type="pct"/>
            <w:tcBorders>
              <w:top w:val="nil"/>
              <w:left w:val="nil"/>
              <w:bottom w:val="single" w:sz="4" w:space="0" w:color="000000"/>
              <w:right w:val="single" w:sz="4" w:space="0" w:color="000000"/>
            </w:tcBorders>
            <w:shd w:val="clear" w:color="auto" w:fill="auto"/>
            <w:hideMark/>
          </w:tcPr>
          <w:p w14:paraId="77DF429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Poisson </w:t>
            </w:r>
          </w:p>
        </w:tc>
        <w:tc>
          <w:tcPr>
            <w:tcW w:w="878" w:type="pct"/>
            <w:tcBorders>
              <w:top w:val="nil"/>
              <w:left w:val="nil"/>
              <w:bottom w:val="single" w:sz="4" w:space="0" w:color="000000"/>
              <w:right w:val="single" w:sz="4" w:space="0" w:color="000000"/>
            </w:tcBorders>
            <w:shd w:val="clear" w:color="auto" w:fill="auto"/>
            <w:noWrap/>
            <w:vAlign w:val="bottom"/>
            <w:hideMark/>
          </w:tcPr>
          <w:p w14:paraId="4B09890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47DB593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44FA743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74A192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123E5D9"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AD48A7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31</w:t>
            </w:r>
          </w:p>
        </w:tc>
        <w:tc>
          <w:tcPr>
            <w:tcW w:w="1066" w:type="pct"/>
            <w:tcBorders>
              <w:top w:val="nil"/>
              <w:left w:val="nil"/>
              <w:bottom w:val="single" w:sz="4" w:space="0" w:color="000000"/>
              <w:right w:val="single" w:sz="4" w:space="0" w:color="000000"/>
            </w:tcBorders>
            <w:shd w:val="clear" w:color="auto" w:fill="auto"/>
            <w:hideMark/>
          </w:tcPr>
          <w:p w14:paraId="46D185F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Huile alimentaire</w:t>
            </w:r>
          </w:p>
        </w:tc>
        <w:tc>
          <w:tcPr>
            <w:tcW w:w="878" w:type="pct"/>
            <w:tcBorders>
              <w:top w:val="nil"/>
              <w:left w:val="nil"/>
              <w:bottom w:val="single" w:sz="4" w:space="0" w:color="000000"/>
              <w:right w:val="single" w:sz="4" w:space="0" w:color="000000"/>
            </w:tcBorders>
            <w:shd w:val="clear" w:color="auto" w:fill="auto"/>
            <w:noWrap/>
            <w:vAlign w:val="bottom"/>
            <w:hideMark/>
          </w:tcPr>
          <w:p w14:paraId="6F0C791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4C8E61F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0D50145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428695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35AB316"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29356E0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32</w:t>
            </w:r>
          </w:p>
        </w:tc>
        <w:tc>
          <w:tcPr>
            <w:tcW w:w="1066" w:type="pct"/>
            <w:tcBorders>
              <w:top w:val="nil"/>
              <w:left w:val="nil"/>
              <w:bottom w:val="single" w:sz="4" w:space="0" w:color="000000"/>
              <w:right w:val="single" w:sz="4" w:space="0" w:color="000000"/>
            </w:tcBorders>
            <w:shd w:val="clear" w:color="auto" w:fill="auto"/>
            <w:hideMark/>
          </w:tcPr>
          <w:p w14:paraId="01CAE53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Beurre de karité</w:t>
            </w:r>
          </w:p>
        </w:tc>
        <w:tc>
          <w:tcPr>
            <w:tcW w:w="878" w:type="pct"/>
            <w:tcBorders>
              <w:top w:val="nil"/>
              <w:left w:val="nil"/>
              <w:bottom w:val="single" w:sz="4" w:space="0" w:color="000000"/>
              <w:right w:val="single" w:sz="4" w:space="0" w:color="000000"/>
            </w:tcBorders>
            <w:shd w:val="clear" w:color="auto" w:fill="auto"/>
            <w:noWrap/>
            <w:vAlign w:val="bottom"/>
            <w:hideMark/>
          </w:tcPr>
          <w:p w14:paraId="5FC89E0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2E62BEE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1D43287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3473668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46881BC4" w14:textId="77777777" w:rsidTr="00F723A5">
        <w:trPr>
          <w:trHeight w:val="467"/>
        </w:trPr>
        <w:tc>
          <w:tcPr>
            <w:tcW w:w="551" w:type="pct"/>
            <w:tcBorders>
              <w:top w:val="nil"/>
              <w:left w:val="single" w:sz="4" w:space="0" w:color="000000"/>
              <w:bottom w:val="single" w:sz="4" w:space="0" w:color="000000"/>
              <w:right w:val="double" w:sz="6" w:space="0" w:color="000000"/>
            </w:tcBorders>
            <w:shd w:val="clear" w:color="auto" w:fill="auto"/>
            <w:hideMark/>
          </w:tcPr>
          <w:p w14:paraId="799546C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33</w:t>
            </w:r>
          </w:p>
        </w:tc>
        <w:tc>
          <w:tcPr>
            <w:tcW w:w="1066" w:type="pct"/>
            <w:tcBorders>
              <w:top w:val="nil"/>
              <w:left w:val="nil"/>
              <w:bottom w:val="single" w:sz="4" w:space="0" w:color="000000"/>
              <w:right w:val="single" w:sz="4" w:space="0" w:color="000000"/>
            </w:tcBorders>
            <w:shd w:val="clear" w:color="auto" w:fill="auto"/>
            <w:hideMark/>
          </w:tcPr>
          <w:p w14:paraId="6EC84C6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Œufs </w:t>
            </w:r>
          </w:p>
        </w:tc>
        <w:tc>
          <w:tcPr>
            <w:tcW w:w="878" w:type="pct"/>
            <w:tcBorders>
              <w:top w:val="nil"/>
              <w:left w:val="nil"/>
              <w:bottom w:val="single" w:sz="4" w:space="0" w:color="000000"/>
              <w:right w:val="single" w:sz="4" w:space="0" w:color="000000"/>
            </w:tcBorders>
            <w:shd w:val="clear" w:color="auto" w:fill="auto"/>
            <w:noWrap/>
            <w:vAlign w:val="bottom"/>
            <w:hideMark/>
          </w:tcPr>
          <w:p w14:paraId="1526FF3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141A33C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4C404B3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992E14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C6CE280" w14:textId="77777777" w:rsidTr="00F723A5">
        <w:trPr>
          <w:trHeight w:val="407"/>
        </w:trPr>
        <w:tc>
          <w:tcPr>
            <w:tcW w:w="551" w:type="pct"/>
            <w:tcBorders>
              <w:top w:val="nil"/>
              <w:left w:val="single" w:sz="4" w:space="0" w:color="000000"/>
              <w:bottom w:val="single" w:sz="4" w:space="0" w:color="000000"/>
              <w:right w:val="double" w:sz="6" w:space="0" w:color="000000"/>
            </w:tcBorders>
            <w:shd w:val="clear" w:color="auto" w:fill="auto"/>
            <w:hideMark/>
          </w:tcPr>
          <w:p w14:paraId="6E9E15A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34</w:t>
            </w:r>
          </w:p>
        </w:tc>
        <w:tc>
          <w:tcPr>
            <w:tcW w:w="1066" w:type="pct"/>
            <w:tcBorders>
              <w:top w:val="nil"/>
              <w:left w:val="nil"/>
              <w:bottom w:val="single" w:sz="4" w:space="0" w:color="000000"/>
              <w:right w:val="single" w:sz="4" w:space="0" w:color="000000"/>
            </w:tcBorders>
            <w:shd w:val="clear" w:color="auto" w:fill="auto"/>
            <w:hideMark/>
          </w:tcPr>
          <w:p w14:paraId="41B2882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Lait</w:t>
            </w:r>
          </w:p>
        </w:tc>
        <w:tc>
          <w:tcPr>
            <w:tcW w:w="878" w:type="pct"/>
            <w:tcBorders>
              <w:top w:val="nil"/>
              <w:left w:val="nil"/>
              <w:bottom w:val="single" w:sz="4" w:space="0" w:color="000000"/>
              <w:right w:val="single" w:sz="4" w:space="0" w:color="000000"/>
            </w:tcBorders>
            <w:shd w:val="clear" w:color="auto" w:fill="auto"/>
            <w:noWrap/>
            <w:vAlign w:val="bottom"/>
            <w:hideMark/>
          </w:tcPr>
          <w:p w14:paraId="791D449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72DE00B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49CE69F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EC4CBF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164C457" w14:textId="77777777" w:rsidTr="00F723A5">
        <w:trPr>
          <w:trHeight w:val="376"/>
        </w:trPr>
        <w:tc>
          <w:tcPr>
            <w:tcW w:w="551" w:type="pct"/>
            <w:tcBorders>
              <w:top w:val="nil"/>
              <w:left w:val="single" w:sz="4" w:space="0" w:color="000000"/>
              <w:bottom w:val="single" w:sz="4" w:space="0" w:color="000000"/>
              <w:right w:val="double" w:sz="6" w:space="0" w:color="000000"/>
            </w:tcBorders>
            <w:shd w:val="clear" w:color="auto" w:fill="auto"/>
            <w:hideMark/>
          </w:tcPr>
          <w:p w14:paraId="583A267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35</w:t>
            </w:r>
          </w:p>
        </w:tc>
        <w:tc>
          <w:tcPr>
            <w:tcW w:w="1066" w:type="pct"/>
            <w:tcBorders>
              <w:top w:val="nil"/>
              <w:left w:val="nil"/>
              <w:bottom w:val="single" w:sz="4" w:space="0" w:color="000000"/>
              <w:right w:val="single" w:sz="4" w:space="0" w:color="000000"/>
            </w:tcBorders>
            <w:shd w:val="clear" w:color="auto" w:fill="auto"/>
            <w:hideMark/>
          </w:tcPr>
          <w:p w14:paraId="49E24E2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Sucre</w:t>
            </w:r>
          </w:p>
        </w:tc>
        <w:tc>
          <w:tcPr>
            <w:tcW w:w="878" w:type="pct"/>
            <w:tcBorders>
              <w:top w:val="nil"/>
              <w:left w:val="nil"/>
              <w:bottom w:val="single" w:sz="4" w:space="0" w:color="000000"/>
              <w:right w:val="single" w:sz="4" w:space="0" w:color="000000"/>
            </w:tcBorders>
            <w:shd w:val="clear" w:color="auto" w:fill="auto"/>
            <w:noWrap/>
            <w:vAlign w:val="bottom"/>
            <w:hideMark/>
          </w:tcPr>
          <w:p w14:paraId="09DD7E2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113E1A7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16899E0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3880036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6690A0A" w14:textId="77777777" w:rsidTr="00F723A5">
        <w:trPr>
          <w:trHeight w:val="361"/>
        </w:trPr>
        <w:tc>
          <w:tcPr>
            <w:tcW w:w="551" w:type="pct"/>
            <w:tcBorders>
              <w:top w:val="nil"/>
              <w:left w:val="single" w:sz="4" w:space="0" w:color="000000"/>
              <w:bottom w:val="single" w:sz="4" w:space="0" w:color="000000"/>
              <w:right w:val="double" w:sz="6" w:space="0" w:color="000000"/>
            </w:tcBorders>
            <w:shd w:val="clear" w:color="auto" w:fill="auto"/>
            <w:hideMark/>
          </w:tcPr>
          <w:p w14:paraId="71CD2F1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36</w:t>
            </w:r>
          </w:p>
        </w:tc>
        <w:tc>
          <w:tcPr>
            <w:tcW w:w="1066" w:type="pct"/>
            <w:tcBorders>
              <w:top w:val="nil"/>
              <w:left w:val="nil"/>
              <w:bottom w:val="single" w:sz="4" w:space="0" w:color="000000"/>
              <w:right w:val="single" w:sz="4" w:space="0" w:color="000000"/>
            </w:tcBorders>
            <w:shd w:val="clear" w:color="auto" w:fill="auto"/>
            <w:hideMark/>
          </w:tcPr>
          <w:p w14:paraId="6795993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Miel</w:t>
            </w:r>
          </w:p>
        </w:tc>
        <w:tc>
          <w:tcPr>
            <w:tcW w:w="878" w:type="pct"/>
            <w:tcBorders>
              <w:top w:val="nil"/>
              <w:left w:val="nil"/>
              <w:bottom w:val="single" w:sz="4" w:space="0" w:color="000000"/>
              <w:right w:val="single" w:sz="4" w:space="0" w:color="000000"/>
            </w:tcBorders>
            <w:shd w:val="clear" w:color="auto" w:fill="auto"/>
            <w:noWrap/>
            <w:vAlign w:val="bottom"/>
            <w:hideMark/>
          </w:tcPr>
          <w:p w14:paraId="7123D4F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06AE80A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6F89FD4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1BC7582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8325F1" w14:paraId="6DA33A05" w14:textId="77777777" w:rsidTr="00F723A5">
        <w:trPr>
          <w:trHeight w:val="829"/>
        </w:trPr>
        <w:tc>
          <w:tcPr>
            <w:tcW w:w="551" w:type="pct"/>
            <w:tcBorders>
              <w:top w:val="nil"/>
              <w:left w:val="single" w:sz="4" w:space="0" w:color="000000"/>
              <w:bottom w:val="single" w:sz="4" w:space="0" w:color="000000"/>
              <w:right w:val="double" w:sz="6" w:space="0" w:color="000000"/>
            </w:tcBorders>
            <w:shd w:val="clear" w:color="auto" w:fill="auto"/>
            <w:hideMark/>
          </w:tcPr>
          <w:p w14:paraId="56B2E27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37</w:t>
            </w:r>
          </w:p>
        </w:tc>
        <w:tc>
          <w:tcPr>
            <w:tcW w:w="1066" w:type="pct"/>
            <w:tcBorders>
              <w:top w:val="nil"/>
              <w:left w:val="nil"/>
              <w:bottom w:val="single" w:sz="4" w:space="0" w:color="000000"/>
              <w:right w:val="single" w:sz="4" w:space="0" w:color="000000"/>
            </w:tcBorders>
            <w:shd w:val="clear" w:color="auto" w:fill="auto"/>
            <w:hideMark/>
          </w:tcPr>
          <w:p w14:paraId="27A60DD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Tabac (à mâcher, à priser ou à fumer)</w:t>
            </w:r>
          </w:p>
        </w:tc>
        <w:tc>
          <w:tcPr>
            <w:tcW w:w="878" w:type="pct"/>
            <w:tcBorders>
              <w:top w:val="nil"/>
              <w:left w:val="nil"/>
              <w:bottom w:val="single" w:sz="4" w:space="0" w:color="000000"/>
              <w:right w:val="single" w:sz="4" w:space="0" w:color="000000"/>
            </w:tcBorders>
            <w:shd w:val="clear" w:color="auto" w:fill="auto"/>
            <w:noWrap/>
            <w:vAlign w:val="bottom"/>
            <w:hideMark/>
          </w:tcPr>
          <w:p w14:paraId="286D2C66"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7F4D093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49684E3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18E555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FAC5C1E" w14:textId="77777777" w:rsidTr="00F723A5">
        <w:trPr>
          <w:trHeight w:val="407"/>
        </w:trPr>
        <w:tc>
          <w:tcPr>
            <w:tcW w:w="551" w:type="pct"/>
            <w:tcBorders>
              <w:top w:val="nil"/>
              <w:left w:val="single" w:sz="4" w:space="0" w:color="000000"/>
              <w:bottom w:val="single" w:sz="4" w:space="0" w:color="000000"/>
              <w:right w:val="double" w:sz="6" w:space="0" w:color="000000"/>
            </w:tcBorders>
            <w:shd w:val="clear" w:color="auto" w:fill="auto"/>
            <w:hideMark/>
          </w:tcPr>
          <w:p w14:paraId="29F5C0C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38</w:t>
            </w:r>
          </w:p>
        </w:tc>
        <w:tc>
          <w:tcPr>
            <w:tcW w:w="1066" w:type="pct"/>
            <w:tcBorders>
              <w:top w:val="nil"/>
              <w:left w:val="nil"/>
              <w:bottom w:val="nil"/>
              <w:right w:val="single" w:sz="4" w:space="0" w:color="000000"/>
            </w:tcBorders>
            <w:shd w:val="clear" w:color="auto" w:fill="auto"/>
            <w:hideMark/>
          </w:tcPr>
          <w:p w14:paraId="53F1D03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Cigarette</w:t>
            </w:r>
          </w:p>
        </w:tc>
        <w:tc>
          <w:tcPr>
            <w:tcW w:w="878" w:type="pct"/>
            <w:tcBorders>
              <w:top w:val="nil"/>
              <w:left w:val="nil"/>
              <w:bottom w:val="single" w:sz="4" w:space="0" w:color="000000"/>
              <w:right w:val="single" w:sz="4" w:space="0" w:color="000000"/>
            </w:tcBorders>
            <w:shd w:val="clear" w:color="auto" w:fill="auto"/>
            <w:noWrap/>
            <w:vAlign w:val="bottom"/>
            <w:hideMark/>
          </w:tcPr>
          <w:p w14:paraId="7ECE793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520E2B7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04A7773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796194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8325F1" w14:paraId="05258B9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4256D71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lastRenderedPageBreak/>
              <w:t>39</w:t>
            </w:r>
          </w:p>
        </w:tc>
        <w:tc>
          <w:tcPr>
            <w:tcW w:w="1066" w:type="pct"/>
            <w:tcBorders>
              <w:top w:val="single" w:sz="4" w:space="0" w:color="000000"/>
              <w:left w:val="nil"/>
              <w:bottom w:val="single" w:sz="4" w:space="0" w:color="000000"/>
              <w:right w:val="single" w:sz="4" w:space="0" w:color="000000"/>
            </w:tcBorders>
            <w:shd w:val="clear" w:color="auto" w:fill="auto"/>
            <w:hideMark/>
          </w:tcPr>
          <w:p w14:paraId="188698A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Café (en boîte ou en sachet)</w:t>
            </w:r>
          </w:p>
        </w:tc>
        <w:tc>
          <w:tcPr>
            <w:tcW w:w="878" w:type="pct"/>
            <w:tcBorders>
              <w:top w:val="nil"/>
              <w:left w:val="nil"/>
              <w:bottom w:val="single" w:sz="4" w:space="0" w:color="000000"/>
              <w:right w:val="single" w:sz="4" w:space="0" w:color="000000"/>
            </w:tcBorders>
            <w:shd w:val="clear" w:color="auto" w:fill="auto"/>
            <w:noWrap/>
            <w:vAlign w:val="bottom"/>
            <w:hideMark/>
          </w:tcPr>
          <w:p w14:paraId="7E9AE57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17627CF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3861157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7F81CBE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8325F1" w14:paraId="3C65083C"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0C682FE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40</w:t>
            </w:r>
          </w:p>
        </w:tc>
        <w:tc>
          <w:tcPr>
            <w:tcW w:w="1066" w:type="pct"/>
            <w:tcBorders>
              <w:top w:val="nil"/>
              <w:left w:val="nil"/>
              <w:bottom w:val="single" w:sz="4" w:space="0" w:color="000000"/>
              <w:right w:val="single" w:sz="4" w:space="0" w:color="000000"/>
            </w:tcBorders>
            <w:shd w:val="clear" w:color="auto" w:fill="auto"/>
            <w:hideMark/>
          </w:tcPr>
          <w:p w14:paraId="1402EF9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Thé (en paquet ou en sachet)</w:t>
            </w:r>
          </w:p>
        </w:tc>
        <w:tc>
          <w:tcPr>
            <w:tcW w:w="878" w:type="pct"/>
            <w:tcBorders>
              <w:top w:val="nil"/>
              <w:left w:val="nil"/>
              <w:bottom w:val="single" w:sz="4" w:space="0" w:color="000000"/>
              <w:right w:val="single" w:sz="4" w:space="0" w:color="000000"/>
            </w:tcBorders>
            <w:shd w:val="clear" w:color="auto" w:fill="auto"/>
            <w:noWrap/>
            <w:vAlign w:val="bottom"/>
            <w:hideMark/>
          </w:tcPr>
          <w:p w14:paraId="4FAF181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0B3B7A0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03C5325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3F2803C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8325F1" w14:paraId="57BC2B43" w14:textId="77777777" w:rsidTr="00F723A5">
        <w:trPr>
          <w:trHeight w:val="769"/>
        </w:trPr>
        <w:tc>
          <w:tcPr>
            <w:tcW w:w="551" w:type="pct"/>
            <w:tcBorders>
              <w:top w:val="nil"/>
              <w:left w:val="single" w:sz="4" w:space="0" w:color="000000"/>
              <w:bottom w:val="single" w:sz="4" w:space="0" w:color="000000"/>
              <w:right w:val="double" w:sz="6" w:space="0" w:color="000000"/>
            </w:tcBorders>
            <w:shd w:val="clear" w:color="auto" w:fill="auto"/>
            <w:hideMark/>
          </w:tcPr>
          <w:p w14:paraId="0AF9CB2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41</w:t>
            </w:r>
          </w:p>
        </w:tc>
        <w:tc>
          <w:tcPr>
            <w:tcW w:w="1066" w:type="pct"/>
            <w:tcBorders>
              <w:top w:val="nil"/>
              <w:left w:val="nil"/>
              <w:bottom w:val="single" w:sz="4" w:space="0" w:color="000000"/>
              <w:right w:val="single" w:sz="4" w:space="0" w:color="000000"/>
            </w:tcBorders>
            <w:shd w:val="clear" w:color="auto" w:fill="auto"/>
            <w:hideMark/>
          </w:tcPr>
          <w:p w14:paraId="2BF44DF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Boissons alcooliques (bières, vins et spiritueux)</w:t>
            </w:r>
          </w:p>
        </w:tc>
        <w:tc>
          <w:tcPr>
            <w:tcW w:w="878" w:type="pct"/>
            <w:tcBorders>
              <w:top w:val="nil"/>
              <w:left w:val="nil"/>
              <w:bottom w:val="single" w:sz="4" w:space="0" w:color="000000"/>
              <w:right w:val="single" w:sz="4" w:space="0" w:color="000000"/>
            </w:tcBorders>
            <w:shd w:val="clear" w:color="auto" w:fill="auto"/>
            <w:noWrap/>
            <w:vAlign w:val="bottom"/>
            <w:hideMark/>
          </w:tcPr>
          <w:p w14:paraId="56600E0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3E06910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1CF5E69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09C528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bl>
    <w:p w14:paraId="327E56BB" w14:textId="2C012338" w:rsidR="0030765A" w:rsidRDefault="0030765A" w:rsidP="00150DEE">
      <w:pPr>
        <w:rPr>
          <w:rFonts w:ascii="Arial" w:hAnsi="Arial" w:cs="Arial"/>
          <w:sz w:val="18"/>
          <w:szCs w:val="18"/>
          <w:lang w:val="fr-FR"/>
        </w:rPr>
      </w:pPr>
    </w:p>
    <w:p w14:paraId="42B0D543" w14:textId="07A271D8" w:rsidR="00FB205D" w:rsidRDefault="00FB205D" w:rsidP="00150DEE">
      <w:pPr>
        <w:rPr>
          <w:rFonts w:ascii="Arial" w:hAnsi="Arial" w:cs="Arial"/>
          <w:sz w:val="18"/>
          <w:szCs w:val="18"/>
          <w:lang w:val="fr-FR"/>
        </w:rPr>
      </w:pPr>
    </w:p>
    <w:p w14:paraId="7DF62F47" w14:textId="4906A67E" w:rsidR="00FB205D" w:rsidRDefault="00FB205D" w:rsidP="00150DEE">
      <w:pPr>
        <w:rPr>
          <w:rFonts w:ascii="Arial" w:hAnsi="Arial" w:cs="Arial"/>
          <w:sz w:val="18"/>
          <w:szCs w:val="18"/>
          <w:lang w:val="fr-FR"/>
        </w:rPr>
      </w:pPr>
    </w:p>
    <w:p w14:paraId="1F2E1A8C" w14:textId="6E358265" w:rsidR="00510B6A" w:rsidRDefault="00510B6A">
      <w:pPr>
        <w:spacing w:after="160" w:line="259" w:lineRule="auto"/>
        <w:rPr>
          <w:rFonts w:ascii="Arial" w:hAnsi="Arial" w:cs="Arial"/>
          <w:sz w:val="18"/>
          <w:szCs w:val="18"/>
          <w:lang w:val="fr-FR"/>
        </w:rPr>
      </w:pPr>
      <w:r>
        <w:rPr>
          <w:rFonts w:ascii="Arial" w:hAnsi="Arial" w:cs="Arial"/>
          <w:sz w:val="18"/>
          <w:szCs w:val="18"/>
          <w:lang w:val="fr-FR"/>
        </w:rPr>
        <w:br w:type="page"/>
      </w:r>
    </w:p>
    <w:tbl>
      <w:tblPr>
        <w:tblpPr w:leftFromText="187" w:rightFromText="187" w:vertAnchor="page" w:horzAnchor="margin" w:tblpY="111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53"/>
        <w:gridCol w:w="642"/>
        <w:gridCol w:w="3694"/>
        <w:gridCol w:w="2097"/>
        <w:gridCol w:w="16"/>
        <w:gridCol w:w="1024"/>
        <w:gridCol w:w="1136"/>
      </w:tblGrid>
      <w:tr w:rsidR="00B367D5" w:rsidRPr="008325F1" w14:paraId="0071A19B" w14:textId="77777777" w:rsidTr="00B367D5">
        <w:trPr>
          <w:trHeight w:val="414"/>
        </w:trPr>
        <w:tc>
          <w:tcPr>
            <w:tcW w:w="5000" w:type="pct"/>
            <w:gridSpan w:val="7"/>
            <w:tcMar>
              <w:left w:w="72" w:type="dxa"/>
              <w:right w:w="72" w:type="dxa"/>
            </w:tcMar>
            <w:vAlign w:val="center"/>
          </w:tcPr>
          <w:p w14:paraId="63E26CB7" w14:textId="77777777" w:rsidR="00B367D5" w:rsidRPr="00AB318B" w:rsidRDefault="00B367D5" w:rsidP="00B367D5">
            <w:pPr>
              <w:pStyle w:val="Grillemoyenne21"/>
              <w:rPr>
                <w:rFonts w:ascii="Arial Narrow" w:hAnsi="Arial Narrow"/>
                <w:b/>
                <w:lang w:val="fr-FR"/>
              </w:rPr>
            </w:pPr>
            <w:r w:rsidRPr="00AB318B">
              <w:rPr>
                <w:rFonts w:ascii="Arial Narrow" w:hAnsi="Arial Narrow"/>
                <w:b/>
                <w:lang w:val="fr-FR"/>
              </w:rPr>
              <w:lastRenderedPageBreak/>
              <w:t xml:space="preserve">PARTIE </w:t>
            </w:r>
            <w:proofErr w:type="gramStart"/>
            <w:r w:rsidRPr="00AB318B">
              <w:rPr>
                <w:rFonts w:ascii="Arial Narrow" w:hAnsi="Arial Narrow"/>
                <w:b/>
                <w:lang w:val="fr-FR"/>
              </w:rPr>
              <w:t>2:</w:t>
            </w:r>
            <w:proofErr w:type="gramEnd"/>
            <w:r w:rsidRPr="00AB318B">
              <w:rPr>
                <w:rFonts w:ascii="Arial Narrow" w:hAnsi="Arial Narrow"/>
                <w:b/>
                <w:lang w:val="fr-FR"/>
              </w:rPr>
              <w:t xml:space="preserve"> MOIS AU COURS DESQUELS L’APPROVISIONNEMENT DU MENAGE EN NOURRITURE A ETE </w:t>
            </w:r>
            <w:r>
              <w:rPr>
                <w:rFonts w:ascii="Arial Narrow" w:hAnsi="Arial Narrow"/>
                <w:b/>
                <w:lang w:val="fr-FR"/>
              </w:rPr>
              <w:t>IN</w:t>
            </w:r>
            <w:r w:rsidRPr="00AB318B">
              <w:rPr>
                <w:rFonts w:ascii="Arial Narrow" w:hAnsi="Arial Narrow"/>
                <w:b/>
                <w:lang w:val="fr-FR"/>
              </w:rPr>
              <w:t xml:space="preserve">SUFFISANT </w:t>
            </w:r>
          </w:p>
        </w:tc>
      </w:tr>
      <w:tr w:rsidR="00B367D5" w:rsidRPr="00AB14D6" w14:paraId="1631FB48" w14:textId="77777777" w:rsidTr="00380278">
        <w:trPr>
          <w:trHeight w:val="944"/>
        </w:trPr>
        <w:tc>
          <w:tcPr>
            <w:tcW w:w="250" w:type="pct"/>
            <w:tcMar>
              <w:left w:w="72" w:type="dxa"/>
              <w:right w:w="72" w:type="dxa"/>
            </w:tcMar>
            <w:vAlign w:val="center"/>
          </w:tcPr>
          <w:p w14:paraId="22516F82" w14:textId="0981DF54" w:rsidR="00B367D5" w:rsidRPr="00AB14D6" w:rsidRDefault="00333600" w:rsidP="00B367D5">
            <w:pPr>
              <w:pStyle w:val="Grillemoyenne21"/>
              <w:rPr>
                <w:rFonts w:ascii="Arial Narrow" w:hAnsi="Arial Narrow"/>
                <w:b/>
                <w:sz w:val="16"/>
                <w:szCs w:val="16"/>
              </w:rPr>
            </w:pPr>
            <w:r>
              <w:rPr>
                <w:rFonts w:ascii="Arial Narrow" w:hAnsi="Arial Narrow"/>
                <w:b/>
                <w:sz w:val="16"/>
                <w:szCs w:val="16"/>
              </w:rPr>
              <w:t>E</w:t>
            </w:r>
            <w:r w:rsidR="00B367D5" w:rsidRPr="00AB14D6">
              <w:rPr>
                <w:rFonts w:ascii="Arial Narrow" w:hAnsi="Arial Narrow"/>
                <w:b/>
                <w:sz w:val="16"/>
                <w:szCs w:val="16"/>
              </w:rPr>
              <w:t>.2.1</w:t>
            </w:r>
          </w:p>
        </w:tc>
        <w:tc>
          <w:tcPr>
            <w:tcW w:w="3549" w:type="pct"/>
            <w:gridSpan w:val="3"/>
            <w:tcMar>
              <w:left w:w="72" w:type="dxa"/>
              <w:right w:w="72" w:type="dxa"/>
            </w:tcMar>
          </w:tcPr>
          <w:p w14:paraId="292F8A8C" w14:textId="77777777" w:rsidR="00B367D5" w:rsidRPr="004F3E4F" w:rsidRDefault="00B367D5" w:rsidP="00B367D5">
            <w:pPr>
              <w:pStyle w:val="Grillemoyenne21"/>
              <w:jc w:val="both"/>
              <w:rPr>
                <w:rFonts w:ascii="Arial Narrow" w:hAnsi="Arial Narrow"/>
                <w:b/>
                <w:i/>
                <w:sz w:val="18"/>
                <w:szCs w:val="18"/>
                <w:lang w:val="fr-FR"/>
              </w:rPr>
            </w:pPr>
            <w:r w:rsidRPr="004F3E4F">
              <w:rPr>
                <w:rFonts w:ascii="Arial Narrow" w:hAnsi="Arial Narrow"/>
                <w:b/>
                <w:sz w:val="18"/>
                <w:szCs w:val="18"/>
                <w:lang w:val="fr-FR"/>
              </w:rPr>
              <w:t>Maintenant j’aimerais vous interroger sur l’approvisionnement du ménage en nourriture au cours des différents mois de l’année. En répondant à ces questions, veuillez-vous focaliser sur les 12 derniers mois. Au cours de ces 12 derniers mois, y-a-t-il eu un ou plusieurs mois au cours desquels vous n’avez pas eu suffisamment de nourriture pour satisfaire les besoins de votre</w:t>
            </w:r>
            <w:r>
              <w:rPr>
                <w:rFonts w:ascii="Arial Narrow" w:hAnsi="Arial Narrow"/>
                <w:b/>
                <w:sz w:val="18"/>
                <w:szCs w:val="18"/>
                <w:lang w:val="fr-FR"/>
              </w:rPr>
              <w:t xml:space="preserve"> ménage</w:t>
            </w:r>
            <w:r w:rsidRPr="004F3E4F">
              <w:rPr>
                <w:rFonts w:ascii="Arial Narrow" w:hAnsi="Arial Narrow"/>
                <w:b/>
                <w:sz w:val="18"/>
                <w:szCs w:val="18"/>
                <w:lang w:val="fr-FR"/>
              </w:rPr>
              <w:t xml:space="preserve"> ? </w:t>
            </w:r>
            <w:r w:rsidRPr="004F3E4F">
              <w:rPr>
                <w:rFonts w:ascii="Arial Narrow" w:hAnsi="Arial Narrow"/>
                <w:b/>
                <w:i/>
                <w:sz w:val="18"/>
                <w:szCs w:val="18"/>
                <w:lang w:val="fr-FR"/>
              </w:rPr>
              <w:t>Cela inclut toute sorte de nourriture provenant de toutes les sources telles que la production du ménage, l’achat ou l’échange, l’aide alimentaire et l’emprunt.</w:t>
            </w:r>
          </w:p>
        </w:tc>
        <w:tc>
          <w:tcPr>
            <w:tcW w:w="574" w:type="pct"/>
            <w:gridSpan w:val="2"/>
            <w:tcMar>
              <w:left w:w="72" w:type="dxa"/>
              <w:right w:w="72" w:type="dxa"/>
            </w:tcMar>
            <w:vAlign w:val="center"/>
          </w:tcPr>
          <w:p w14:paraId="1FE2E44E" w14:textId="77777777" w:rsidR="00B367D5" w:rsidRPr="004F3E4F" w:rsidRDefault="00B367D5" w:rsidP="00B367D5">
            <w:pPr>
              <w:pStyle w:val="Grillemoyenne21"/>
              <w:rPr>
                <w:rFonts w:ascii="Arial Narrow" w:hAnsi="Arial Narrow"/>
                <w:i/>
                <w:sz w:val="16"/>
                <w:szCs w:val="16"/>
              </w:rPr>
            </w:pPr>
            <w:r w:rsidRPr="004F3E4F">
              <w:rPr>
                <w:rFonts w:ascii="Arial Narrow" w:hAnsi="Arial Narrow"/>
                <w:i/>
                <w:sz w:val="16"/>
                <w:szCs w:val="16"/>
              </w:rPr>
              <w:t>1=</w:t>
            </w:r>
            <w:proofErr w:type="spellStart"/>
            <w:r w:rsidRPr="004F3E4F">
              <w:rPr>
                <w:rFonts w:ascii="Arial Narrow" w:hAnsi="Arial Narrow"/>
                <w:i/>
                <w:sz w:val="16"/>
                <w:szCs w:val="16"/>
              </w:rPr>
              <w:t>Oui</w:t>
            </w:r>
            <w:proofErr w:type="spellEnd"/>
          </w:p>
          <w:p w14:paraId="5E5D5272" w14:textId="77777777" w:rsidR="00B367D5" w:rsidRPr="004F3E4F" w:rsidRDefault="00B367D5" w:rsidP="00B367D5">
            <w:pPr>
              <w:pStyle w:val="Grillemoyenne21"/>
              <w:rPr>
                <w:rFonts w:ascii="Arial Narrow" w:hAnsi="Arial Narrow"/>
                <w:i/>
                <w:sz w:val="18"/>
                <w:szCs w:val="18"/>
              </w:rPr>
            </w:pPr>
            <w:r w:rsidRPr="004F3E4F">
              <w:rPr>
                <w:rFonts w:ascii="Arial Narrow" w:hAnsi="Arial Narrow"/>
                <w:i/>
                <w:sz w:val="16"/>
                <w:szCs w:val="16"/>
              </w:rPr>
              <w:t>2=Non</w:t>
            </w:r>
            <w:r>
              <w:rPr>
                <w:rFonts w:ascii="Arial Narrow" w:hAnsi="Arial Narrow"/>
                <w:i/>
                <w:sz w:val="16"/>
                <w:szCs w:val="16"/>
              </w:rPr>
              <w:t xml:space="preserve"> </w:t>
            </w:r>
            <w:r w:rsidRPr="00CF0737">
              <w:rPr>
                <w:rFonts w:ascii="Arial Narrow" w:hAnsi="Arial Narrow"/>
                <w:b/>
                <w:color w:val="FF0000"/>
                <w:sz w:val="16"/>
                <w:szCs w:val="16"/>
              </w:rPr>
              <w:t xml:space="preserve"> ►</w:t>
            </w:r>
            <w:proofErr w:type="spellStart"/>
            <w:r>
              <w:rPr>
                <w:rFonts w:ascii="Arial Narrow" w:hAnsi="Arial Narrow"/>
                <w:b/>
                <w:color w:val="FF0000"/>
                <w:sz w:val="16"/>
                <w:szCs w:val="16"/>
              </w:rPr>
              <w:t>Partie</w:t>
            </w:r>
            <w:proofErr w:type="spellEnd"/>
            <w:r>
              <w:rPr>
                <w:rFonts w:ascii="Arial Narrow" w:hAnsi="Arial Narrow"/>
                <w:b/>
                <w:color w:val="FF0000"/>
                <w:sz w:val="16"/>
                <w:szCs w:val="16"/>
              </w:rPr>
              <w:t xml:space="preserve"> 3</w:t>
            </w:r>
          </w:p>
        </w:tc>
        <w:tc>
          <w:tcPr>
            <w:tcW w:w="627" w:type="pct"/>
            <w:shd w:val="clear" w:color="auto" w:fill="auto"/>
            <w:tcMar>
              <w:left w:w="72" w:type="dxa"/>
              <w:right w:w="72" w:type="dxa"/>
            </w:tcMar>
            <w:vAlign w:val="center"/>
          </w:tcPr>
          <w:p w14:paraId="3D30DA42" w14:textId="77777777" w:rsidR="00B367D5" w:rsidRPr="007D3F99" w:rsidRDefault="00B367D5" w:rsidP="00B367D5">
            <w:pP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r>
      <w:tr w:rsidR="00B367D5" w:rsidRPr="00AB14D6" w14:paraId="4756E6C8" w14:textId="77777777" w:rsidTr="00380278">
        <w:trPr>
          <w:trHeight w:val="389"/>
        </w:trPr>
        <w:tc>
          <w:tcPr>
            <w:tcW w:w="604" w:type="pct"/>
            <w:gridSpan w:val="2"/>
            <w:tcMar>
              <w:left w:w="72" w:type="dxa"/>
              <w:right w:w="72" w:type="dxa"/>
            </w:tcMar>
          </w:tcPr>
          <w:p w14:paraId="1681C2D0" w14:textId="77777777" w:rsidR="00B367D5" w:rsidRPr="00AB14D6" w:rsidRDefault="00B367D5" w:rsidP="00B367D5">
            <w:pPr>
              <w:pStyle w:val="Grillemoyenne21"/>
              <w:rPr>
                <w:rFonts w:ascii="Arial Narrow" w:hAnsi="Arial Narrow"/>
                <w:sz w:val="18"/>
                <w:szCs w:val="18"/>
              </w:rPr>
            </w:pPr>
          </w:p>
        </w:tc>
        <w:tc>
          <w:tcPr>
            <w:tcW w:w="2038" w:type="pct"/>
            <w:tcMar>
              <w:left w:w="72" w:type="dxa"/>
              <w:right w:w="72" w:type="dxa"/>
            </w:tcMar>
            <w:vAlign w:val="center"/>
          </w:tcPr>
          <w:p w14:paraId="0B1B6E3F" w14:textId="69E4A1FF" w:rsidR="00B367D5" w:rsidRPr="00AB14D6" w:rsidRDefault="00333600" w:rsidP="00B367D5">
            <w:pPr>
              <w:pStyle w:val="Grillemoyenne21"/>
              <w:jc w:val="center"/>
              <w:rPr>
                <w:rFonts w:ascii="Arial Narrow" w:hAnsi="Arial Narrow"/>
                <w:b/>
                <w:sz w:val="16"/>
                <w:szCs w:val="16"/>
              </w:rPr>
            </w:pPr>
            <w:r>
              <w:rPr>
                <w:rFonts w:ascii="Arial Narrow" w:hAnsi="Arial Narrow"/>
                <w:b/>
                <w:sz w:val="16"/>
                <w:szCs w:val="16"/>
              </w:rPr>
              <w:t>E</w:t>
            </w:r>
            <w:r w:rsidR="00B367D5" w:rsidRPr="00AB14D6">
              <w:rPr>
                <w:rFonts w:ascii="Arial Narrow" w:hAnsi="Arial Narrow"/>
                <w:b/>
                <w:sz w:val="16"/>
                <w:szCs w:val="16"/>
              </w:rPr>
              <w:t>.2.2</w:t>
            </w:r>
          </w:p>
        </w:tc>
        <w:tc>
          <w:tcPr>
            <w:tcW w:w="2358" w:type="pct"/>
            <w:gridSpan w:val="4"/>
            <w:tcMar>
              <w:left w:w="72" w:type="dxa"/>
              <w:right w:w="72" w:type="dxa"/>
            </w:tcMar>
            <w:vAlign w:val="center"/>
          </w:tcPr>
          <w:p w14:paraId="366121B5" w14:textId="2EFE65E8" w:rsidR="00B367D5" w:rsidRPr="00AB14D6" w:rsidRDefault="00333600" w:rsidP="00B367D5">
            <w:pPr>
              <w:pStyle w:val="Grillemoyenne21"/>
              <w:jc w:val="center"/>
              <w:rPr>
                <w:rFonts w:ascii="Arial Narrow" w:hAnsi="Arial Narrow"/>
                <w:b/>
                <w:sz w:val="16"/>
                <w:szCs w:val="16"/>
              </w:rPr>
            </w:pPr>
            <w:r>
              <w:rPr>
                <w:rFonts w:ascii="Arial Narrow" w:hAnsi="Arial Narrow"/>
                <w:b/>
                <w:sz w:val="16"/>
                <w:szCs w:val="16"/>
              </w:rPr>
              <w:t>E</w:t>
            </w:r>
            <w:r w:rsidR="00B367D5" w:rsidRPr="00AB14D6">
              <w:rPr>
                <w:rFonts w:ascii="Arial Narrow" w:hAnsi="Arial Narrow"/>
                <w:b/>
                <w:sz w:val="16"/>
                <w:szCs w:val="16"/>
              </w:rPr>
              <w:t>.2.3</w:t>
            </w:r>
          </w:p>
        </w:tc>
      </w:tr>
      <w:tr w:rsidR="00B367D5" w:rsidRPr="008325F1" w14:paraId="5D8177D6" w14:textId="77777777" w:rsidTr="00380278">
        <w:trPr>
          <w:trHeight w:val="848"/>
        </w:trPr>
        <w:tc>
          <w:tcPr>
            <w:tcW w:w="604" w:type="pct"/>
            <w:gridSpan w:val="2"/>
            <w:vMerge w:val="restart"/>
            <w:tcMar>
              <w:left w:w="72" w:type="dxa"/>
              <w:right w:w="72" w:type="dxa"/>
            </w:tcMar>
            <w:vAlign w:val="center"/>
          </w:tcPr>
          <w:p w14:paraId="6BE0722D" w14:textId="77777777" w:rsidR="00B367D5" w:rsidRPr="004F3E4F" w:rsidRDefault="00B367D5" w:rsidP="00B367D5">
            <w:pPr>
              <w:pStyle w:val="Grillemoyenne21"/>
              <w:rPr>
                <w:rFonts w:ascii="Arial Narrow" w:hAnsi="Arial Narrow"/>
                <w:b/>
                <w:sz w:val="18"/>
                <w:szCs w:val="18"/>
              </w:rPr>
            </w:pPr>
            <w:proofErr w:type="spellStart"/>
            <w:r w:rsidRPr="004F3E4F">
              <w:rPr>
                <w:rFonts w:ascii="Arial Narrow" w:hAnsi="Arial Narrow"/>
                <w:b/>
                <w:sz w:val="18"/>
                <w:szCs w:val="18"/>
              </w:rPr>
              <w:t>Mois</w:t>
            </w:r>
            <w:proofErr w:type="spellEnd"/>
          </w:p>
        </w:tc>
        <w:tc>
          <w:tcPr>
            <w:tcW w:w="2038" w:type="pct"/>
            <w:tcMar>
              <w:left w:w="72" w:type="dxa"/>
              <w:right w:w="72" w:type="dxa"/>
            </w:tcMar>
          </w:tcPr>
          <w:p w14:paraId="1C891B4A" w14:textId="4BA7CDC4" w:rsidR="00B367D5" w:rsidRPr="004F3E4F" w:rsidRDefault="00B367D5" w:rsidP="00B367D5">
            <w:pPr>
              <w:pStyle w:val="Grillemoyenne21"/>
              <w:rPr>
                <w:rFonts w:ascii="Arial Narrow" w:hAnsi="Arial Narrow"/>
                <w:b/>
                <w:i/>
                <w:sz w:val="18"/>
                <w:szCs w:val="18"/>
                <w:lang w:val="fr-FR"/>
              </w:rPr>
            </w:pPr>
            <w:r w:rsidRPr="004F3E4F">
              <w:rPr>
                <w:rFonts w:ascii="Arial Narrow" w:hAnsi="Arial Narrow"/>
                <w:b/>
                <w:sz w:val="18"/>
                <w:szCs w:val="18"/>
                <w:lang w:val="fr-FR"/>
              </w:rPr>
              <w:t>Au cours des 12 derniers mois, quels furent les mois durant lesquels vous n’avez pas eu suffisamment de nourriture pour satisfaire les besoins de votre</w:t>
            </w:r>
            <w:r>
              <w:rPr>
                <w:rFonts w:ascii="Arial Narrow" w:hAnsi="Arial Narrow"/>
                <w:b/>
                <w:sz w:val="18"/>
                <w:szCs w:val="18"/>
                <w:lang w:val="fr-FR"/>
              </w:rPr>
              <w:t xml:space="preserve"> ménage</w:t>
            </w:r>
            <w:r w:rsidRPr="004F3E4F">
              <w:rPr>
                <w:rFonts w:ascii="Arial Narrow" w:hAnsi="Arial Narrow"/>
                <w:b/>
                <w:sz w:val="18"/>
                <w:szCs w:val="18"/>
                <w:lang w:val="fr-FR"/>
              </w:rPr>
              <w:t xml:space="preserve"> ?</w:t>
            </w:r>
          </w:p>
        </w:tc>
        <w:tc>
          <w:tcPr>
            <w:tcW w:w="2358" w:type="pct"/>
            <w:gridSpan w:val="4"/>
            <w:tcBorders>
              <w:bottom w:val="single" w:sz="4" w:space="0" w:color="auto"/>
            </w:tcBorders>
            <w:tcMar>
              <w:left w:w="72" w:type="dxa"/>
              <w:right w:w="72" w:type="dxa"/>
            </w:tcMar>
          </w:tcPr>
          <w:p w14:paraId="52E8B1EF" w14:textId="1DC9708D" w:rsidR="00B367D5" w:rsidRDefault="00B367D5" w:rsidP="00170EDB">
            <w:pPr>
              <w:pStyle w:val="Grillemoyenne21"/>
              <w:jc w:val="center"/>
              <w:rPr>
                <w:rFonts w:ascii="Arial Narrow" w:hAnsi="Arial Narrow"/>
                <w:b/>
                <w:sz w:val="18"/>
                <w:szCs w:val="18"/>
                <w:lang w:val="fr-FR"/>
              </w:rPr>
            </w:pPr>
            <w:r w:rsidRPr="004F3E4F">
              <w:rPr>
                <w:rFonts w:ascii="Arial Narrow" w:hAnsi="Arial Narrow"/>
                <w:b/>
                <w:sz w:val="18"/>
                <w:szCs w:val="18"/>
                <w:lang w:val="fr-FR"/>
              </w:rPr>
              <w:t>Pourquoi?</w:t>
            </w:r>
          </w:p>
          <w:p w14:paraId="43FF05AD" w14:textId="77777777" w:rsidR="00B367D5" w:rsidRPr="004F3E4F" w:rsidRDefault="00B367D5" w:rsidP="00B367D5">
            <w:pPr>
              <w:pStyle w:val="Grillemoyenne21"/>
              <w:rPr>
                <w:rFonts w:ascii="Arial Narrow" w:hAnsi="Arial Narrow"/>
                <w:b/>
                <w:sz w:val="18"/>
                <w:szCs w:val="18"/>
                <w:lang w:val="fr-FR"/>
              </w:rPr>
            </w:pPr>
          </w:p>
          <w:p w14:paraId="29898E3F" w14:textId="77777777" w:rsidR="00B367D5" w:rsidRPr="004F3E4F" w:rsidRDefault="00B367D5" w:rsidP="00B367D5">
            <w:pPr>
              <w:pStyle w:val="Grillemoyenne21"/>
              <w:rPr>
                <w:rFonts w:ascii="Arial Narrow" w:hAnsi="Arial Narrow"/>
                <w:i/>
                <w:sz w:val="18"/>
                <w:szCs w:val="18"/>
                <w:lang w:val="fr-FR"/>
              </w:rPr>
            </w:pPr>
            <w:r w:rsidRPr="004F3E4F">
              <w:rPr>
                <w:rFonts w:ascii="Arial Narrow" w:hAnsi="Arial Narrow"/>
                <w:i/>
                <w:sz w:val="18"/>
                <w:szCs w:val="18"/>
                <w:lang w:val="fr-FR"/>
              </w:rPr>
              <w:t xml:space="preserve">Seulement pour les mois où vous avez noté 1 à </w:t>
            </w:r>
            <w:r>
              <w:rPr>
                <w:rFonts w:ascii="Arial Narrow" w:hAnsi="Arial Narrow"/>
                <w:i/>
                <w:sz w:val="18"/>
                <w:szCs w:val="18"/>
                <w:lang w:val="fr-FR"/>
              </w:rPr>
              <w:t xml:space="preserve"> L</w:t>
            </w:r>
            <w:r w:rsidRPr="004F3E4F">
              <w:rPr>
                <w:rFonts w:ascii="Arial Narrow" w:hAnsi="Arial Narrow"/>
                <w:i/>
                <w:sz w:val="18"/>
                <w:szCs w:val="18"/>
                <w:lang w:val="fr-FR"/>
              </w:rPr>
              <w:t>.2.2</w:t>
            </w:r>
          </w:p>
          <w:p w14:paraId="1D22DCE8" w14:textId="77777777" w:rsidR="00B367D5" w:rsidRPr="001B2D13" w:rsidRDefault="00B367D5" w:rsidP="00B367D5">
            <w:pPr>
              <w:rPr>
                <w:rFonts w:ascii="Arial Narrow" w:hAnsi="Arial Narrow"/>
                <w:i/>
                <w:sz w:val="18"/>
                <w:szCs w:val="18"/>
                <w:lang w:val="fr-FR"/>
              </w:rPr>
            </w:pPr>
            <w:r w:rsidRPr="004F3E4F">
              <w:rPr>
                <w:rFonts w:ascii="Arial Narrow" w:hAnsi="Arial Narrow"/>
                <w:i/>
                <w:sz w:val="18"/>
                <w:szCs w:val="18"/>
                <w:lang w:val="fr-FR"/>
              </w:rPr>
              <w:t>Lister jusqu’à 3 réponses. Si plus que 3, lister les 3 plus importantes.</w:t>
            </w:r>
          </w:p>
        </w:tc>
      </w:tr>
      <w:tr w:rsidR="00B367D5" w:rsidRPr="008325F1" w14:paraId="60AA8FE0" w14:textId="77777777" w:rsidTr="00380278">
        <w:trPr>
          <w:trHeight w:val="2107"/>
        </w:trPr>
        <w:tc>
          <w:tcPr>
            <w:tcW w:w="604" w:type="pct"/>
            <w:gridSpan w:val="2"/>
            <w:vMerge/>
            <w:tcMar>
              <w:left w:w="72" w:type="dxa"/>
              <w:right w:w="72" w:type="dxa"/>
            </w:tcMar>
          </w:tcPr>
          <w:p w14:paraId="4ADF387D" w14:textId="77777777" w:rsidR="00B367D5" w:rsidRPr="001B2D13" w:rsidRDefault="00B367D5" w:rsidP="00B367D5">
            <w:pPr>
              <w:pStyle w:val="Grillemoyenne21"/>
              <w:rPr>
                <w:rFonts w:ascii="Arial Narrow" w:hAnsi="Arial Narrow"/>
                <w:sz w:val="18"/>
                <w:szCs w:val="18"/>
                <w:lang w:val="fr-FR"/>
              </w:rPr>
            </w:pPr>
          </w:p>
        </w:tc>
        <w:tc>
          <w:tcPr>
            <w:tcW w:w="2038" w:type="pct"/>
            <w:tcBorders>
              <w:right w:val="single" w:sz="4" w:space="0" w:color="auto"/>
            </w:tcBorders>
            <w:tcMar>
              <w:left w:w="72" w:type="dxa"/>
              <w:right w:w="72" w:type="dxa"/>
            </w:tcMar>
            <w:vAlign w:val="center"/>
          </w:tcPr>
          <w:p w14:paraId="7086F4E4" w14:textId="32249866" w:rsidR="00B367D5" w:rsidRPr="001B2D13" w:rsidRDefault="00B367D5" w:rsidP="00B367D5">
            <w:pPr>
              <w:pStyle w:val="Grillemoyenne21"/>
              <w:rPr>
                <w:rFonts w:ascii="Arial Narrow" w:hAnsi="Arial Narrow" w:cs="Arial Narrow"/>
                <w:iCs/>
                <w:sz w:val="18"/>
                <w:szCs w:val="18"/>
                <w:lang w:val="fr-FR"/>
              </w:rPr>
            </w:pPr>
            <w:r w:rsidRPr="001B2D13">
              <w:rPr>
                <w:rFonts w:ascii="Arial Narrow" w:hAnsi="Arial Narrow" w:cs="Arial Narrow"/>
                <w:iCs/>
                <w:sz w:val="18"/>
                <w:szCs w:val="18"/>
                <w:lang w:val="fr-FR"/>
              </w:rPr>
              <w:t xml:space="preserve">Ne lisez pas la liste des mois à </w:t>
            </w:r>
            <w:proofErr w:type="spellStart"/>
            <w:r w:rsidRPr="001B2D13">
              <w:rPr>
                <w:rFonts w:ascii="Arial Narrow" w:hAnsi="Arial Narrow" w:cs="Arial Narrow"/>
                <w:iCs/>
                <w:sz w:val="18"/>
                <w:szCs w:val="18"/>
                <w:lang w:val="fr-FR"/>
              </w:rPr>
              <w:t>voie</w:t>
            </w:r>
            <w:proofErr w:type="spellEnd"/>
            <w:r w:rsidRPr="001B2D13">
              <w:rPr>
                <w:rFonts w:ascii="Arial Narrow" w:hAnsi="Arial Narrow" w:cs="Arial Narrow"/>
                <w:iCs/>
                <w:sz w:val="18"/>
                <w:szCs w:val="18"/>
                <w:lang w:val="fr-FR"/>
              </w:rPr>
              <w:t xml:space="preserve"> haute. </w:t>
            </w:r>
            <w:r>
              <w:rPr>
                <w:rFonts w:ascii="Arial Narrow" w:hAnsi="Arial Narrow" w:cs="Arial Narrow"/>
                <w:iCs/>
                <w:sz w:val="18"/>
                <w:szCs w:val="18"/>
                <w:lang w:val="fr-FR"/>
              </w:rPr>
              <w:t xml:space="preserve">Ecrivez 1 dans la case si la personne interrogée identifie ce mois comme étant une période où le ménage n’a pas eu suffisamment de nourriture pour satisfaire ses besoins. Si la personne interrogée n’identifie pas ce mois, écrivez 2 dans la case. Utilisez un calendrier si nécessaire pour aider la personne interrogée à se </w:t>
            </w:r>
            <w:r w:rsidR="000021E6">
              <w:rPr>
                <w:rFonts w:ascii="Arial Narrow" w:hAnsi="Arial Narrow" w:cs="Arial Narrow"/>
                <w:iCs/>
                <w:sz w:val="18"/>
                <w:szCs w:val="18"/>
                <w:lang w:val="fr-FR"/>
              </w:rPr>
              <w:t>rappeler</w:t>
            </w:r>
            <w:r>
              <w:rPr>
                <w:rFonts w:ascii="Arial Narrow" w:hAnsi="Arial Narrow" w:cs="Arial Narrow"/>
                <w:iCs/>
                <w:sz w:val="18"/>
                <w:szCs w:val="18"/>
                <w:lang w:val="fr-FR"/>
              </w:rPr>
              <w:t xml:space="preserve"> des différents mois. </w:t>
            </w:r>
          </w:p>
        </w:tc>
        <w:tc>
          <w:tcPr>
            <w:tcW w:w="1166" w:type="pct"/>
            <w:gridSpan w:val="2"/>
            <w:tcBorders>
              <w:top w:val="single" w:sz="4" w:space="0" w:color="auto"/>
              <w:left w:val="single" w:sz="4" w:space="0" w:color="auto"/>
              <w:bottom w:val="single" w:sz="4" w:space="0" w:color="auto"/>
              <w:right w:val="nil"/>
            </w:tcBorders>
            <w:tcMar>
              <w:left w:w="72" w:type="dxa"/>
              <w:right w:w="72" w:type="dxa"/>
            </w:tcMar>
          </w:tcPr>
          <w:p w14:paraId="046DB4BC" w14:textId="77777777" w:rsidR="00B367D5" w:rsidRDefault="00B367D5" w:rsidP="00B367D5">
            <w:pPr>
              <w:pStyle w:val="Grillemoyenne21"/>
              <w:rPr>
                <w:rFonts w:ascii="Arial Narrow" w:hAnsi="Arial Narrow"/>
                <w:i/>
                <w:color w:val="000000"/>
                <w:sz w:val="16"/>
                <w:szCs w:val="16"/>
                <w:lang w:val="fr-FR"/>
              </w:rPr>
            </w:pPr>
          </w:p>
          <w:p w14:paraId="7FBB44F8"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01</w:t>
            </w:r>
            <w:r w:rsidRPr="004F3E4F">
              <w:rPr>
                <w:rFonts w:ascii="Arial Narrow" w:hAnsi="Arial Narrow"/>
                <w:i/>
                <w:color w:val="000000"/>
                <w:sz w:val="16"/>
                <w:szCs w:val="16"/>
                <w:lang w:val="fr-FR"/>
              </w:rPr>
              <w:t xml:space="preserve"> = Sécheresse </w:t>
            </w:r>
          </w:p>
          <w:p w14:paraId="4E51D288" w14:textId="77777777" w:rsidR="00B367D5" w:rsidRDefault="00B367D5" w:rsidP="00B367D5">
            <w:pPr>
              <w:pStyle w:val="Grillemoyenne21"/>
              <w:tabs>
                <w:tab w:val="left" w:pos="1340"/>
              </w:tabs>
              <w:rPr>
                <w:rFonts w:ascii="Arial Narrow" w:hAnsi="Arial Narrow"/>
                <w:i/>
                <w:color w:val="000000"/>
                <w:sz w:val="16"/>
                <w:szCs w:val="16"/>
                <w:lang w:val="fr-FR"/>
              </w:rPr>
            </w:pPr>
            <w:r>
              <w:rPr>
                <w:rFonts w:ascii="Arial Narrow" w:hAnsi="Arial Narrow"/>
                <w:i/>
                <w:color w:val="000000"/>
                <w:sz w:val="16"/>
                <w:szCs w:val="16"/>
                <w:lang w:val="fr-FR"/>
              </w:rPr>
              <w:t>02</w:t>
            </w:r>
            <w:r w:rsidRPr="004F3E4F">
              <w:rPr>
                <w:rFonts w:ascii="Arial Narrow" w:hAnsi="Arial Narrow"/>
                <w:i/>
                <w:color w:val="000000"/>
                <w:sz w:val="16"/>
                <w:szCs w:val="16"/>
                <w:lang w:val="fr-FR"/>
              </w:rPr>
              <w:t xml:space="preserve"> = </w:t>
            </w:r>
            <w:proofErr w:type="spellStart"/>
            <w:r w:rsidRPr="004F3E4F">
              <w:rPr>
                <w:rFonts w:ascii="Arial Narrow" w:hAnsi="Arial Narrow"/>
                <w:i/>
                <w:color w:val="000000"/>
                <w:sz w:val="16"/>
                <w:szCs w:val="16"/>
                <w:lang w:val="fr-FR"/>
              </w:rPr>
              <w:t>In</w:t>
            </w:r>
            <w:r>
              <w:rPr>
                <w:rFonts w:ascii="Arial Narrow" w:hAnsi="Arial Narrow"/>
                <w:i/>
                <w:color w:val="000000"/>
                <w:sz w:val="16"/>
                <w:szCs w:val="16"/>
                <w:lang w:val="fr-FR"/>
              </w:rPr>
              <w:t>nondation</w:t>
            </w:r>
            <w:proofErr w:type="spellEnd"/>
            <w:r>
              <w:rPr>
                <w:rFonts w:ascii="Arial Narrow" w:hAnsi="Arial Narrow"/>
                <w:i/>
                <w:color w:val="000000"/>
                <w:sz w:val="16"/>
                <w:szCs w:val="16"/>
                <w:lang w:val="fr-FR"/>
              </w:rPr>
              <w:t xml:space="preserve"> /problème de drainage</w:t>
            </w:r>
          </w:p>
          <w:p w14:paraId="34068FBC" w14:textId="77777777" w:rsidR="00B367D5" w:rsidRPr="004F3E4F" w:rsidRDefault="00B367D5" w:rsidP="00B367D5">
            <w:pPr>
              <w:pStyle w:val="Grillemoyenne21"/>
              <w:tabs>
                <w:tab w:val="left" w:pos="1340"/>
              </w:tabs>
              <w:rPr>
                <w:rFonts w:ascii="Arial Narrow" w:hAnsi="Arial Narrow"/>
                <w:i/>
                <w:color w:val="000000"/>
                <w:sz w:val="16"/>
                <w:szCs w:val="16"/>
                <w:lang w:val="fr-FR"/>
              </w:rPr>
            </w:pPr>
            <w:r>
              <w:rPr>
                <w:rFonts w:ascii="Arial Narrow" w:hAnsi="Arial Narrow"/>
                <w:i/>
                <w:color w:val="000000"/>
                <w:sz w:val="16"/>
                <w:szCs w:val="16"/>
                <w:lang w:val="fr-FR"/>
              </w:rPr>
              <w:t>03</w:t>
            </w:r>
            <w:r w:rsidRPr="004F3E4F">
              <w:rPr>
                <w:rFonts w:ascii="Arial Narrow" w:hAnsi="Arial Narrow"/>
                <w:i/>
                <w:color w:val="000000"/>
                <w:sz w:val="16"/>
                <w:szCs w:val="16"/>
                <w:lang w:val="fr-FR"/>
              </w:rPr>
              <w:t xml:space="preserve"> = Pluies irrégulières/problème </w:t>
            </w:r>
          </w:p>
          <w:p w14:paraId="7AC50173"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r>
              <w:rPr>
                <w:rFonts w:ascii="Arial Narrow" w:hAnsi="Arial Narrow"/>
                <w:i/>
                <w:color w:val="000000"/>
                <w:sz w:val="16"/>
                <w:szCs w:val="16"/>
                <w:lang w:val="fr-FR"/>
              </w:rPr>
              <w:t xml:space="preserve">  </w:t>
            </w:r>
            <w:r w:rsidRPr="004F3E4F">
              <w:rPr>
                <w:rFonts w:ascii="Arial Narrow" w:hAnsi="Arial Narrow"/>
                <w:i/>
                <w:color w:val="000000"/>
                <w:sz w:val="16"/>
                <w:szCs w:val="16"/>
                <w:lang w:val="fr-FR"/>
              </w:rPr>
              <w:t>d’accès à l’eau</w:t>
            </w:r>
          </w:p>
          <w:p w14:paraId="72D59707"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04</w:t>
            </w:r>
            <w:r w:rsidRPr="004F3E4F">
              <w:rPr>
                <w:rFonts w:ascii="Arial Narrow" w:hAnsi="Arial Narrow"/>
                <w:i/>
                <w:color w:val="000000"/>
                <w:sz w:val="16"/>
                <w:szCs w:val="16"/>
                <w:lang w:val="fr-FR"/>
              </w:rPr>
              <w:t xml:space="preserve"> = Pestes, ravageurs et maladies de </w:t>
            </w:r>
          </w:p>
          <w:p w14:paraId="070FEA4C"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r>
              <w:rPr>
                <w:rFonts w:ascii="Arial Narrow" w:hAnsi="Arial Narrow"/>
                <w:i/>
                <w:color w:val="000000"/>
                <w:sz w:val="16"/>
                <w:szCs w:val="16"/>
                <w:lang w:val="fr-FR"/>
              </w:rPr>
              <w:t xml:space="preserve">  </w:t>
            </w:r>
            <w:r w:rsidRPr="004F3E4F">
              <w:rPr>
                <w:rFonts w:ascii="Arial Narrow" w:hAnsi="Arial Narrow"/>
                <w:i/>
                <w:color w:val="000000"/>
                <w:sz w:val="16"/>
                <w:szCs w:val="16"/>
                <w:lang w:val="fr-FR"/>
              </w:rPr>
              <w:t xml:space="preserve"> cultures</w:t>
            </w:r>
          </w:p>
          <w:p w14:paraId="089C17BD"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05</w:t>
            </w:r>
            <w:r w:rsidRPr="004F3E4F">
              <w:rPr>
                <w:rFonts w:ascii="Arial Narrow" w:hAnsi="Arial Narrow"/>
                <w:i/>
                <w:color w:val="000000"/>
                <w:sz w:val="16"/>
                <w:szCs w:val="16"/>
                <w:lang w:val="fr-FR"/>
              </w:rPr>
              <w:t xml:space="preserve"> = Maladie du bétail</w:t>
            </w:r>
          </w:p>
          <w:p w14:paraId="674774FD"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06</w:t>
            </w:r>
            <w:r w:rsidRPr="004F3E4F">
              <w:rPr>
                <w:rFonts w:ascii="Arial Narrow" w:hAnsi="Arial Narrow"/>
                <w:i/>
                <w:color w:val="000000"/>
                <w:sz w:val="16"/>
                <w:szCs w:val="16"/>
                <w:lang w:val="fr-FR"/>
              </w:rPr>
              <w:t xml:space="preserve"> = Prix élevés des produits </w:t>
            </w:r>
          </w:p>
          <w:p w14:paraId="3B600B1E"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r>
              <w:rPr>
                <w:rFonts w:ascii="Arial Narrow" w:hAnsi="Arial Narrow"/>
                <w:i/>
                <w:color w:val="000000"/>
                <w:sz w:val="16"/>
                <w:szCs w:val="16"/>
                <w:lang w:val="fr-FR"/>
              </w:rPr>
              <w:t xml:space="preserve">  </w:t>
            </w:r>
            <w:r w:rsidRPr="004F3E4F">
              <w:rPr>
                <w:rFonts w:ascii="Arial Narrow" w:hAnsi="Arial Narrow"/>
                <w:i/>
                <w:color w:val="000000"/>
                <w:sz w:val="16"/>
                <w:szCs w:val="16"/>
                <w:lang w:val="fr-FR"/>
              </w:rPr>
              <w:t xml:space="preserve">alimentaires  </w:t>
            </w:r>
          </w:p>
          <w:p w14:paraId="6E974561"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07</w:t>
            </w:r>
            <w:r w:rsidRPr="004F3E4F">
              <w:rPr>
                <w:rFonts w:ascii="Arial Narrow" w:hAnsi="Arial Narrow"/>
                <w:i/>
                <w:color w:val="000000"/>
                <w:sz w:val="16"/>
                <w:szCs w:val="16"/>
                <w:lang w:val="fr-FR"/>
              </w:rPr>
              <w:t xml:space="preserve"> = Prix élevés des intrants agricoles </w:t>
            </w:r>
          </w:p>
        </w:tc>
        <w:tc>
          <w:tcPr>
            <w:tcW w:w="1192" w:type="pct"/>
            <w:gridSpan w:val="2"/>
            <w:tcBorders>
              <w:top w:val="single" w:sz="4" w:space="0" w:color="auto"/>
              <w:left w:val="nil"/>
              <w:bottom w:val="single" w:sz="4" w:space="0" w:color="auto"/>
              <w:right w:val="single" w:sz="4" w:space="0" w:color="auto"/>
            </w:tcBorders>
            <w:tcMar>
              <w:left w:w="72" w:type="dxa"/>
              <w:right w:w="72" w:type="dxa"/>
            </w:tcMar>
          </w:tcPr>
          <w:p w14:paraId="3C4D7F04" w14:textId="77777777" w:rsidR="00B367D5" w:rsidRDefault="00B367D5" w:rsidP="00B367D5">
            <w:pPr>
              <w:pStyle w:val="Grillemoyenne21"/>
              <w:rPr>
                <w:rFonts w:ascii="Arial Narrow" w:hAnsi="Arial Narrow"/>
                <w:i/>
                <w:color w:val="000000"/>
                <w:sz w:val="16"/>
                <w:szCs w:val="16"/>
                <w:lang w:val="fr-FR"/>
              </w:rPr>
            </w:pPr>
          </w:p>
          <w:p w14:paraId="040EA223"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08</w:t>
            </w:r>
            <w:r w:rsidRPr="004F3E4F">
              <w:rPr>
                <w:rFonts w:ascii="Arial Narrow" w:hAnsi="Arial Narrow"/>
                <w:i/>
                <w:color w:val="000000"/>
                <w:sz w:val="16"/>
                <w:szCs w:val="16"/>
                <w:lang w:val="fr-FR"/>
              </w:rPr>
              <w:t xml:space="preserve"> = Perte ou </w:t>
            </w:r>
            <w:proofErr w:type="spellStart"/>
            <w:r w:rsidRPr="004F3E4F">
              <w:rPr>
                <w:rFonts w:ascii="Arial Narrow" w:hAnsi="Arial Narrow"/>
                <w:i/>
                <w:color w:val="000000"/>
                <w:sz w:val="16"/>
                <w:szCs w:val="16"/>
                <w:lang w:val="fr-FR"/>
              </w:rPr>
              <w:t>reduction</w:t>
            </w:r>
            <w:proofErr w:type="spellEnd"/>
            <w:r w:rsidRPr="004F3E4F">
              <w:rPr>
                <w:rFonts w:ascii="Arial Narrow" w:hAnsi="Arial Narrow"/>
                <w:i/>
                <w:color w:val="000000"/>
                <w:sz w:val="16"/>
                <w:szCs w:val="16"/>
                <w:lang w:val="fr-FR"/>
              </w:rPr>
              <w:t xml:space="preserve"> du temps d’emploi </w:t>
            </w:r>
          </w:p>
          <w:p w14:paraId="406EB87C"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 xml:space="preserve">09 </w:t>
            </w:r>
            <w:r w:rsidRPr="004F3E4F">
              <w:rPr>
                <w:rFonts w:ascii="Arial Narrow" w:hAnsi="Arial Narrow"/>
                <w:i/>
                <w:color w:val="000000"/>
                <w:sz w:val="16"/>
                <w:szCs w:val="16"/>
                <w:lang w:val="fr-FR"/>
              </w:rPr>
              <w:t xml:space="preserve">= Maladie/accident d’un membre du </w:t>
            </w:r>
          </w:p>
          <w:p w14:paraId="72A8477C"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r>
              <w:rPr>
                <w:rFonts w:ascii="Arial Narrow" w:hAnsi="Arial Narrow"/>
                <w:i/>
                <w:color w:val="000000"/>
                <w:sz w:val="16"/>
                <w:szCs w:val="16"/>
                <w:lang w:val="fr-FR"/>
              </w:rPr>
              <w:t xml:space="preserve">   </w:t>
            </w:r>
            <w:r w:rsidRPr="004F3E4F">
              <w:rPr>
                <w:rFonts w:ascii="Arial Narrow" w:hAnsi="Arial Narrow"/>
                <w:i/>
                <w:color w:val="000000"/>
                <w:sz w:val="16"/>
                <w:szCs w:val="16"/>
                <w:lang w:val="fr-FR"/>
              </w:rPr>
              <w:t>ménage</w:t>
            </w:r>
          </w:p>
          <w:p w14:paraId="3CCB431A" w14:textId="77777777" w:rsidR="00B367D5"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 xml:space="preserve">10 = Décès d’un membre du ménage </w:t>
            </w:r>
          </w:p>
          <w:p w14:paraId="5CDA1B61"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11</w:t>
            </w:r>
            <w:r w:rsidRPr="004F3E4F">
              <w:rPr>
                <w:rFonts w:ascii="Arial Narrow" w:hAnsi="Arial Narrow"/>
                <w:i/>
                <w:color w:val="000000"/>
                <w:sz w:val="16"/>
                <w:szCs w:val="16"/>
                <w:lang w:val="fr-FR"/>
              </w:rPr>
              <w:t xml:space="preserve"> = Vol de ressources productives </w:t>
            </w:r>
          </w:p>
          <w:p w14:paraId="36593766"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12</w:t>
            </w:r>
            <w:r w:rsidRPr="004F3E4F">
              <w:rPr>
                <w:rFonts w:ascii="Arial Narrow" w:hAnsi="Arial Narrow"/>
                <w:i/>
                <w:color w:val="000000"/>
                <w:sz w:val="16"/>
                <w:szCs w:val="16"/>
                <w:lang w:val="fr-FR"/>
              </w:rPr>
              <w:t xml:space="preserve"> = Autres actes criminels  </w:t>
            </w:r>
          </w:p>
          <w:p w14:paraId="17AF11C2"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13</w:t>
            </w:r>
            <w:r w:rsidRPr="004F3E4F">
              <w:rPr>
                <w:rFonts w:ascii="Arial Narrow" w:hAnsi="Arial Narrow"/>
                <w:i/>
                <w:color w:val="000000"/>
                <w:sz w:val="16"/>
                <w:szCs w:val="16"/>
                <w:lang w:val="fr-FR"/>
              </w:rPr>
              <w:t xml:space="preserve"> = Erosion/glissement de terrain  </w:t>
            </w:r>
          </w:p>
          <w:p w14:paraId="324900D1"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14</w:t>
            </w:r>
            <w:r w:rsidRPr="004F3E4F">
              <w:rPr>
                <w:rFonts w:ascii="Arial Narrow" w:hAnsi="Arial Narrow"/>
                <w:i/>
                <w:color w:val="000000"/>
                <w:sz w:val="16"/>
                <w:szCs w:val="16"/>
                <w:lang w:val="fr-FR"/>
              </w:rPr>
              <w:t xml:space="preserve"> = Perte de production à cause des </w:t>
            </w:r>
          </w:p>
          <w:p w14:paraId="35B11463"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animaux/élevage en liberté</w:t>
            </w:r>
          </w:p>
          <w:p w14:paraId="6567F839"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15</w:t>
            </w:r>
            <w:r w:rsidRPr="004F3E4F">
              <w:rPr>
                <w:rFonts w:ascii="Arial Narrow" w:hAnsi="Arial Narrow"/>
                <w:i/>
                <w:color w:val="000000"/>
                <w:sz w:val="16"/>
                <w:szCs w:val="16"/>
                <w:lang w:val="fr-FR"/>
              </w:rPr>
              <w:t xml:space="preserve"> = Autre:_________________</w:t>
            </w:r>
          </w:p>
        </w:tc>
      </w:tr>
      <w:tr w:rsidR="00170EDB" w:rsidRPr="00AB14D6" w14:paraId="1AA74664" w14:textId="77777777" w:rsidTr="00380278">
        <w:trPr>
          <w:trHeight w:hRule="exact" w:val="369"/>
        </w:trPr>
        <w:tc>
          <w:tcPr>
            <w:tcW w:w="604" w:type="pct"/>
            <w:gridSpan w:val="2"/>
            <w:tcBorders>
              <w:bottom w:val="single" w:sz="4" w:space="0" w:color="auto"/>
            </w:tcBorders>
            <w:tcMar>
              <w:left w:w="72" w:type="dxa"/>
              <w:right w:w="72" w:type="dxa"/>
            </w:tcMar>
            <w:vAlign w:val="center"/>
          </w:tcPr>
          <w:p w14:paraId="4034F2AB" w14:textId="177E3DCE" w:rsidR="00170EDB" w:rsidRPr="004F3E4F" w:rsidRDefault="00170EDB" w:rsidP="00170EDB">
            <w:pPr>
              <w:pStyle w:val="Grillemoyenne21"/>
              <w:rPr>
                <w:rFonts w:ascii="Arial Narrow" w:hAnsi="Arial Narrow" w:cs="Arial Narrow"/>
                <w:i/>
                <w:sz w:val="18"/>
                <w:szCs w:val="18"/>
              </w:rPr>
            </w:pPr>
            <w:proofErr w:type="spellStart"/>
            <w:r>
              <w:rPr>
                <w:rFonts w:ascii="Arial Narrow" w:hAnsi="Arial Narrow" w:cs="Arial Narrow"/>
                <w:i/>
                <w:sz w:val="18"/>
                <w:szCs w:val="18"/>
              </w:rPr>
              <w:t>Octobre</w:t>
            </w:r>
            <w:proofErr w:type="spellEnd"/>
            <w:r>
              <w:rPr>
                <w:rFonts w:ascii="Arial Narrow" w:hAnsi="Arial Narrow" w:cs="Arial Narrow"/>
                <w:i/>
                <w:sz w:val="18"/>
                <w:szCs w:val="18"/>
              </w:rPr>
              <w:t xml:space="preserve"> 2017</w:t>
            </w:r>
          </w:p>
        </w:tc>
        <w:tc>
          <w:tcPr>
            <w:tcW w:w="2038" w:type="pct"/>
            <w:tcBorders>
              <w:bottom w:val="single" w:sz="4" w:space="0" w:color="auto"/>
            </w:tcBorders>
            <w:tcMar>
              <w:left w:w="72" w:type="dxa"/>
              <w:right w:w="72" w:type="dxa"/>
            </w:tcMar>
            <w:vAlign w:val="bottom"/>
          </w:tcPr>
          <w:p w14:paraId="4A4E7378" w14:textId="77777777" w:rsidR="00170EDB" w:rsidRPr="007D3F99" w:rsidRDefault="00170EDB" w:rsidP="00170EDB">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Borders>
              <w:bottom w:val="single" w:sz="4" w:space="0" w:color="auto"/>
            </w:tcBorders>
            <w:tcMar>
              <w:left w:w="72" w:type="dxa"/>
              <w:right w:w="72" w:type="dxa"/>
            </w:tcMar>
            <w:vAlign w:val="bottom"/>
          </w:tcPr>
          <w:p w14:paraId="3EB0AB45" w14:textId="77777777" w:rsidR="00170EDB" w:rsidRPr="00AB14D6" w:rsidRDefault="00170EDB" w:rsidP="00170EDB">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49395E32" w14:textId="77777777" w:rsidTr="00380278">
        <w:trPr>
          <w:trHeight w:hRule="exact" w:val="369"/>
        </w:trPr>
        <w:tc>
          <w:tcPr>
            <w:tcW w:w="604" w:type="pct"/>
            <w:gridSpan w:val="2"/>
            <w:tcMar>
              <w:left w:w="72" w:type="dxa"/>
              <w:right w:w="72" w:type="dxa"/>
            </w:tcMar>
            <w:vAlign w:val="center"/>
          </w:tcPr>
          <w:p w14:paraId="0A5E772B" w14:textId="5671C296"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Novembre</w:t>
            </w:r>
            <w:proofErr w:type="spellEnd"/>
            <w:r>
              <w:rPr>
                <w:rFonts w:ascii="Arial Narrow" w:hAnsi="Arial Narrow" w:cs="Arial Narrow"/>
                <w:i/>
                <w:sz w:val="18"/>
                <w:szCs w:val="18"/>
              </w:rPr>
              <w:t xml:space="preserve"> 2017</w:t>
            </w:r>
          </w:p>
        </w:tc>
        <w:tc>
          <w:tcPr>
            <w:tcW w:w="2038" w:type="pct"/>
            <w:tcMar>
              <w:left w:w="72" w:type="dxa"/>
              <w:right w:w="72" w:type="dxa"/>
            </w:tcMar>
            <w:vAlign w:val="bottom"/>
          </w:tcPr>
          <w:p w14:paraId="650E6A96"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Borders>
              <w:top w:val="single" w:sz="4" w:space="0" w:color="auto"/>
            </w:tcBorders>
            <w:tcMar>
              <w:left w:w="72" w:type="dxa"/>
              <w:right w:w="72" w:type="dxa"/>
            </w:tcMar>
            <w:vAlign w:val="bottom"/>
          </w:tcPr>
          <w:p w14:paraId="751BDEA5"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63F12096" w14:textId="77777777" w:rsidTr="00380278">
        <w:trPr>
          <w:trHeight w:hRule="exact" w:val="369"/>
        </w:trPr>
        <w:tc>
          <w:tcPr>
            <w:tcW w:w="604" w:type="pct"/>
            <w:gridSpan w:val="2"/>
            <w:tcMar>
              <w:left w:w="72" w:type="dxa"/>
              <w:right w:w="72" w:type="dxa"/>
            </w:tcMar>
            <w:vAlign w:val="center"/>
          </w:tcPr>
          <w:p w14:paraId="38DF808D" w14:textId="43279934"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Décembre</w:t>
            </w:r>
            <w:proofErr w:type="spellEnd"/>
            <w:r>
              <w:rPr>
                <w:rFonts w:ascii="Arial Narrow" w:hAnsi="Arial Narrow" w:cs="Arial Narrow"/>
                <w:i/>
                <w:sz w:val="18"/>
                <w:szCs w:val="18"/>
              </w:rPr>
              <w:t xml:space="preserve"> 2017</w:t>
            </w:r>
          </w:p>
        </w:tc>
        <w:tc>
          <w:tcPr>
            <w:tcW w:w="2038" w:type="pct"/>
            <w:tcMar>
              <w:left w:w="72" w:type="dxa"/>
              <w:right w:w="72" w:type="dxa"/>
            </w:tcMar>
            <w:vAlign w:val="bottom"/>
          </w:tcPr>
          <w:p w14:paraId="715379A3"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2A6E48F1"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245DA13F" w14:textId="77777777" w:rsidTr="00380278">
        <w:trPr>
          <w:trHeight w:hRule="exact" w:val="369"/>
        </w:trPr>
        <w:tc>
          <w:tcPr>
            <w:tcW w:w="604" w:type="pct"/>
            <w:gridSpan w:val="2"/>
            <w:tcMar>
              <w:left w:w="72" w:type="dxa"/>
              <w:right w:w="72" w:type="dxa"/>
            </w:tcMar>
            <w:vAlign w:val="center"/>
          </w:tcPr>
          <w:p w14:paraId="347C0EEF" w14:textId="10098416"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Janvier</w:t>
            </w:r>
            <w:proofErr w:type="spellEnd"/>
            <w:r>
              <w:rPr>
                <w:rFonts w:ascii="Arial Narrow" w:hAnsi="Arial Narrow" w:cs="Arial Narrow"/>
                <w:i/>
                <w:sz w:val="18"/>
                <w:szCs w:val="18"/>
              </w:rPr>
              <w:t xml:space="preserve"> 2018</w:t>
            </w:r>
          </w:p>
        </w:tc>
        <w:tc>
          <w:tcPr>
            <w:tcW w:w="2038" w:type="pct"/>
            <w:tcMar>
              <w:left w:w="72" w:type="dxa"/>
              <w:right w:w="72" w:type="dxa"/>
            </w:tcMar>
            <w:vAlign w:val="bottom"/>
          </w:tcPr>
          <w:p w14:paraId="1655A4A5"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6E99FBCC"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4A0A8F48" w14:textId="77777777" w:rsidTr="00380278">
        <w:trPr>
          <w:trHeight w:hRule="exact" w:val="369"/>
        </w:trPr>
        <w:tc>
          <w:tcPr>
            <w:tcW w:w="604" w:type="pct"/>
            <w:gridSpan w:val="2"/>
            <w:tcMar>
              <w:left w:w="72" w:type="dxa"/>
              <w:right w:w="72" w:type="dxa"/>
            </w:tcMar>
            <w:vAlign w:val="center"/>
          </w:tcPr>
          <w:p w14:paraId="36FFA329" w14:textId="1A8CE865" w:rsidR="00B367D5" w:rsidRPr="004F3E4F" w:rsidRDefault="00170EDB" w:rsidP="00B367D5">
            <w:pPr>
              <w:pStyle w:val="Grillemoyenne21"/>
              <w:rPr>
                <w:rFonts w:ascii="Arial Narrow" w:hAnsi="Arial Narrow"/>
                <w:i/>
                <w:sz w:val="18"/>
                <w:szCs w:val="18"/>
              </w:rPr>
            </w:pPr>
            <w:proofErr w:type="spellStart"/>
            <w:r>
              <w:rPr>
                <w:rFonts w:ascii="Arial Narrow" w:hAnsi="Arial Narrow" w:cs="Arial Narrow"/>
                <w:i/>
                <w:sz w:val="18"/>
                <w:szCs w:val="18"/>
              </w:rPr>
              <w:t>Février</w:t>
            </w:r>
            <w:proofErr w:type="spellEnd"/>
            <w:r>
              <w:rPr>
                <w:rFonts w:ascii="Arial Narrow" w:hAnsi="Arial Narrow" w:cs="Arial Narrow"/>
                <w:i/>
                <w:sz w:val="18"/>
                <w:szCs w:val="18"/>
              </w:rPr>
              <w:t xml:space="preserve"> 2018</w:t>
            </w:r>
          </w:p>
        </w:tc>
        <w:tc>
          <w:tcPr>
            <w:tcW w:w="2038" w:type="pct"/>
            <w:tcMar>
              <w:left w:w="72" w:type="dxa"/>
              <w:right w:w="72" w:type="dxa"/>
            </w:tcMar>
            <w:vAlign w:val="bottom"/>
          </w:tcPr>
          <w:p w14:paraId="08233B5B"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4AA8D545"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5CAC5330" w14:textId="77777777" w:rsidTr="00380278">
        <w:trPr>
          <w:trHeight w:hRule="exact" w:val="369"/>
        </w:trPr>
        <w:tc>
          <w:tcPr>
            <w:tcW w:w="604" w:type="pct"/>
            <w:gridSpan w:val="2"/>
            <w:tcMar>
              <w:left w:w="72" w:type="dxa"/>
              <w:right w:w="72" w:type="dxa"/>
            </w:tcMar>
            <w:vAlign w:val="center"/>
          </w:tcPr>
          <w:p w14:paraId="1227A77C" w14:textId="0D471ECD"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Mars 2018</w:t>
            </w:r>
          </w:p>
        </w:tc>
        <w:tc>
          <w:tcPr>
            <w:tcW w:w="2038" w:type="pct"/>
            <w:tcMar>
              <w:left w:w="72" w:type="dxa"/>
              <w:right w:w="72" w:type="dxa"/>
            </w:tcMar>
            <w:vAlign w:val="bottom"/>
          </w:tcPr>
          <w:p w14:paraId="1650E9DC"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39285E09"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66C0DC68" w14:textId="77777777" w:rsidTr="00380278">
        <w:trPr>
          <w:trHeight w:hRule="exact" w:val="369"/>
        </w:trPr>
        <w:tc>
          <w:tcPr>
            <w:tcW w:w="604" w:type="pct"/>
            <w:gridSpan w:val="2"/>
            <w:tcMar>
              <w:left w:w="72" w:type="dxa"/>
              <w:right w:w="72" w:type="dxa"/>
            </w:tcMar>
            <w:vAlign w:val="center"/>
          </w:tcPr>
          <w:p w14:paraId="5A00430F" w14:textId="5F3D16C8"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Avril 2018</w:t>
            </w:r>
          </w:p>
        </w:tc>
        <w:tc>
          <w:tcPr>
            <w:tcW w:w="2038" w:type="pct"/>
            <w:tcMar>
              <w:left w:w="72" w:type="dxa"/>
              <w:right w:w="72" w:type="dxa"/>
            </w:tcMar>
            <w:vAlign w:val="bottom"/>
          </w:tcPr>
          <w:p w14:paraId="5719827F"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08B01922"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7BAF8500" w14:textId="77777777" w:rsidTr="00380278">
        <w:trPr>
          <w:trHeight w:hRule="exact" w:val="369"/>
        </w:trPr>
        <w:tc>
          <w:tcPr>
            <w:tcW w:w="604" w:type="pct"/>
            <w:gridSpan w:val="2"/>
            <w:tcMar>
              <w:left w:w="72" w:type="dxa"/>
              <w:right w:w="72" w:type="dxa"/>
            </w:tcMar>
            <w:vAlign w:val="center"/>
          </w:tcPr>
          <w:p w14:paraId="0FD45E52" w14:textId="46FADDA4"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Mai 2018</w:t>
            </w:r>
          </w:p>
        </w:tc>
        <w:tc>
          <w:tcPr>
            <w:tcW w:w="2038" w:type="pct"/>
            <w:tcMar>
              <w:left w:w="72" w:type="dxa"/>
              <w:right w:w="72" w:type="dxa"/>
            </w:tcMar>
            <w:vAlign w:val="bottom"/>
          </w:tcPr>
          <w:p w14:paraId="61332FC7"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03BCC3C8"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719C7D92" w14:textId="77777777" w:rsidTr="00380278">
        <w:trPr>
          <w:trHeight w:hRule="exact" w:val="369"/>
        </w:trPr>
        <w:tc>
          <w:tcPr>
            <w:tcW w:w="604" w:type="pct"/>
            <w:gridSpan w:val="2"/>
            <w:tcMar>
              <w:left w:w="72" w:type="dxa"/>
              <w:right w:w="72" w:type="dxa"/>
            </w:tcMar>
            <w:vAlign w:val="center"/>
          </w:tcPr>
          <w:p w14:paraId="178E5DCB" w14:textId="07DD3F6A"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Juin</w:t>
            </w:r>
            <w:proofErr w:type="spellEnd"/>
            <w:r>
              <w:rPr>
                <w:rFonts w:ascii="Arial Narrow" w:hAnsi="Arial Narrow" w:cs="Arial Narrow"/>
                <w:i/>
                <w:sz w:val="18"/>
                <w:szCs w:val="18"/>
              </w:rPr>
              <w:t xml:space="preserve"> 2018</w:t>
            </w:r>
          </w:p>
        </w:tc>
        <w:tc>
          <w:tcPr>
            <w:tcW w:w="2038" w:type="pct"/>
            <w:tcMar>
              <w:left w:w="72" w:type="dxa"/>
              <w:right w:w="72" w:type="dxa"/>
            </w:tcMar>
            <w:vAlign w:val="bottom"/>
          </w:tcPr>
          <w:p w14:paraId="4BB0F3E9"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5E8A1034"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5F0A1DE8" w14:textId="77777777" w:rsidTr="00380278">
        <w:trPr>
          <w:trHeight w:hRule="exact" w:val="369"/>
        </w:trPr>
        <w:tc>
          <w:tcPr>
            <w:tcW w:w="604" w:type="pct"/>
            <w:gridSpan w:val="2"/>
            <w:tcMar>
              <w:left w:w="72" w:type="dxa"/>
              <w:right w:w="72" w:type="dxa"/>
            </w:tcMar>
            <w:vAlign w:val="center"/>
          </w:tcPr>
          <w:p w14:paraId="1B8A2C59" w14:textId="2A54CA94" w:rsidR="00B367D5" w:rsidRPr="004F3E4F" w:rsidRDefault="00170EDB" w:rsidP="00B367D5">
            <w:pPr>
              <w:pStyle w:val="Grillemoyenne21"/>
              <w:rPr>
                <w:rFonts w:ascii="Arial Narrow" w:hAnsi="Arial Narrow"/>
                <w:i/>
                <w:sz w:val="18"/>
                <w:szCs w:val="18"/>
              </w:rPr>
            </w:pPr>
            <w:proofErr w:type="spellStart"/>
            <w:r>
              <w:rPr>
                <w:rFonts w:ascii="Arial Narrow" w:hAnsi="Arial Narrow"/>
                <w:i/>
                <w:sz w:val="18"/>
                <w:szCs w:val="18"/>
              </w:rPr>
              <w:t>Juillet</w:t>
            </w:r>
            <w:proofErr w:type="spellEnd"/>
            <w:r>
              <w:rPr>
                <w:rFonts w:ascii="Arial Narrow" w:hAnsi="Arial Narrow"/>
                <w:i/>
                <w:sz w:val="18"/>
                <w:szCs w:val="18"/>
              </w:rPr>
              <w:t xml:space="preserve"> 2018</w:t>
            </w:r>
          </w:p>
        </w:tc>
        <w:tc>
          <w:tcPr>
            <w:tcW w:w="2038" w:type="pct"/>
            <w:tcMar>
              <w:left w:w="72" w:type="dxa"/>
              <w:right w:w="72" w:type="dxa"/>
            </w:tcMar>
            <w:vAlign w:val="bottom"/>
          </w:tcPr>
          <w:p w14:paraId="1ED411CC"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48BB932E"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58C2E22C" w14:textId="77777777" w:rsidTr="00380278">
        <w:trPr>
          <w:trHeight w:hRule="exact" w:val="369"/>
        </w:trPr>
        <w:tc>
          <w:tcPr>
            <w:tcW w:w="604" w:type="pct"/>
            <w:gridSpan w:val="2"/>
            <w:tcMar>
              <w:left w:w="72" w:type="dxa"/>
              <w:right w:w="72" w:type="dxa"/>
            </w:tcMar>
            <w:vAlign w:val="center"/>
          </w:tcPr>
          <w:p w14:paraId="222A3116" w14:textId="599D49B1"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Août</w:t>
            </w:r>
            <w:proofErr w:type="spellEnd"/>
            <w:r>
              <w:rPr>
                <w:rFonts w:ascii="Arial Narrow" w:hAnsi="Arial Narrow" w:cs="Arial Narrow"/>
                <w:i/>
                <w:sz w:val="18"/>
                <w:szCs w:val="18"/>
              </w:rPr>
              <w:t xml:space="preserve"> 2018</w:t>
            </w:r>
          </w:p>
        </w:tc>
        <w:tc>
          <w:tcPr>
            <w:tcW w:w="2038" w:type="pct"/>
            <w:tcMar>
              <w:left w:w="72" w:type="dxa"/>
              <w:right w:w="72" w:type="dxa"/>
            </w:tcMar>
            <w:vAlign w:val="bottom"/>
          </w:tcPr>
          <w:p w14:paraId="47A9F0BC"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5D852AAC"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2F1CCAB9" w14:textId="77777777" w:rsidTr="00380278">
        <w:trPr>
          <w:trHeight w:hRule="exact" w:val="369"/>
        </w:trPr>
        <w:tc>
          <w:tcPr>
            <w:tcW w:w="604" w:type="pct"/>
            <w:gridSpan w:val="2"/>
            <w:tcBorders>
              <w:bottom w:val="single" w:sz="4" w:space="0" w:color="auto"/>
            </w:tcBorders>
            <w:tcMar>
              <w:left w:w="72" w:type="dxa"/>
              <w:right w:w="72" w:type="dxa"/>
            </w:tcMar>
            <w:vAlign w:val="center"/>
          </w:tcPr>
          <w:p w14:paraId="476B9C15" w14:textId="21228DBD"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Septembre</w:t>
            </w:r>
            <w:proofErr w:type="spellEnd"/>
            <w:r>
              <w:rPr>
                <w:rFonts w:ascii="Arial Narrow" w:hAnsi="Arial Narrow" w:cs="Arial Narrow"/>
                <w:i/>
                <w:sz w:val="18"/>
                <w:szCs w:val="18"/>
              </w:rPr>
              <w:t xml:space="preserve"> 2018</w:t>
            </w:r>
          </w:p>
        </w:tc>
        <w:tc>
          <w:tcPr>
            <w:tcW w:w="2038" w:type="pct"/>
            <w:tcBorders>
              <w:bottom w:val="single" w:sz="4" w:space="0" w:color="auto"/>
            </w:tcBorders>
            <w:tcMar>
              <w:left w:w="72" w:type="dxa"/>
              <w:right w:w="72" w:type="dxa"/>
            </w:tcMar>
            <w:vAlign w:val="bottom"/>
          </w:tcPr>
          <w:p w14:paraId="064FB344"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Borders>
              <w:bottom w:val="single" w:sz="4" w:space="0" w:color="auto"/>
            </w:tcBorders>
            <w:tcMar>
              <w:left w:w="72" w:type="dxa"/>
              <w:right w:w="72" w:type="dxa"/>
            </w:tcMar>
            <w:vAlign w:val="bottom"/>
          </w:tcPr>
          <w:p w14:paraId="3A9CDED1"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bl>
    <w:p w14:paraId="64F86704" w14:textId="77777777" w:rsidR="00B367D5" w:rsidRPr="00A00445" w:rsidRDefault="00B367D5" w:rsidP="00951136">
      <w:pPr>
        <w:rPr>
          <w:vanish/>
        </w:rPr>
      </w:pPr>
    </w:p>
    <w:p w14:paraId="61CCF6B0" w14:textId="77777777" w:rsidR="00951136" w:rsidRPr="00B36BAB" w:rsidRDefault="00951136" w:rsidP="00951136">
      <w:pPr>
        <w:rPr>
          <w:vanish/>
          <w:lang w:val="fr-FR"/>
        </w:rPr>
      </w:pPr>
    </w:p>
    <w:p w14:paraId="0F20AEB5" w14:textId="77777777" w:rsidR="00951136" w:rsidRPr="00B36BAB" w:rsidRDefault="00951136" w:rsidP="00951136">
      <w:pPr>
        <w:rPr>
          <w:vanish/>
          <w:lang w:val="fr-FR"/>
        </w:rPr>
      </w:pPr>
    </w:p>
    <w:tbl>
      <w:tblPr>
        <w:tblpPr w:leftFromText="141" w:rightFromText="141" w:vertAnchor="text" w:horzAnchor="margin" w:tblpY="3455"/>
        <w:tblW w:w="46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9"/>
        <w:gridCol w:w="5444"/>
        <w:gridCol w:w="1585"/>
        <w:gridCol w:w="937"/>
      </w:tblGrid>
      <w:tr w:rsidR="003B248F" w:rsidRPr="008325F1" w14:paraId="5ED55F5C" w14:textId="77777777" w:rsidTr="003B248F">
        <w:trPr>
          <w:cantSplit/>
          <w:trHeight w:val="413"/>
        </w:trPr>
        <w:tc>
          <w:tcPr>
            <w:tcW w:w="5000" w:type="pct"/>
            <w:gridSpan w:val="4"/>
            <w:vAlign w:val="center"/>
          </w:tcPr>
          <w:p w14:paraId="594C4A90" w14:textId="1A05D9D2" w:rsidR="003B248F" w:rsidRPr="00605FB8" w:rsidRDefault="00DB3376" w:rsidP="003B248F">
            <w:pPr>
              <w:rPr>
                <w:rFonts w:ascii="Arial Narrow" w:hAnsi="Arial Narrow" w:cs="Arial Narrow"/>
                <w:b/>
                <w:bCs/>
                <w:lang w:val="fr-FR"/>
              </w:rPr>
            </w:pPr>
            <w:r>
              <w:rPr>
                <w:rFonts w:ascii="Arial Narrow" w:hAnsi="Arial Narrow" w:cs="Arial Narrow"/>
                <w:b/>
                <w:bCs/>
                <w:lang w:val="fr-FR"/>
              </w:rPr>
              <w:lastRenderedPageBreak/>
              <w:t xml:space="preserve">PARTIE </w:t>
            </w:r>
            <w:proofErr w:type="gramStart"/>
            <w:r>
              <w:rPr>
                <w:rFonts w:ascii="Arial Narrow" w:hAnsi="Arial Narrow" w:cs="Arial Narrow"/>
                <w:b/>
                <w:bCs/>
                <w:lang w:val="fr-FR"/>
              </w:rPr>
              <w:t>3</w:t>
            </w:r>
            <w:r w:rsidR="003B248F" w:rsidRPr="00605FB8">
              <w:rPr>
                <w:rFonts w:ascii="Arial Narrow" w:hAnsi="Arial Narrow" w:cs="Arial Narrow"/>
                <w:b/>
                <w:bCs/>
                <w:lang w:val="fr-FR"/>
              </w:rPr>
              <w:t>:</w:t>
            </w:r>
            <w:proofErr w:type="gramEnd"/>
            <w:r w:rsidR="003B248F" w:rsidRPr="00605FB8">
              <w:rPr>
                <w:rFonts w:ascii="Arial Narrow" w:hAnsi="Arial Narrow" w:cs="Arial Narrow"/>
                <w:b/>
                <w:bCs/>
                <w:lang w:val="fr-FR"/>
              </w:rPr>
              <w:t xml:space="preserve"> ECHELLE DE LA FAIM DANS LES MENAGES (HOUSEHOLD HUNGER SCALE)                                                                   </w:t>
            </w:r>
          </w:p>
        </w:tc>
      </w:tr>
      <w:tr w:rsidR="003B248F" w:rsidRPr="00490009" w14:paraId="117EEB6A" w14:textId="77777777" w:rsidTr="003B248F">
        <w:trPr>
          <w:cantSplit/>
        </w:trPr>
        <w:tc>
          <w:tcPr>
            <w:tcW w:w="300" w:type="pct"/>
            <w:vAlign w:val="center"/>
          </w:tcPr>
          <w:p w14:paraId="3AB83F96"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496C3E4D"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Au cours des dernières [4 semaines/30 jours], y-a-t-il eu un moment où</w:t>
            </w:r>
            <w:r>
              <w:rPr>
                <w:rFonts w:ascii="Arial Narrow" w:hAnsi="Arial Narrow"/>
                <w:b/>
                <w:bCs/>
                <w:sz w:val="18"/>
                <w:szCs w:val="18"/>
                <w:lang w:val="fr-FR"/>
              </w:rPr>
              <w:t xml:space="preserve"> vous vous êtes inquiété de ne pas avoir assez de nourriture pour les membres du ménage </w:t>
            </w:r>
            <w:proofErr w:type="spellStart"/>
            <w:r>
              <w:rPr>
                <w:rFonts w:ascii="Arial Narrow" w:hAnsi="Arial Narrow"/>
                <w:b/>
                <w:bCs/>
                <w:sz w:val="18"/>
                <w:szCs w:val="18"/>
                <w:lang w:val="fr-FR"/>
              </w:rPr>
              <w:t>a</w:t>
            </w:r>
            <w:proofErr w:type="spellEnd"/>
            <w:r>
              <w:rPr>
                <w:rFonts w:ascii="Arial Narrow" w:hAnsi="Arial Narrow"/>
                <w:b/>
                <w:bCs/>
                <w:sz w:val="18"/>
                <w:szCs w:val="18"/>
                <w:lang w:val="fr-FR"/>
              </w:rPr>
              <w:t xml:space="preserve"> cause du manque de </w:t>
            </w:r>
            <w:proofErr w:type="gramStart"/>
            <w:r>
              <w:rPr>
                <w:rFonts w:ascii="Arial Narrow" w:hAnsi="Arial Narrow"/>
                <w:b/>
                <w:bCs/>
                <w:sz w:val="18"/>
                <w:szCs w:val="18"/>
                <w:lang w:val="fr-FR"/>
              </w:rPr>
              <w:t>moyens</w:t>
            </w:r>
            <w:r w:rsidRPr="00EA013A">
              <w:rPr>
                <w:rFonts w:ascii="Arial Narrow" w:hAnsi="Arial Narrow"/>
                <w:b/>
                <w:bCs/>
                <w:sz w:val="18"/>
                <w:szCs w:val="18"/>
                <w:lang w:val="fr-FR"/>
              </w:rPr>
              <w:t>?</w:t>
            </w:r>
            <w:proofErr w:type="gramEnd"/>
          </w:p>
        </w:tc>
        <w:tc>
          <w:tcPr>
            <w:tcW w:w="935" w:type="pct"/>
            <w:vAlign w:val="center"/>
          </w:tcPr>
          <w:p w14:paraId="589EDD86"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61A53771" w14:textId="0424BA89"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1A4CDB1F"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77A8EC57" w14:textId="77777777" w:rsidTr="003B248F">
        <w:trPr>
          <w:cantSplit/>
        </w:trPr>
        <w:tc>
          <w:tcPr>
            <w:tcW w:w="300" w:type="pct"/>
            <w:vAlign w:val="center"/>
          </w:tcPr>
          <w:p w14:paraId="4D19E8FF"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760C4DE8"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A quelle fréquence est-ce que cela est arrivé au cours des dernières [4 semaines/30 jours</w:t>
            </w:r>
            <w:proofErr w:type="gramStart"/>
            <w:r w:rsidRPr="00605FB8">
              <w:rPr>
                <w:rFonts w:ascii="Arial Narrow" w:hAnsi="Arial Narrow"/>
                <w:b/>
                <w:bCs/>
                <w:sz w:val="18"/>
                <w:szCs w:val="18"/>
                <w:lang w:val="fr-FR"/>
              </w:rPr>
              <w:t>]?</w:t>
            </w:r>
            <w:proofErr w:type="gramEnd"/>
            <w:r w:rsidRPr="00605FB8">
              <w:rPr>
                <w:rFonts w:ascii="Arial Narrow" w:hAnsi="Arial Narrow"/>
                <w:b/>
                <w:bCs/>
                <w:sz w:val="18"/>
                <w:szCs w:val="18"/>
                <w:lang w:val="fr-FR"/>
              </w:rPr>
              <w:t xml:space="preserve">  </w:t>
            </w:r>
          </w:p>
        </w:tc>
        <w:tc>
          <w:tcPr>
            <w:tcW w:w="935" w:type="pct"/>
            <w:vAlign w:val="center"/>
          </w:tcPr>
          <w:p w14:paraId="5115C43A"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4B15C427"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1D12F944"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3= Souvent (plus de 10 fois) </w:t>
            </w:r>
          </w:p>
        </w:tc>
        <w:tc>
          <w:tcPr>
            <w:tcW w:w="553" w:type="pct"/>
            <w:vAlign w:val="center"/>
          </w:tcPr>
          <w:p w14:paraId="7BF16B29"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6A612AE7" w14:textId="77777777" w:rsidTr="003B248F">
        <w:trPr>
          <w:cantSplit/>
        </w:trPr>
        <w:tc>
          <w:tcPr>
            <w:tcW w:w="300" w:type="pct"/>
            <w:vAlign w:val="center"/>
          </w:tcPr>
          <w:p w14:paraId="267FCDE7"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100AD9FB"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Au cours des dernières [4 semaines/30 jours], y-a-t-il eu un moment où</w:t>
            </w:r>
            <w:r>
              <w:rPr>
                <w:rFonts w:ascii="Arial Narrow" w:hAnsi="Arial Narrow"/>
                <w:b/>
                <w:bCs/>
                <w:sz w:val="18"/>
                <w:szCs w:val="18"/>
                <w:lang w:val="fr-FR"/>
              </w:rPr>
              <w:t xml:space="preserve"> vous ou une autre personne du ménage a eu </w:t>
            </w:r>
            <w:proofErr w:type="spellStart"/>
            <w:r>
              <w:rPr>
                <w:rFonts w:ascii="Arial Narrow" w:hAnsi="Arial Narrow"/>
                <w:b/>
                <w:bCs/>
                <w:sz w:val="18"/>
                <w:szCs w:val="18"/>
                <w:lang w:val="fr-FR"/>
              </w:rPr>
              <w:t>a</w:t>
            </w:r>
            <w:proofErr w:type="spellEnd"/>
            <w:r>
              <w:rPr>
                <w:rFonts w:ascii="Arial Narrow" w:hAnsi="Arial Narrow"/>
                <w:b/>
                <w:bCs/>
                <w:sz w:val="18"/>
                <w:szCs w:val="18"/>
                <w:lang w:val="fr-FR"/>
              </w:rPr>
              <w:t xml:space="preserve"> c</w:t>
            </w:r>
            <w:r w:rsidRPr="00EA013A">
              <w:rPr>
                <w:rFonts w:ascii="Arial Narrow" w:hAnsi="Arial Narrow"/>
                <w:b/>
                <w:bCs/>
                <w:sz w:val="18"/>
                <w:szCs w:val="18"/>
                <w:lang w:val="fr-FR"/>
              </w:rPr>
              <w:t xml:space="preserve">onsommer des aliments moins </w:t>
            </w:r>
            <w:r>
              <w:rPr>
                <w:rFonts w:ascii="Arial Narrow" w:hAnsi="Arial Narrow"/>
                <w:b/>
                <w:bCs/>
                <w:sz w:val="18"/>
                <w:szCs w:val="18"/>
                <w:lang w:val="fr-FR"/>
              </w:rPr>
              <w:t>préférés</w:t>
            </w:r>
            <w:r w:rsidRPr="00EA013A">
              <w:rPr>
                <w:rFonts w:ascii="Arial Narrow" w:hAnsi="Arial Narrow"/>
                <w:b/>
                <w:bCs/>
                <w:sz w:val="18"/>
                <w:szCs w:val="18"/>
                <w:lang w:val="fr-FR"/>
              </w:rPr>
              <w:t xml:space="preserve"> que d'habitude</w:t>
            </w:r>
            <w:r>
              <w:rPr>
                <w:rFonts w:ascii="Arial Narrow" w:hAnsi="Arial Narrow"/>
                <w:b/>
                <w:bCs/>
                <w:sz w:val="18"/>
                <w:szCs w:val="18"/>
                <w:lang w:val="fr-FR"/>
              </w:rPr>
              <w:t xml:space="preserve"> </w:t>
            </w:r>
            <w:proofErr w:type="spellStart"/>
            <w:r>
              <w:rPr>
                <w:rFonts w:ascii="Arial Narrow" w:hAnsi="Arial Narrow"/>
                <w:b/>
                <w:bCs/>
                <w:sz w:val="18"/>
                <w:szCs w:val="18"/>
                <w:lang w:val="fr-FR"/>
              </w:rPr>
              <w:t>a</w:t>
            </w:r>
            <w:proofErr w:type="spellEnd"/>
            <w:r>
              <w:rPr>
                <w:rFonts w:ascii="Arial Narrow" w:hAnsi="Arial Narrow"/>
                <w:b/>
                <w:bCs/>
                <w:sz w:val="18"/>
                <w:szCs w:val="18"/>
                <w:lang w:val="fr-FR"/>
              </w:rPr>
              <w:t xml:space="preserve"> cause du manque de </w:t>
            </w:r>
            <w:proofErr w:type="gramStart"/>
            <w:r>
              <w:rPr>
                <w:rFonts w:ascii="Arial Narrow" w:hAnsi="Arial Narrow"/>
                <w:b/>
                <w:bCs/>
                <w:sz w:val="18"/>
                <w:szCs w:val="18"/>
                <w:lang w:val="fr-FR"/>
              </w:rPr>
              <w:t>moyens</w:t>
            </w:r>
            <w:r w:rsidRPr="00EA013A">
              <w:rPr>
                <w:rFonts w:ascii="Arial Narrow" w:hAnsi="Arial Narrow"/>
                <w:b/>
                <w:bCs/>
                <w:sz w:val="18"/>
                <w:szCs w:val="18"/>
                <w:lang w:val="fr-FR"/>
              </w:rPr>
              <w:t>?</w:t>
            </w:r>
            <w:proofErr w:type="gramEnd"/>
          </w:p>
        </w:tc>
        <w:tc>
          <w:tcPr>
            <w:tcW w:w="935" w:type="pct"/>
            <w:vAlign w:val="center"/>
          </w:tcPr>
          <w:p w14:paraId="0B593B78"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794B106E" w14:textId="4AB3F9B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4FC241BF"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5DA96BEF" w14:textId="77777777" w:rsidTr="003B248F">
        <w:trPr>
          <w:cantSplit/>
        </w:trPr>
        <w:tc>
          <w:tcPr>
            <w:tcW w:w="300" w:type="pct"/>
            <w:vAlign w:val="center"/>
          </w:tcPr>
          <w:p w14:paraId="2CB7DD0D"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24A7FC3D"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A quelle fréquence est-ce que cela est arrivé au cours des dernières [4 semaines/30 jours</w:t>
            </w:r>
            <w:proofErr w:type="gramStart"/>
            <w:r w:rsidRPr="00605FB8">
              <w:rPr>
                <w:rFonts w:ascii="Arial Narrow" w:hAnsi="Arial Narrow"/>
                <w:b/>
                <w:bCs/>
                <w:sz w:val="18"/>
                <w:szCs w:val="18"/>
                <w:lang w:val="fr-FR"/>
              </w:rPr>
              <w:t>]?</w:t>
            </w:r>
            <w:proofErr w:type="gramEnd"/>
            <w:r w:rsidRPr="00605FB8">
              <w:rPr>
                <w:rFonts w:ascii="Arial Narrow" w:hAnsi="Arial Narrow"/>
                <w:b/>
                <w:bCs/>
                <w:sz w:val="18"/>
                <w:szCs w:val="18"/>
                <w:lang w:val="fr-FR"/>
              </w:rPr>
              <w:t xml:space="preserve">  </w:t>
            </w:r>
          </w:p>
        </w:tc>
        <w:tc>
          <w:tcPr>
            <w:tcW w:w="935" w:type="pct"/>
            <w:vAlign w:val="center"/>
          </w:tcPr>
          <w:p w14:paraId="5B8472B2"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0330FBE5"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093C42E2"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3= Souvent (plus de 10 fois) </w:t>
            </w:r>
          </w:p>
        </w:tc>
        <w:tc>
          <w:tcPr>
            <w:tcW w:w="553" w:type="pct"/>
            <w:vAlign w:val="center"/>
          </w:tcPr>
          <w:p w14:paraId="67DE7E8A"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54F6423C" w14:textId="77777777" w:rsidTr="003B248F">
        <w:trPr>
          <w:cantSplit/>
        </w:trPr>
        <w:tc>
          <w:tcPr>
            <w:tcW w:w="300" w:type="pct"/>
            <w:vAlign w:val="center"/>
          </w:tcPr>
          <w:p w14:paraId="479E8B63"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28562D75"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Au cours des dernières [4 semaines/30 jours], y-a-t-il eu un moment où</w:t>
            </w:r>
            <w:r>
              <w:rPr>
                <w:rFonts w:ascii="Arial Narrow" w:hAnsi="Arial Narrow"/>
                <w:b/>
                <w:bCs/>
                <w:sz w:val="18"/>
                <w:szCs w:val="18"/>
                <w:lang w:val="fr-FR"/>
              </w:rPr>
              <w:t xml:space="preserve"> vous ou une autre personne du ménage a eu </w:t>
            </w:r>
            <w:proofErr w:type="spellStart"/>
            <w:proofErr w:type="gramStart"/>
            <w:r>
              <w:rPr>
                <w:rFonts w:ascii="Arial Narrow" w:hAnsi="Arial Narrow"/>
                <w:b/>
                <w:bCs/>
                <w:sz w:val="18"/>
                <w:szCs w:val="18"/>
                <w:lang w:val="fr-FR"/>
              </w:rPr>
              <w:t>a</w:t>
            </w:r>
            <w:proofErr w:type="spellEnd"/>
            <w:proofErr w:type="gramEnd"/>
            <w:r>
              <w:rPr>
                <w:rFonts w:ascii="Arial Narrow" w:hAnsi="Arial Narrow"/>
                <w:b/>
                <w:bCs/>
                <w:sz w:val="18"/>
                <w:szCs w:val="18"/>
                <w:lang w:val="fr-FR"/>
              </w:rPr>
              <w:t xml:space="preserve"> réduire involontairement la quantité de nourriture consommée </w:t>
            </w:r>
            <w:proofErr w:type="spellStart"/>
            <w:r>
              <w:rPr>
                <w:rFonts w:ascii="Arial Narrow" w:hAnsi="Arial Narrow"/>
                <w:b/>
                <w:bCs/>
                <w:sz w:val="18"/>
                <w:szCs w:val="18"/>
                <w:lang w:val="fr-FR"/>
              </w:rPr>
              <w:t>a</w:t>
            </w:r>
            <w:proofErr w:type="spellEnd"/>
            <w:r>
              <w:rPr>
                <w:rFonts w:ascii="Arial Narrow" w:hAnsi="Arial Narrow"/>
                <w:b/>
                <w:bCs/>
                <w:sz w:val="18"/>
                <w:szCs w:val="18"/>
                <w:lang w:val="fr-FR"/>
              </w:rPr>
              <w:t xml:space="preserve"> cause du manque de moyens</w:t>
            </w:r>
            <w:r w:rsidRPr="00EA013A">
              <w:rPr>
                <w:rFonts w:ascii="Arial Narrow" w:hAnsi="Arial Narrow"/>
                <w:b/>
                <w:bCs/>
                <w:sz w:val="18"/>
                <w:szCs w:val="18"/>
                <w:lang w:val="fr-FR"/>
              </w:rPr>
              <w:t xml:space="preserve"> ?</w:t>
            </w:r>
          </w:p>
        </w:tc>
        <w:tc>
          <w:tcPr>
            <w:tcW w:w="935" w:type="pct"/>
            <w:vAlign w:val="center"/>
          </w:tcPr>
          <w:p w14:paraId="0D1AA8D7"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52CBF095" w14:textId="2DF31D4B"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74D971F9"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6C84D9C5" w14:textId="77777777" w:rsidTr="003B248F">
        <w:trPr>
          <w:cantSplit/>
        </w:trPr>
        <w:tc>
          <w:tcPr>
            <w:tcW w:w="300" w:type="pct"/>
            <w:vAlign w:val="center"/>
          </w:tcPr>
          <w:p w14:paraId="0657DD7A"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73D85773"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A quelle fréquence est-ce que cela est arrivé au cours des dernières [4 semaines/30 jours</w:t>
            </w:r>
            <w:proofErr w:type="gramStart"/>
            <w:r w:rsidRPr="00605FB8">
              <w:rPr>
                <w:rFonts w:ascii="Arial Narrow" w:hAnsi="Arial Narrow"/>
                <w:b/>
                <w:bCs/>
                <w:sz w:val="18"/>
                <w:szCs w:val="18"/>
                <w:lang w:val="fr-FR"/>
              </w:rPr>
              <w:t>]?</w:t>
            </w:r>
            <w:proofErr w:type="gramEnd"/>
            <w:r w:rsidRPr="00605FB8">
              <w:rPr>
                <w:rFonts w:ascii="Arial Narrow" w:hAnsi="Arial Narrow"/>
                <w:b/>
                <w:bCs/>
                <w:sz w:val="18"/>
                <w:szCs w:val="18"/>
                <w:lang w:val="fr-FR"/>
              </w:rPr>
              <w:t xml:space="preserve">  </w:t>
            </w:r>
          </w:p>
        </w:tc>
        <w:tc>
          <w:tcPr>
            <w:tcW w:w="935" w:type="pct"/>
            <w:vAlign w:val="center"/>
          </w:tcPr>
          <w:p w14:paraId="4D9FD794"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081E2BE6"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0886D5F3"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3= Souvent (plus de 10 fois) </w:t>
            </w:r>
          </w:p>
        </w:tc>
        <w:tc>
          <w:tcPr>
            <w:tcW w:w="553" w:type="pct"/>
            <w:vAlign w:val="center"/>
          </w:tcPr>
          <w:p w14:paraId="37CA7204"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3EEEF876" w14:textId="77777777" w:rsidTr="003B248F">
        <w:trPr>
          <w:cantSplit/>
        </w:trPr>
        <w:tc>
          <w:tcPr>
            <w:tcW w:w="300" w:type="pct"/>
            <w:vAlign w:val="center"/>
          </w:tcPr>
          <w:p w14:paraId="3FA33DFF"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748E3AF9"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Au cours des dernières [4 semaines/30 jours], y-a-t-il eu un moment où</w:t>
            </w:r>
            <w:r>
              <w:rPr>
                <w:rFonts w:ascii="Arial Narrow" w:hAnsi="Arial Narrow"/>
                <w:b/>
                <w:bCs/>
                <w:sz w:val="18"/>
                <w:szCs w:val="18"/>
                <w:lang w:val="fr-FR"/>
              </w:rPr>
              <w:t xml:space="preserve"> vous ou une autre personne du ménage a eu </w:t>
            </w:r>
            <w:proofErr w:type="spellStart"/>
            <w:proofErr w:type="gramStart"/>
            <w:r>
              <w:rPr>
                <w:rFonts w:ascii="Arial Narrow" w:hAnsi="Arial Narrow"/>
                <w:b/>
                <w:bCs/>
                <w:sz w:val="18"/>
                <w:szCs w:val="18"/>
                <w:lang w:val="fr-FR"/>
              </w:rPr>
              <w:t>a</w:t>
            </w:r>
            <w:proofErr w:type="spellEnd"/>
            <w:proofErr w:type="gramEnd"/>
            <w:r>
              <w:rPr>
                <w:rFonts w:ascii="Arial Narrow" w:hAnsi="Arial Narrow"/>
                <w:b/>
                <w:bCs/>
                <w:sz w:val="18"/>
                <w:szCs w:val="18"/>
                <w:lang w:val="fr-FR"/>
              </w:rPr>
              <w:t xml:space="preserve"> réduire involontairement le nombre de repas consommes dans la journée à cause du manque de moyens</w:t>
            </w:r>
            <w:r w:rsidRPr="00EA013A">
              <w:rPr>
                <w:rFonts w:ascii="Arial Narrow" w:hAnsi="Arial Narrow"/>
                <w:b/>
                <w:bCs/>
                <w:sz w:val="18"/>
                <w:szCs w:val="18"/>
                <w:lang w:val="fr-FR"/>
              </w:rPr>
              <w:t xml:space="preserve"> ?</w:t>
            </w:r>
          </w:p>
        </w:tc>
        <w:tc>
          <w:tcPr>
            <w:tcW w:w="935" w:type="pct"/>
            <w:vAlign w:val="center"/>
          </w:tcPr>
          <w:p w14:paraId="0F794C69"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3B7505A0" w14:textId="14844CE5"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1365AEC8"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28A3D2F3" w14:textId="77777777" w:rsidTr="003B248F">
        <w:trPr>
          <w:cantSplit/>
        </w:trPr>
        <w:tc>
          <w:tcPr>
            <w:tcW w:w="300" w:type="pct"/>
            <w:vAlign w:val="center"/>
          </w:tcPr>
          <w:p w14:paraId="70BE9D7B"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5BAC76FC"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A quelle fréquence est-ce que cela est arrivé au cours des dernières [4 semaines/30 jours</w:t>
            </w:r>
            <w:proofErr w:type="gramStart"/>
            <w:r w:rsidRPr="00605FB8">
              <w:rPr>
                <w:rFonts w:ascii="Arial Narrow" w:hAnsi="Arial Narrow"/>
                <w:b/>
                <w:bCs/>
                <w:sz w:val="18"/>
                <w:szCs w:val="18"/>
                <w:lang w:val="fr-FR"/>
              </w:rPr>
              <w:t>]?</w:t>
            </w:r>
            <w:proofErr w:type="gramEnd"/>
            <w:r w:rsidRPr="00605FB8">
              <w:rPr>
                <w:rFonts w:ascii="Arial Narrow" w:hAnsi="Arial Narrow"/>
                <w:b/>
                <w:bCs/>
                <w:sz w:val="18"/>
                <w:szCs w:val="18"/>
                <w:lang w:val="fr-FR"/>
              </w:rPr>
              <w:t xml:space="preserve">  </w:t>
            </w:r>
          </w:p>
        </w:tc>
        <w:tc>
          <w:tcPr>
            <w:tcW w:w="935" w:type="pct"/>
            <w:vAlign w:val="center"/>
          </w:tcPr>
          <w:p w14:paraId="025D92C5"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5AD42E49"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1900927F"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3= Souvent (plus de 10 fois) </w:t>
            </w:r>
          </w:p>
        </w:tc>
        <w:tc>
          <w:tcPr>
            <w:tcW w:w="553" w:type="pct"/>
            <w:vAlign w:val="center"/>
          </w:tcPr>
          <w:p w14:paraId="4600D2CD"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6342B8C0" w14:textId="77777777" w:rsidTr="003B248F">
        <w:trPr>
          <w:cantSplit/>
        </w:trPr>
        <w:tc>
          <w:tcPr>
            <w:tcW w:w="300" w:type="pct"/>
            <w:vAlign w:val="center"/>
          </w:tcPr>
          <w:p w14:paraId="2FE06AE7"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4F71E35A"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Au cours des dernières [4 semaines/30 jours], y-a-t-il eu un moment où</w:t>
            </w:r>
            <w:r>
              <w:rPr>
                <w:rFonts w:ascii="Arial Narrow" w:hAnsi="Arial Narrow"/>
                <w:b/>
                <w:bCs/>
                <w:sz w:val="18"/>
                <w:szCs w:val="18"/>
                <w:lang w:val="fr-FR"/>
              </w:rPr>
              <w:t xml:space="preserve"> vous ou une autre personne du ménage a eu </w:t>
            </w:r>
            <w:proofErr w:type="spellStart"/>
            <w:proofErr w:type="gramStart"/>
            <w:r>
              <w:rPr>
                <w:rFonts w:ascii="Arial Narrow" w:hAnsi="Arial Narrow"/>
                <w:b/>
                <w:bCs/>
                <w:sz w:val="18"/>
                <w:szCs w:val="18"/>
                <w:lang w:val="fr-FR"/>
              </w:rPr>
              <w:t>a</w:t>
            </w:r>
            <w:proofErr w:type="spellEnd"/>
            <w:proofErr w:type="gramEnd"/>
            <w:r>
              <w:rPr>
                <w:rFonts w:ascii="Arial Narrow" w:hAnsi="Arial Narrow"/>
                <w:b/>
                <w:bCs/>
                <w:sz w:val="18"/>
                <w:szCs w:val="18"/>
                <w:lang w:val="fr-FR"/>
              </w:rPr>
              <w:t xml:space="preserve"> réduire involontairement </w:t>
            </w:r>
            <w:r w:rsidRPr="004603D5">
              <w:rPr>
                <w:rFonts w:ascii="Arial Narrow" w:hAnsi="Arial Narrow"/>
                <w:b/>
                <w:bCs/>
                <w:sz w:val="18"/>
                <w:szCs w:val="18"/>
                <w:lang w:val="fr-FR"/>
              </w:rPr>
              <w:t>les quantités consommées par le</w:t>
            </w:r>
            <w:r>
              <w:rPr>
                <w:rFonts w:ascii="Arial Narrow" w:hAnsi="Arial Narrow"/>
                <w:b/>
                <w:bCs/>
                <w:sz w:val="18"/>
                <w:szCs w:val="18"/>
                <w:lang w:val="fr-FR"/>
              </w:rPr>
              <w:t>s adultes au profit des enfants à cause du manque de moyens</w:t>
            </w:r>
            <w:r w:rsidRPr="00EA013A">
              <w:rPr>
                <w:rFonts w:ascii="Arial Narrow" w:hAnsi="Arial Narrow"/>
                <w:b/>
                <w:bCs/>
                <w:sz w:val="18"/>
                <w:szCs w:val="18"/>
                <w:lang w:val="fr-FR"/>
              </w:rPr>
              <w:t xml:space="preserve"> ?</w:t>
            </w:r>
          </w:p>
        </w:tc>
        <w:tc>
          <w:tcPr>
            <w:tcW w:w="935" w:type="pct"/>
            <w:vAlign w:val="center"/>
          </w:tcPr>
          <w:p w14:paraId="5F2BDFD1"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313632E3" w14:textId="33DE1C48"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074AFFC4"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4EFF5866" w14:textId="77777777" w:rsidTr="003B248F">
        <w:trPr>
          <w:cantSplit/>
        </w:trPr>
        <w:tc>
          <w:tcPr>
            <w:tcW w:w="300" w:type="pct"/>
            <w:vAlign w:val="center"/>
          </w:tcPr>
          <w:p w14:paraId="11B68095"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216F9E03"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A quelle fréquence est-ce que cela est arrivé au cours des dernières [4 semaines/30 jours</w:t>
            </w:r>
            <w:proofErr w:type="gramStart"/>
            <w:r w:rsidRPr="00605FB8">
              <w:rPr>
                <w:rFonts w:ascii="Arial Narrow" w:hAnsi="Arial Narrow"/>
                <w:b/>
                <w:bCs/>
                <w:sz w:val="18"/>
                <w:szCs w:val="18"/>
                <w:lang w:val="fr-FR"/>
              </w:rPr>
              <w:t>]?</w:t>
            </w:r>
            <w:proofErr w:type="gramEnd"/>
            <w:r w:rsidRPr="00605FB8">
              <w:rPr>
                <w:rFonts w:ascii="Arial Narrow" w:hAnsi="Arial Narrow"/>
                <w:b/>
                <w:bCs/>
                <w:sz w:val="18"/>
                <w:szCs w:val="18"/>
                <w:lang w:val="fr-FR"/>
              </w:rPr>
              <w:t xml:space="preserve">  </w:t>
            </w:r>
          </w:p>
        </w:tc>
        <w:tc>
          <w:tcPr>
            <w:tcW w:w="935" w:type="pct"/>
            <w:vAlign w:val="center"/>
          </w:tcPr>
          <w:p w14:paraId="520D9050"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6D6621E1"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022EA642"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3= Souvent (plus de 10 fois) </w:t>
            </w:r>
          </w:p>
        </w:tc>
        <w:tc>
          <w:tcPr>
            <w:tcW w:w="553" w:type="pct"/>
            <w:vAlign w:val="center"/>
          </w:tcPr>
          <w:p w14:paraId="52ACECA5"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4370E0D1" w14:textId="77777777" w:rsidTr="003B248F">
        <w:trPr>
          <w:cantSplit/>
        </w:trPr>
        <w:tc>
          <w:tcPr>
            <w:tcW w:w="300" w:type="pct"/>
            <w:vAlign w:val="center"/>
          </w:tcPr>
          <w:p w14:paraId="34EF2576"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557CE2A1"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Au cours des dernières [4 semaines/30 jours], y-a-t-il eu un moment où</w:t>
            </w:r>
            <w:r>
              <w:rPr>
                <w:rFonts w:ascii="Arial Narrow" w:hAnsi="Arial Narrow"/>
                <w:b/>
                <w:bCs/>
                <w:sz w:val="18"/>
                <w:szCs w:val="18"/>
                <w:lang w:val="fr-FR"/>
              </w:rPr>
              <w:t xml:space="preserve"> vous ou une autre personne du ménage a eu à e</w:t>
            </w:r>
            <w:r w:rsidRPr="004603D5">
              <w:rPr>
                <w:rFonts w:ascii="Arial Narrow" w:hAnsi="Arial Narrow"/>
                <w:b/>
                <w:bCs/>
                <w:sz w:val="18"/>
                <w:szCs w:val="18"/>
                <w:lang w:val="fr-FR"/>
              </w:rPr>
              <w:t xml:space="preserve">mprunter de la nourriture, ou compter </w:t>
            </w:r>
            <w:r>
              <w:rPr>
                <w:rFonts w:ascii="Arial Narrow" w:hAnsi="Arial Narrow"/>
                <w:b/>
                <w:bCs/>
                <w:sz w:val="18"/>
                <w:szCs w:val="18"/>
                <w:lang w:val="fr-FR"/>
              </w:rPr>
              <w:t>sur l'aide de parents ou d'amis à cause du manque de moyens</w:t>
            </w:r>
            <w:r w:rsidRPr="00EA013A">
              <w:rPr>
                <w:rFonts w:ascii="Arial Narrow" w:hAnsi="Arial Narrow"/>
                <w:b/>
                <w:bCs/>
                <w:sz w:val="18"/>
                <w:szCs w:val="18"/>
                <w:lang w:val="fr-FR"/>
              </w:rPr>
              <w:t xml:space="preserve"> ?</w:t>
            </w:r>
          </w:p>
        </w:tc>
        <w:tc>
          <w:tcPr>
            <w:tcW w:w="935" w:type="pct"/>
            <w:vAlign w:val="center"/>
          </w:tcPr>
          <w:p w14:paraId="330F0E42"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63A2D6A9" w14:textId="14E8933D"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791205AE"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53204426" w14:textId="77777777" w:rsidTr="003B248F">
        <w:trPr>
          <w:cantSplit/>
        </w:trPr>
        <w:tc>
          <w:tcPr>
            <w:tcW w:w="300" w:type="pct"/>
            <w:vAlign w:val="center"/>
          </w:tcPr>
          <w:p w14:paraId="5C6D8E76"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71FF2B37"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A quelle fréquence est-ce que cela est arrivé au cours des dernières [4 semaines/30 jours</w:t>
            </w:r>
            <w:proofErr w:type="gramStart"/>
            <w:r w:rsidRPr="00605FB8">
              <w:rPr>
                <w:rFonts w:ascii="Arial Narrow" w:hAnsi="Arial Narrow"/>
                <w:b/>
                <w:bCs/>
                <w:sz w:val="18"/>
                <w:szCs w:val="18"/>
                <w:lang w:val="fr-FR"/>
              </w:rPr>
              <w:t>]?</w:t>
            </w:r>
            <w:proofErr w:type="gramEnd"/>
            <w:r w:rsidRPr="00605FB8">
              <w:rPr>
                <w:rFonts w:ascii="Arial Narrow" w:hAnsi="Arial Narrow"/>
                <w:b/>
                <w:bCs/>
                <w:sz w:val="18"/>
                <w:szCs w:val="18"/>
                <w:lang w:val="fr-FR"/>
              </w:rPr>
              <w:t xml:space="preserve">  </w:t>
            </w:r>
          </w:p>
        </w:tc>
        <w:tc>
          <w:tcPr>
            <w:tcW w:w="935" w:type="pct"/>
            <w:vAlign w:val="center"/>
          </w:tcPr>
          <w:p w14:paraId="6529E1D4"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12C95DCE"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52206EDE"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3= Souvent (plus de 10 fois) </w:t>
            </w:r>
          </w:p>
        </w:tc>
        <w:tc>
          <w:tcPr>
            <w:tcW w:w="553" w:type="pct"/>
            <w:vAlign w:val="center"/>
          </w:tcPr>
          <w:p w14:paraId="414A1BFB"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2611CD" w14:paraId="26F5FAF9" w14:textId="77777777" w:rsidTr="003B248F">
        <w:trPr>
          <w:cantSplit/>
        </w:trPr>
        <w:tc>
          <w:tcPr>
            <w:tcW w:w="300" w:type="pct"/>
            <w:vAlign w:val="center"/>
          </w:tcPr>
          <w:p w14:paraId="17E34916" w14:textId="77777777" w:rsidR="003B248F" w:rsidRPr="00605FB8" w:rsidRDefault="003B248F" w:rsidP="003B248F">
            <w:pPr>
              <w:pStyle w:val="Grillemoyenne21"/>
              <w:rPr>
                <w:rFonts w:ascii="Arial Narrow" w:hAnsi="Arial Narrow"/>
                <w:b/>
                <w:sz w:val="16"/>
                <w:szCs w:val="16"/>
                <w:lang w:val="fr-FR"/>
              </w:rPr>
            </w:pPr>
            <w:r>
              <w:rPr>
                <w:rFonts w:ascii="Arial Narrow" w:hAnsi="Arial Narrow"/>
                <w:b/>
                <w:sz w:val="16"/>
                <w:szCs w:val="16"/>
                <w:lang w:val="fr-FR"/>
              </w:rPr>
              <w:lastRenderedPageBreak/>
              <w:t>J.2</w:t>
            </w:r>
            <w:r w:rsidRPr="00605FB8">
              <w:rPr>
                <w:rFonts w:ascii="Arial Narrow" w:hAnsi="Arial Narrow"/>
                <w:b/>
                <w:sz w:val="16"/>
                <w:szCs w:val="16"/>
                <w:lang w:val="fr-FR"/>
              </w:rPr>
              <w:t>.1</w:t>
            </w:r>
          </w:p>
        </w:tc>
        <w:tc>
          <w:tcPr>
            <w:tcW w:w="3212" w:type="pct"/>
            <w:vAlign w:val="center"/>
          </w:tcPr>
          <w:p w14:paraId="05779E52"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 xml:space="preserve">Au cours des dernières [4 semaines/30 jours], y-a-t-il eu un moment où il n’y avait pas de nourriture quelle qu’elle soit dans votre maison à cause du manque de ressources pour obtenir de la </w:t>
            </w:r>
            <w:proofErr w:type="gramStart"/>
            <w:r w:rsidRPr="00605FB8">
              <w:rPr>
                <w:rFonts w:ascii="Arial Narrow" w:hAnsi="Arial Narrow"/>
                <w:b/>
                <w:bCs/>
                <w:sz w:val="18"/>
                <w:szCs w:val="18"/>
                <w:lang w:val="fr-FR"/>
              </w:rPr>
              <w:t>nourriture?</w:t>
            </w:r>
            <w:proofErr w:type="gramEnd"/>
            <w:r w:rsidRPr="00605FB8">
              <w:rPr>
                <w:rFonts w:ascii="Arial Narrow" w:hAnsi="Arial Narrow"/>
                <w:b/>
                <w:bCs/>
                <w:sz w:val="18"/>
                <w:szCs w:val="18"/>
                <w:lang w:val="fr-FR"/>
              </w:rPr>
              <w:t xml:space="preserve"> </w:t>
            </w:r>
          </w:p>
        </w:tc>
        <w:tc>
          <w:tcPr>
            <w:tcW w:w="935" w:type="pct"/>
            <w:vAlign w:val="center"/>
          </w:tcPr>
          <w:p w14:paraId="590174A6"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27E4DB60" w14:textId="5F5D4DAC" w:rsidR="003B248F" w:rsidRPr="00605FB8" w:rsidRDefault="003B248F" w:rsidP="003B248F">
            <w:pPr>
              <w:spacing w:line="20" w:lineRule="atLeast"/>
              <w:rPr>
                <w:rFonts w:ascii="Arial Narrow" w:hAnsi="Arial Narrow" w:cs="Arial Narrow"/>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11C0A7E7"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605FB8" w14:paraId="42573727" w14:textId="77777777" w:rsidTr="003B248F">
        <w:trPr>
          <w:cantSplit/>
          <w:trHeight w:val="377"/>
        </w:trPr>
        <w:tc>
          <w:tcPr>
            <w:tcW w:w="300" w:type="pct"/>
            <w:vAlign w:val="center"/>
          </w:tcPr>
          <w:p w14:paraId="45A9E2D2" w14:textId="77777777" w:rsidR="003B248F" w:rsidRPr="00605FB8" w:rsidRDefault="003B248F" w:rsidP="003B248F">
            <w:pPr>
              <w:pStyle w:val="Grillemoyenne21"/>
              <w:rPr>
                <w:rFonts w:ascii="Arial Narrow" w:hAnsi="Arial Narrow"/>
                <w:b/>
                <w:sz w:val="16"/>
                <w:szCs w:val="16"/>
                <w:lang w:val="fr-FR"/>
              </w:rPr>
            </w:pPr>
            <w:r>
              <w:rPr>
                <w:rFonts w:ascii="Arial Narrow" w:hAnsi="Arial Narrow"/>
                <w:b/>
                <w:sz w:val="16"/>
                <w:szCs w:val="16"/>
                <w:lang w:val="fr-FR"/>
              </w:rPr>
              <w:t>J.2</w:t>
            </w:r>
            <w:r w:rsidRPr="00605FB8">
              <w:rPr>
                <w:rFonts w:ascii="Arial Narrow" w:hAnsi="Arial Narrow"/>
                <w:b/>
                <w:sz w:val="16"/>
                <w:szCs w:val="16"/>
                <w:lang w:val="fr-FR"/>
              </w:rPr>
              <w:t>.2</w:t>
            </w:r>
          </w:p>
        </w:tc>
        <w:tc>
          <w:tcPr>
            <w:tcW w:w="3212" w:type="pct"/>
            <w:vAlign w:val="center"/>
          </w:tcPr>
          <w:p w14:paraId="216F6D41" w14:textId="77777777" w:rsidR="003B248F" w:rsidRPr="00605FB8" w:rsidRDefault="003B248F" w:rsidP="003B248F">
            <w:pPr>
              <w:spacing w:line="20" w:lineRule="atLeast"/>
              <w:rPr>
                <w:rFonts w:ascii="Arial Narrow" w:hAnsi="Arial Narrow"/>
                <w:b/>
                <w:bCs/>
                <w:i/>
                <w:sz w:val="18"/>
                <w:szCs w:val="18"/>
                <w:lang w:val="fr-FR"/>
              </w:rPr>
            </w:pPr>
            <w:r w:rsidRPr="00605FB8">
              <w:rPr>
                <w:rFonts w:ascii="Arial Narrow" w:hAnsi="Arial Narrow"/>
                <w:b/>
                <w:bCs/>
                <w:sz w:val="18"/>
                <w:szCs w:val="18"/>
                <w:lang w:val="fr-FR"/>
              </w:rPr>
              <w:t>A quelle fréquence est-ce que cela est arrivé au cours des dernières [4 semaines/30 jours</w:t>
            </w:r>
            <w:proofErr w:type="gramStart"/>
            <w:r w:rsidRPr="00605FB8">
              <w:rPr>
                <w:rFonts w:ascii="Arial Narrow" w:hAnsi="Arial Narrow"/>
                <w:b/>
                <w:bCs/>
                <w:sz w:val="18"/>
                <w:szCs w:val="18"/>
                <w:lang w:val="fr-FR"/>
              </w:rPr>
              <w:t>]?</w:t>
            </w:r>
            <w:proofErr w:type="gramEnd"/>
            <w:r w:rsidRPr="00605FB8">
              <w:rPr>
                <w:rFonts w:ascii="Arial Narrow" w:hAnsi="Arial Narrow"/>
                <w:b/>
                <w:bCs/>
                <w:sz w:val="18"/>
                <w:szCs w:val="18"/>
                <w:lang w:val="fr-FR"/>
              </w:rPr>
              <w:t xml:space="preserve">  </w:t>
            </w:r>
          </w:p>
        </w:tc>
        <w:tc>
          <w:tcPr>
            <w:tcW w:w="935" w:type="pct"/>
            <w:vAlign w:val="center"/>
          </w:tcPr>
          <w:p w14:paraId="4ABF1DB8"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20E40425"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667FD349" w14:textId="77777777" w:rsidR="003B248F" w:rsidRPr="00605FB8" w:rsidRDefault="003B248F" w:rsidP="003B248F">
            <w:pPr>
              <w:spacing w:line="20" w:lineRule="atLeast"/>
              <w:rPr>
                <w:rFonts w:ascii="Arial Narrow" w:hAnsi="Arial Narrow" w:cs="Arial Narrow"/>
                <w:b/>
                <w:i/>
                <w:sz w:val="16"/>
                <w:szCs w:val="16"/>
                <w:lang w:val="fr-FR"/>
              </w:rPr>
            </w:pPr>
            <w:r w:rsidRPr="00605FB8">
              <w:rPr>
                <w:rFonts w:ascii="Arial Narrow" w:hAnsi="Arial Narrow"/>
                <w:bCs/>
                <w:i/>
                <w:sz w:val="16"/>
                <w:szCs w:val="16"/>
                <w:lang w:val="fr-FR"/>
              </w:rPr>
              <w:t xml:space="preserve">3= Souvent (plus de 10 fois) </w:t>
            </w:r>
          </w:p>
        </w:tc>
        <w:tc>
          <w:tcPr>
            <w:tcW w:w="553" w:type="pct"/>
            <w:vAlign w:val="center"/>
          </w:tcPr>
          <w:p w14:paraId="50D97B2C"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2611CD" w14:paraId="68CA3ABF" w14:textId="77777777" w:rsidTr="003B248F">
        <w:trPr>
          <w:cantSplit/>
        </w:trPr>
        <w:tc>
          <w:tcPr>
            <w:tcW w:w="300" w:type="pct"/>
            <w:vAlign w:val="center"/>
          </w:tcPr>
          <w:p w14:paraId="26EBA9C9" w14:textId="77777777" w:rsidR="003B248F" w:rsidRPr="00605FB8" w:rsidRDefault="003B248F" w:rsidP="003B248F">
            <w:pPr>
              <w:pStyle w:val="Grillemoyenne21"/>
              <w:rPr>
                <w:rFonts w:ascii="Arial Narrow" w:hAnsi="Arial Narrow"/>
                <w:b/>
                <w:sz w:val="16"/>
                <w:szCs w:val="16"/>
                <w:lang w:val="fr-FR"/>
              </w:rPr>
            </w:pPr>
            <w:r>
              <w:rPr>
                <w:rFonts w:ascii="Arial Narrow" w:hAnsi="Arial Narrow"/>
                <w:b/>
                <w:sz w:val="16"/>
                <w:szCs w:val="16"/>
                <w:lang w:val="fr-FR"/>
              </w:rPr>
              <w:t>J.2</w:t>
            </w:r>
            <w:r w:rsidRPr="00605FB8">
              <w:rPr>
                <w:rFonts w:ascii="Arial Narrow" w:hAnsi="Arial Narrow"/>
                <w:b/>
                <w:sz w:val="16"/>
                <w:szCs w:val="16"/>
                <w:lang w:val="fr-FR"/>
              </w:rPr>
              <w:t>.3</w:t>
            </w:r>
          </w:p>
        </w:tc>
        <w:tc>
          <w:tcPr>
            <w:tcW w:w="3212" w:type="pct"/>
            <w:vAlign w:val="center"/>
          </w:tcPr>
          <w:p w14:paraId="39DD5CF6" w14:textId="77777777" w:rsidR="003B248F" w:rsidRPr="00605FB8" w:rsidRDefault="003B248F" w:rsidP="003B248F">
            <w:pPr>
              <w:spacing w:line="20" w:lineRule="atLeast"/>
              <w:rPr>
                <w:rFonts w:ascii="Arial Narrow" w:hAnsi="Arial Narrow"/>
                <w:b/>
                <w:bCs/>
                <w:i/>
                <w:sz w:val="18"/>
                <w:szCs w:val="18"/>
                <w:lang w:val="fr-FR"/>
              </w:rPr>
            </w:pPr>
            <w:r w:rsidRPr="00605FB8">
              <w:rPr>
                <w:rFonts w:ascii="Arial Narrow" w:hAnsi="Arial Narrow"/>
                <w:b/>
                <w:bCs/>
                <w:sz w:val="18"/>
                <w:szCs w:val="18"/>
                <w:lang w:val="fr-FR"/>
              </w:rPr>
              <w:t xml:space="preserve">Au cours des dernières [4 semaines/30 jours], est-ce que vous, ou toute autre personne de ce ménage, êtes allé vous coucher une nuit en ayant faim car il n’y avait pas suffisamment de nourriture au sein du </w:t>
            </w:r>
            <w:proofErr w:type="gramStart"/>
            <w:r w:rsidRPr="00605FB8">
              <w:rPr>
                <w:rFonts w:ascii="Arial Narrow" w:hAnsi="Arial Narrow"/>
                <w:b/>
                <w:bCs/>
                <w:sz w:val="18"/>
                <w:szCs w:val="18"/>
                <w:lang w:val="fr-FR"/>
              </w:rPr>
              <w:t>ménage?</w:t>
            </w:r>
            <w:proofErr w:type="gramEnd"/>
            <w:r w:rsidRPr="00605FB8">
              <w:rPr>
                <w:rFonts w:ascii="Arial Narrow" w:hAnsi="Arial Narrow"/>
                <w:b/>
                <w:bCs/>
                <w:sz w:val="18"/>
                <w:szCs w:val="18"/>
                <w:lang w:val="fr-FR"/>
              </w:rPr>
              <w:t xml:space="preserve"> </w:t>
            </w:r>
          </w:p>
        </w:tc>
        <w:tc>
          <w:tcPr>
            <w:tcW w:w="935" w:type="pct"/>
            <w:vAlign w:val="center"/>
          </w:tcPr>
          <w:p w14:paraId="7C441424"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5AC5B3EB" w14:textId="7123DA11"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6D942E89"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605FB8" w14:paraId="36C2F5AD" w14:textId="77777777" w:rsidTr="003B248F">
        <w:trPr>
          <w:cantSplit/>
        </w:trPr>
        <w:tc>
          <w:tcPr>
            <w:tcW w:w="300" w:type="pct"/>
            <w:vAlign w:val="center"/>
          </w:tcPr>
          <w:p w14:paraId="313CB0B1" w14:textId="77777777" w:rsidR="003B248F" w:rsidRPr="00605FB8" w:rsidRDefault="003B248F" w:rsidP="003B248F">
            <w:pPr>
              <w:pStyle w:val="Grillemoyenne21"/>
              <w:rPr>
                <w:rFonts w:ascii="Arial Narrow" w:hAnsi="Arial Narrow"/>
                <w:b/>
                <w:sz w:val="16"/>
                <w:szCs w:val="16"/>
                <w:lang w:val="fr-FR"/>
              </w:rPr>
            </w:pPr>
            <w:r>
              <w:rPr>
                <w:rFonts w:ascii="Arial Narrow" w:hAnsi="Arial Narrow"/>
                <w:b/>
                <w:sz w:val="16"/>
                <w:szCs w:val="16"/>
                <w:lang w:val="fr-FR"/>
              </w:rPr>
              <w:t>J.2</w:t>
            </w:r>
            <w:r w:rsidRPr="00605FB8">
              <w:rPr>
                <w:rFonts w:ascii="Arial Narrow" w:hAnsi="Arial Narrow"/>
                <w:b/>
                <w:sz w:val="16"/>
                <w:szCs w:val="16"/>
                <w:lang w:val="fr-FR"/>
              </w:rPr>
              <w:t>.4</w:t>
            </w:r>
          </w:p>
        </w:tc>
        <w:tc>
          <w:tcPr>
            <w:tcW w:w="3212" w:type="pct"/>
            <w:vAlign w:val="center"/>
          </w:tcPr>
          <w:p w14:paraId="00534115" w14:textId="77777777" w:rsidR="003B248F" w:rsidRPr="00605FB8" w:rsidRDefault="003B248F" w:rsidP="003B248F">
            <w:pPr>
              <w:spacing w:line="20" w:lineRule="atLeast"/>
              <w:rPr>
                <w:rFonts w:ascii="Arial Narrow" w:hAnsi="Arial Narrow" w:cs="Arial Narrow"/>
                <w:b/>
                <w:sz w:val="18"/>
                <w:szCs w:val="18"/>
                <w:lang w:val="fr-FR"/>
              </w:rPr>
            </w:pPr>
            <w:r w:rsidRPr="00605FB8">
              <w:rPr>
                <w:rFonts w:ascii="Arial Narrow" w:hAnsi="Arial Narrow"/>
                <w:b/>
                <w:bCs/>
                <w:sz w:val="18"/>
                <w:szCs w:val="18"/>
                <w:lang w:val="fr-FR"/>
              </w:rPr>
              <w:t>A quelle fréquence est-ce que cela est arrivé au cours des dernières [4 semaines/30 jours</w:t>
            </w:r>
            <w:proofErr w:type="gramStart"/>
            <w:r w:rsidRPr="00605FB8">
              <w:rPr>
                <w:rFonts w:ascii="Arial Narrow" w:hAnsi="Arial Narrow"/>
                <w:b/>
                <w:bCs/>
                <w:sz w:val="18"/>
                <w:szCs w:val="18"/>
                <w:lang w:val="fr-FR"/>
              </w:rPr>
              <w:t>]?</w:t>
            </w:r>
            <w:proofErr w:type="gramEnd"/>
            <w:r w:rsidRPr="00605FB8">
              <w:rPr>
                <w:rFonts w:ascii="Arial Narrow" w:hAnsi="Arial Narrow"/>
                <w:b/>
                <w:bCs/>
                <w:sz w:val="18"/>
                <w:szCs w:val="18"/>
                <w:lang w:val="fr-FR"/>
              </w:rPr>
              <w:t xml:space="preserve">  </w:t>
            </w:r>
          </w:p>
        </w:tc>
        <w:tc>
          <w:tcPr>
            <w:tcW w:w="935" w:type="pct"/>
            <w:vAlign w:val="center"/>
          </w:tcPr>
          <w:p w14:paraId="14F480BF"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02FBE91F"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152B01EB" w14:textId="77777777" w:rsidR="003B248F" w:rsidRPr="00605FB8" w:rsidRDefault="003B248F" w:rsidP="003B248F">
            <w:pPr>
              <w:spacing w:line="20" w:lineRule="atLeast"/>
              <w:rPr>
                <w:rFonts w:ascii="Arial Narrow" w:hAnsi="Arial Narrow" w:cs="Arial Narrow"/>
                <w:b/>
                <w:i/>
                <w:sz w:val="16"/>
                <w:szCs w:val="16"/>
                <w:lang w:val="fr-FR"/>
              </w:rPr>
            </w:pPr>
            <w:r w:rsidRPr="00605FB8">
              <w:rPr>
                <w:rFonts w:ascii="Arial Narrow" w:hAnsi="Arial Narrow"/>
                <w:bCs/>
                <w:i/>
                <w:sz w:val="16"/>
                <w:szCs w:val="16"/>
                <w:lang w:val="fr-FR"/>
              </w:rPr>
              <w:t>3= Souvent (plus de 10 fois)</w:t>
            </w:r>
          </w:p>
        </w:tc>
        <w:tc>
          <w:tcPr>
            <w:tcW w:w="553" w:type="pct"/>
            <w:vAlign w:val="center"/>
          </w:tcPr>
          <w:p w14:paraId="2DF54E20"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605FB8" w14:paraId="09AA95C2" w14:textId="77777777" w:rsidTr="003B248F">
        <w:trPr>
          <w:cantSplit/>
        </w:trPr>
        <w:tc>
          <w:tcPr>
            <w:tcW w:w="300" w:type="pct"/>
            <w:vAlign w:val="center"/>
          </w:tcPr>
          <w:p w14:paraId="7057C7E9" w14:textId="77777777" w:rsidR="003B248F" w:rsidRPr="00605FB8" w:rsidRDefault="003B248F" w:rsidP="003B248F">
            <w:pPr>
              <w:pStyle w:val="Grillemoyenne21"/>
              <w:rPr>
                <w:rFonts w:ascii="Arial Narrow" w:hAnsi="Arial Narrow"/>
                <w:b/>
                <w:sz w:val="16"/>
                <w:szCs w:val="16"/>
                <w:lang w:val="fr-FR"/>
              </w:rPr>
            </w:pPr>
            <w:r>
              <w:rPr>
                <w:rFonts w:ascii="Arial Narrow" w:hAnsi="Arial Narrow"/>
                <w:b/>
                <w:sz w:val="16"/>
                <w:szCs w:val="16"/>
                <w:lang w:val="fr-FR"/>
              </w:rPr>
              <w:t>J.2</w:t>
            </w:r>
            <w:r w:rsidRPr="00605FB8">
              <w:rPr>
                <w:rFonts w:ascii="Arial Narrow" w:hAnsi="Arial Narrow"/>
                <w:b/>
                <w:sz w:val="16"/>
                <w:szCs w:val="16"/>
                <w:lang w:val="fr-FR"/>
              </w:rPr>
              <w:t>.5</w:t>
            </w:r>
          </w:p>
        </w:tc>
        <w:tc>
          <w:tcPr>
            <w:tcW w:w="3212" w:type="pct"/>
            <w:vAlign w:val="center"/>
          </w:tcPr>
          <w:p w14:paraId="729D1C38"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 xml:space="preserve">Au cours des dernières [4 semaines/30 jours], est-ce que vous, ou toute autre personne de ce ménage, avez passé une journée et une nuit entières sans manger car il n’y avait pas suffisamment de nourriture au sein du </w:t>
            </w:r>
            <w:proofErr w:type="gramStart"/>
            <w:r w:rsidRPr="00605FB8">
              <w:rPr>
                <w:rFonts w:ascii="Arial Narrow" w:hAnsi="Arial Narrow"/>
                <w:b/>
                <w:bCs/>
                <w:sz w:val="18"/>
                <w:szCs w:val="18"/>
                <w:lang w:val="fr-FR"/>
              </w:rPr>
              <w:t>ménage?</w:t>
            </w:r>
            <w:proofErr w:type="gramEnd"/>
          </w:p>
        </w:tc>
        <w:tc>
          <w:tcPr>
            <w:tcW w:w="935" w:type="pct"/>
            <w:vAlign w:val="center"/>
          </w:tcPr>
          <w:p w14:paraId="105083D0"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7BDD7297" w14:textId="367C9B9D" w:rsidR="003B248F" w:rsidRPr="00605FB8" w:rsidRDefault="003B248F" w:rsidP="003B248F">
            <w:pPr>
              <w:spacing w:line="20" w:lineRule="atLeast"/>
              <w:rPr>
                <w:rFonts w:ascii="Arial Narrow" w:hAnsi="Arial Narrow" w:cs="Arial Narrow"/>
                <w:b/>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7981F540"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605FB8" w14:paraId="121C9896" w14:textId="77777777" w:rsidTr="003B248F">
        <w:trPr>
          <w:cantSplit/>
        </w:trPr>
        <w:tc>
          <w:tcPr>
            <w:tcW w:w="300" w:type="pct"/>
            <w:vAlign w:val="center"/>
          </w:tcPr>
          <w:p w14:paraId="703FF08A" w14:textId="77777777" w:rsidR="003B248F" w:rsidRPr="00605FB8" w:rsidRDefault="003B248F" w:rsidP="003B248F">
            <w:pPr>
              <w:pStyle w:val="Grillemoyenne21"/>
              <w:rPr>
                <w:rFonts w:ascii="Arial Narrow" w:hAnsi="Arial Narrow"/>
                <w:b/>
                <w:sz w:val="16"/>
                <w:szCs w:val="16"/>
                <w:lang w:val="fr-FR"/>
              </w:rPr>
            </w:pPr>
            <w:r>
              <w:rPr>
                <w:rFonts w:ascii="Arial Narrow" w:hAnsi="Arial Narrow"/>
                <w:b/>
                <w:sz w:val="16"/>
                <w:szCs w:val="16"/>
                <w:lang w:val="fr-FR"/>
              </w:rPr>
              <w:t>J.2</w:t>
            </w:r>
            <w:r w:rsidRPr="00605FB8">
              <w:rPr>
                <w:rFonts w:ascii="Arial Narrow" w:hAnsi="Arial Narrow"/>
                <w:b/>
                <w:sz w:val="16"/>
                <w:szCs w:val="16"/>
                <w:lang w:val="fr-FR"/>
              </w:rPr>
              <w:t>.6</w:t>
            </w:r>
          </w:p>
        </w:tc>
        <w:tc>
          <w:tcPr>
            <w:tcW w:w="3212" w:type="pct"/>
            <w:vAlign w:val="center"/>
          </w:tcPr>
          <w:p w14:paraId="5FFBDFC2"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A quelle fréquence est-ce que cela est arrivé au cours des dernières [4 semaines/30 jours</w:t>
            </w:r>
            <w:proofErr w:type="gramStart"/>
            <w:r w:rsidRPr="00605FB8">
              <w:rPr>
                <w:rFonts w:ascii="Arial Narrow" w:hAnsi="Arial Narrow"/>
                <w:b/>
                <w:bCs/>
                <w:sz w:val="18"/>
                <w:szCs w:val="18"/>
                <w:lang w:val="fr-FR"/>
              </w:rPr>
              <w:t>]?</w:t>
            </w:r>
            <w:proofErr w:type="gramEnd"/>
            <w:r w:rsidRPr="00605FB8">
              <w:rPr>
                <w:rFonts w:ascii="Arial Narrow" w:hAnsi="Arial Narrow"/>
                <w:b/>
                <w:bCs/>
                <w:sz w:val="18"/>
                <w:szCs w:val="18"/>
                <w:lang w:val="fr-FR"/>
              </w:rPr>
              <w:t xml:space="preserve">  </w:t>
            </w:r>
          </w:p>
        </w:tc>
        <w:tc>
          <w:tcPr>
            <w:tcW w:w="935" w:type="pct"/>
            <w:vAlign w:val="center"/>
          </w:tcPr>
          <w:p w14:paraId="5CC3F89B"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6525380F"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5FE48AE9" w14:textId="77777777" w:rsidR="003B248F" w:rsidRPr="00605FB8" w:rsidRDefault="003B248F" w:rsidP="003B248F">
            <w:pPr>
              <w:spacing w:line="20" w:lineRule="atLeast"/>
              <w:rPr>
                <w:rFonts w:ascii="Arial Narrow" w:hAnsi="Arial Narrow" w:cs="Arial Narrow"/>
                <w:b/>
                <w:i/>
                <w:sz w:val="16"/>
                <w:szCs w:val="16"/>
                <w:lang w:val="fr-FR"/>
              </w:rPr>
            </w:pPr>
            <w:r w:rsidRPr="00605FB8">
              <w:rPr>
                <w:rFonts w:ascii="Arial Narrow" w:hAnsi="Arial Narrow"/>
                <w:bCs/>
                <w:i/>
                <w:sz w:val="16"/>
                <w:szCs w:val="16"/>
                <w:lang w:val="fr-FR"/>
              </w:rPr>
              <w:t>3= Souvent (plus de 10 fois)</w:t>
            </w:r>
          </w:p>
        </w:tc>
        <w:tc>
          <w:tcPr>
            <w:tcW w:w="553" w:type="pct"/>
            <w:vAlign w:val="center"/>
          </w:tcPr>
          <w:p w14:paraId="5DB20953"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145CE2" w14:paraId="6ADD9BF0" w14:textId="77777777" w:rsidTr="003B248F">
        <w:trPr>
          <w:cantSplit/>
        </w:trPr>
        <w:tc>
          <w:tcPr>
            <w:tcW w:w="300" w:type="pct"/>
            <w:vAlign w:val="center"/>
          </w:tcPr>
          <w:p w14:paraId="6E166764"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6C894A4E" w14:textId="77777777" w:rsidR="003B248F" w:rsidRPr="004B1CFB" w:rsidRDefault="003B248F" w:rsidP="003B248F">
            <w:pPr>
              <w:spacing w:line="20" w:lineRule="atLeast"/>
              <w:rPr>
                <w:rFonts w:ascii="Arial Narrow" w:hAnsi="Arial Narrow"/>
                <w:b/>
                <w:bCs/>
                <w:sz w:val="18"/>
                <w:szCs w:val="18"/>
                <w:lang w:val="fr-FR"/>
              </w:rPr>
            </w:pPr>
          </w:p>
        </w:tc>
        <w:tc>
          <w:tcPr>
            <w:tcW w:w="935" w:type="pct"/>
            <w:vAlign w:val="center"/>
          </w:tcPr>
          <w:p w14:paraId="69F49096" w14:textId="77777777" w:rsidR="003B248F" w:rsidRDefault="003B248F" w:rsidP="003B248F">
            <w:pPr>
              <w:spacing w:line="20" w:lineRule="atLeast"/>
              <w:rPr>
                <w:rFonts w:ascii="Arial Narrow" w:hAnsi="Arial Narrow"/>
                <w:bCs/>
                <w:i/>
                <w:sz w:val="16"/>
                <w:szCs w:val="16"/>
                <w:lang w:val="fr-FR"/>
              </w:rPr>
            </w:pPr>
          </w:p>
        </w:tc>
        <w:tc>
          <w:tcPr>
            <w:tcW w:w="553" w:type="pct"/>
            <w:vAlign w:val="center"/>
          </w:tcPr>
          <w:p w14:paraId="665BCD3D" w14:textId="77777777" w:rsidR="003B248F" w:rsidRPr="00605FB8" w:rsidRDefault="003B248F" w:rsidP="003B248F">
            <w:pPr>
              <w:rPr>
                <w:rFonts w:ascii="Arial Narrow" w:eastAsia="Times New Roman" w:hAnsi="Arial Narrow"/>
                <w:color w:val="000000"/>
                <w:sz w:val="18"/>
                <w:szCs w:val="18"/>
                <w:lang w:val="fr-FR" w:eastAsia="fr-FR"/>
              </w:rPr>
            </w:pPr>
          </w:p>
        </w:tc>
      </w:tr>
      <w:tr w:rsidR="003B248F" w:rsidRPr="00145CE2" w14:paraId="6CBA8AC2" w14:textId="77777777" w:rsidTr="003B248F">
        <w:trPr>
          <w:cantSplit/>
        </w:trPr>
        <w:tc>
          <w:tcPr>
            <w:tcW w:w="300" w:type="pct"/>
            <w:vAlign w:val="center"/>
          </w:tcPr>
          <w:p w14:paraId="52B42CEA" w14:textId="77777777" w:rsidR="003B248F" w:rsidRDefault="003B248F" w:rsidP="003B248F">
            <w:pPr>
              <w:pStyle w:val="Grillemoyenne21"/>
              <w:rPr>
                <w:rFonts w:ascii="Arial Narrow" w:hAnsi="Arial Narrow"/>
                <w:b/>
                <w:sz w:val="16"/>
                <w:szCs w:val="16"/>
                <w:lang w:val="fr-FR"/>
              </w:rPr>
            </w:pPr>
            <w:r>
              <w:rPr>
                <w:rFonts w:ascii="Arial Narrow" w:hAnsi="Arial Narrow"/>
                <w:b/>
                <w:sz w:val="16"/>
                <w:szCs w:val="16"/>
                <w:lang w:val="fr-FR"/>
              </w:rPr>
              <w:t>J.2.8</w:t>
            </w:r>
          </w:p>
        </w:tc>
        <w:tc>
          <w:tcPr>
            <w:tcW w:w="3212" w:type="pct"/>
            <w:vAlign w:val="center"/>
          </w:tcPr>
          <w:p w14:paraId="652BE80B" w14:textId="77777777" w:rsidR="003B248F" w:rsidRPr="00605FB8" w:rsidRDefault="003B248F" w:rsidP="003B248F">
            <w:pPr>
              <w:spacing w:line="20" w:lineRule="atLeast"/>
              <w:rPr>
                <w:rFonts w:ascii="Arial Narrow" w:hAnsi="Arial Narrow"/>
                <w:b/>
                <w:bCs/>
                <w:sz w:val="18"/>
                <w:szCs w:val="18"/>
                <w:lang w:val="fr-FR"/>
              </w:rPr>
            </w:pPr>
            <w:r w:rsidRPr="004B1CFB">
              <w:rPr>
                <w:rFonts w:ascii="Arial Narrow" w:hAnsi="Arial Narrow"/>
                <w:b/>
                <w:bCs/>
                <w:sz w:val="18"/>
                <w:szCs w:val="18"/>
                <w:lang w:val="fr-FR"/>
              </w:rPr>
              <w:t>Combien de repas, y compris le petit-déjeuner, ont été pris par jour dans le ménage au cours des 7 derniers jours</w:t>
            </w:r>
            <w:r>
              <w:rPr>
                <w:rFonts w:ascii="Arial Narrow" w:hAnsi="Arial Narrow"/>
                <w:b/>
                <w:bCs/>
                <w:sz w:val="18"/>
                <w:szCs w:val="18"/>
                <w:lang w:val="fr-FR"/>
              </w:rPr>
              <w:t xml:space="preserve"> par les enfants de moins de 5 ans ?</w:t>
            </w:r>
          </w:p>
        </w:tc>
        <w:tc>
          <w:tcPr>
            <w:tcW w:w="935" w:type="pct"/>
            <w:vAlign w:val="center"/>
          </w:tcPr>
          <w:p w14:paraId="6071E26F" w14:textId="77777777" w:rsidR="003B248F" w:rsidRDefault="003B248F" w:rsidP="003B248F">
            <w:pPr>
              <w:spacing w:line="20" w:lineRule="atLeast"/>
              <w:rPr>
                <w:rFonts w:ascii="Arial Narrow" w:hAnsi="Arial Narrow"/>
                <w:bCs/>
                <w:i/>
                <w:sz w:val="16"/>
                <w:szCs w:val="16"/>
                <w:lang w:val="fr-FR"/>
              </w:rPr>
            </w:pPr>
            <w:r>
              <w:rPr>
                <w:rFonts w:ascii="Arial Narrow" w:hAnsi="Arial Narrow"/>
                <w:bCs/>
                <w:i/>
                <w:sz w:val="16"/>
                <w:szCs w:val="16"/>
                <w:lang w:val="fr-FR"/>
              </w:rPr>
              <w:t>Nombre</w:t>
            </w:r>
          </w:p>
          <w:p w14:paraId="0C08A082" w14:textId="77777777" w:rsidR="003B248F" w:rsidRPr="00605FB8" w:rsidRDefault="003B248F" w:rsidP="003B248F">
            <w:pPr>
              <w:spacing w:line="20" w:lineRule="atLeast"/>
              <w:rPr>
                <w:rFonts w:ascii="Arial Narrow" w:hAnsi="Arial Narrow"/>
                <w:bCs/>
                <w:i/>
                <w:sz w:val="16"/>
                <w:szCs w:val="16"/>
                <w:lang w:val="fr-FR"/>
              </w:rPr>
            </w:pPr>
          </w:p>
        </w:tc>
        <w:tc>
          <w:tcPr>
            <w:tcW w:w="553" w:type="pct"/>
            <w:vAlign w:val="center"/>
          </w:tcPr>
          <w:p w14:paraId="42024915" w14:textId="77777777" w:rsidR="003B248F" w:rsidRPr="00605FB8" w:rsidRDefault="003B248F" w:rsidP="003B248F">
            <w:pPr>
              <w:rPr>
                <w:rFonts w:ascii="Arial Narrow" w:eastAsia="Times New Roman" w:hAnsi="Arial Narrow"/>
                <w:color w:val="000000"/>
                <w:sz w:val="18"/>
                <w:szCs w:val="18"/>
                <w:lang w:val="fr-FR" w:eastAsia="fr-FR"/>
              </w:rPr>
            </w:pPr>
          </w:p>
        </w:tc>
      </w:tr>
      <w:tr w:rsidR="003B248F" w:rsidRPr="00145CE2" w14:paraId="49074CA5" w14:textId="77777777" w:rsidTr="003B248F">
        <w:trPr>
          <w:cantSplit/>
        </w:trPr>
        <w:tc>
          <w:tcPr>
            <w:tcW w:w="300" w:type="pct"/>
            <w:vAlign w:val="center"/>
          </w:tcPr>
          <w:p w14:paraId="4B6A3667" w14:textId="77777777" w:rsidR="003B248F" w:rsidRDefault="003B248F" w:rsidP="003B248F">
            <w:pPr>
              <w:pStyle w:val="Grillemoyenne21"/>
              <w:rPr>
                <w:rFonts w:ascii="Arial Narrow" w:hAnsi="Arial Narrow"/>
                <w:b/>
                <w:sz w:val="16"/>
                <w:szCs w:val="16"/>
                <w:lang w:val="fr-FR"/>
              </w:rPr>
            </w:pPr>
            <w:r>
              <w:rPr>
                <w:rFonts w:ascii="Arial Narrow" w:hAnsi="Arial Narrow"/>
                <w:b/>
                <w:sz w:val="16"/>
                <w:szCs w:val="16"/>
                <w:lang w:val="fr-FR"/>
              </w:rPr>
              <w:t>J.2.9</w:t>
            </w:r>
          </w:p>
        </w:tc>
        <w:tc>
          <w:tcPr>
            <w:tcW w:w="3212" w:type="pct"/>
            <w:vAlign w:val="center"/>
          </w:tcPr>
          <w:p w14:paraId="44B5E60F" w14:textId="77777777" w:rsidR="003B248F" w:rsidRPr="004B1CFB" w:rsidRDefault="003B248F" w:rsidP="003B248F">
            <w:pPr>
              <w:spacing w:line="20" w:lineRule="atLeast"/>
              <w:rPr>
                <w:rFonts w:ascii="Arial Narrow" w:hAnsi="Arial Narrow"/>
                <w:b/>
                <w:bCs/>
                <w:sz w:val="18"/>
                <w:szCs w:val="18"/>
                <w:lang w:val="fr-FR"/>
              </w:rPr>
            </w:pPr>
            <w:r w:rsidRPr="004B1CFB">
              <w:rPr>
                <w:rFonts w:ascii="Arial Narrow" w:hAnsi="Arial Narrow"/>
                <w:b/>
                <w:bCs/>
                <w:sz w:val="18"/>
                <w:szCs w:val="18"/>
                <w:lang w:val="fr-FR"/>
              </w:rPr>
              <w:t>Combien de repas, y compris le petit-déjeuner, ont été pris par jour dans le ménage au cours des 7 derniers jours</w:t>
            </w:r>
            <w:r>
              <w:rPr>
                <w:rFonts w:ascii="Arial Narrow" w:hAnsi="Arial Narrow"/>
                <w:b/>
                <w:bCs/>
                <w:sz w:val="18"/>
                <w:szCs w:val="18"/>
                <w:lang w:val="fr-FR"/>
              </w:rPr>
              <w:t xml:space="preserve"> par les membres du ménage de plus de 5 ans ?</w:t>
            </w:r>
          </w:p>
        </w:tc>
        <w:tc>
          <w:tcPr>
            <w:tcW w:w="935" w:type="pct"/>
            <w:vAlign w:val="center"/>
          </w:tcPr>
          <w:p w14:paraId="1147A2B9" w14:textId="77777777" w:rsidR="003B248F" w:rsidRPr="00605FB8" w:rsidRDefault="003B248F" w:rsidP="003B248F">
            <w:pPr>
              <w:spacing w:line="20" w:lineRule="atLeast"/>
              <w:rPr>
                <w:rFonts w:ascii="Arial Narrow" w:hAnsi="Arial Narrow"/>
                <w:bCs/>
                <w:i/>
                <w:sz w:val="16"/>
                <w:szCs w:val="16"/>
                <w:lang w:val="fr-FR"/>
              </w:rPr>
            </w:pPr>
            <w:r>
              <w:rPr>
                <w:rFonts w:ascii="Arial Narrow" w:hAnsi="Arial Narrow"/>
                <w:bCs/>
                <w:i/>
                <w:sz w:val="16"/>
                <w:szCs w:val="16"/>
                <w:lang w:val="fr-FR"/>
              </w:rPr>
              <w:t>Nombre</w:t>
            </w:r>
          </w:p>
        </w:tc>
        <w:tc>
          <w:tcPr>
            <w:tcW w:w="553" w:type="pct"/>
            <w:vAlign w:val="center"/>
          </w:tcPr>
          <w:p w14:paraId="043A3B73" w14:textId="77777777" w:rsidR="003B248F" w:rsidRPr="00605FB8" w:rsidRDefault="003B248F" w:rsidP="003B248F">
            <w:pPr>
              <w:rPr>
                <w:rFonts w:ascii="Arial Narrow" w:eastAsia="Times New Roman" w:hAnsi="Arial Narrow"/>
                <w:color w:val="000000"/>
                <w:sz w:val="18"/>
                <w:szCs w:val="18"/>
                <w:lang w:val="fr-FR" w:eastAsia="fr-FR"/>
              </w:rPr>
            </w:pPr>
          </w:p>
        </w:tc>
      </w:tr>
    </w:tbl>
    <w:p w14:paraId="7642FA02" w14:textId="77777777" w:rsidR="003B248F" w:rsidRDefault="003B248F">
      <w:pPr>
        <w:spacing w:after="160" w:line="259" w:lineRule="auto"/>
        <w:rPr>
          <w:rFonts w:ascii="Arial Narrow" w:hAnsi="Arial Narrow" w:cs="Arial Narrow"/>
          <w:b/>
          <w:bCs/>
          <w:sz w:val="18"/>
          <w:szCs w:val="18"/>
          <w:lang w:val="fr-FR"/>
        </w:rPr>
      </w:pPr>
    </w:p>
    <w:p w14:paraId="39FFB305" w14:textId="77777777" w:rsidR="003B248F" w:rsidRDefault="003B248F">
      <w:pPr>
        <w:spacing w:after="160" w:line="259" w:lineRule="auto"/>
        <w:rPr>
          <w:rFonts w:ascii="Arial Narrow" w:hAnsi="Arial Narrow" w:cs="Arial Narrow"/>
          <w:b/>
          <w:bCs/>
          <w:sz w:val="18"/>
          <w:szCs w:val="18"/>
          <w:lang w:val="fr-FR"/>
        </w:rPr>
      </w:pPr>
    </w:p>
    <w:p w14:paraId="527D8CC8" w14:textId="77777777" w:rsidR="003B248F" w:rsidRDefault="003B248F">
      <w:pPr>
        <w:spacing w:after="160" w:line="259" w:lineRule="auto"/>
        <w:rPr>
          <w:rFonts w:ascii="Arial Narrow" w:hAnsi="Arial Narrow" w:cs="Arial Narrow"/>
          <w:b/>
          <w:bCs/>
          <w:sz w:val="18"/>
          <w:szCs w:val="18"/>
          <w:lang w:val="fr-FR"/>
        </w:rPr>
      </w:pPr>
    </w:p>
    <w:p w14:paraId="3FBD394E" w14:textId="77777777" w:rsidR="003B248F" w:rsidRDefault="003B248F">
      <w:pPr>
        <w:spacing w:after="160" w:line="259" w:lineRule="auto"/>
        <w:rPr>
          <w:rFonts w:ascii="Arial Narrow" w:hAnsi="Arial Narrow" w:cs="Arial Narrow"/>
          <w:b/>
          <w:bCs/>
          <w:sz w:val="18"/>
          <w:szCs w:val="18"/>
          <w:lang w:val="fr-FR"/>
        </w:rPr>
      </w:pPr>
    </w:p>
    <w:p w14:paraId="2F71977E" w14:textId="358EBB89" w:rsidR="003B248F" w:rsidRDefault="003B248F">
      <w:pPr>
        <w:spacing w:after="160" w:line="259" w:lineRule="auto"/>
        <w:rPr>
          <w:rFonts w:ascii="Arial Narrow" w:hAnsi="Arial Narrow" w:cs="Arial Narrow"/>
          <w:b/>
          <w:bCs/>
          <w:sz w:val="18"/>
          <w:szCs w:val="18"/>
          <w:lang w:val="fr-FR"/>
        </w:rPr>
      </w:pPr>
      <w:r>
        <w:rPr>
          <w:rFonts w:ascii="Arial Narrow" w:hAnsi="Arial Narrow" w:cs="Arial Narrow"/>
          <w:b/>
          <w:bCs/>
          <w:sz w:val="18"/>
          <w:szCs w:val="18"/>
          <w:lang w:val="fr-FR"/>
        </w:rPr>
        <w:br w:type="page"/>
      </w:r>
    </w:p>
    <w:p w14:paraId="0945176A" w14:textId="15B9F59C" w:rsidR="00755D2C" w:rsidRPr="00B36BAB" w:rsidRDefault="00755D2C" w:rsidP="00755D2C">
      <w:pPr>
        <w:pStyle w:val="ListParagraph"/>
        <w:numPr>
          <w:ilvl w:val="0"/>
          <w:numId w:val="1"/>
        </w:numPr>
        <w:rPr>
          <w:rFonts w:ascii="Arial" w:hAnsi="Arial" w:cs="Arial"/>
          <w:sz w:val="18"/>
          <w:szCs w:val="18"/>
          <w:u w:val="single"/>
        </w:rPr>
      </w:pPr>
      <w:r w:rsidRPr="00B36BAB">
        <w:rPr>
          <w:rFonts w:ascii="Arial" w:hAnsi="Arial" w:cs="Arial"/>
          <w:sz w:val="18"/>
          <w:szCs w:val="18"/>
          <w:u w:val="single"/>
        </w:rPr>
        <w:lastRenderedPageBreak/>
        <w:t xml:space="preserve">Capital social – Confiance aux </w:t>
      </w:r>
      <w:r w:rsidR="00B36BAB">
        <w:rPr>
          <w:rFonts w:ascii="Arial" w:hAnsi="Arial" w:cs="Arial"/>
          <w:sz w:val="18"/>
          <w:szCs w:val="18"/>
          <w:u w:val="single"/>
        </w:rPr>
        <w:t>institutions locales</w:t>
      </w:r>
    </w:p>
    <w:p w14:paraId="2079EB74" w14:textId="3CF5CA50" w:rsidR="00951136" w:rsidRPr="00B36BAB" w:rsidRDefault="00951136" w:rsidP="00951136">
      <w:pPr>
        <w:rPr>
          <w:rFonts w:ascii="Arial Narrow" w:hAnsi="Arial Narrow" w:cs="Arial Narrow"/>
          <w:b/>
          <w:bCs/>
          <w:sz w:val="18"/>
          <w:szCs w:val="18"/>
          <w:lang w:val="fr-F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9"/>
        <w:gridCol w:w="2133"/>
        <w:gridCol w:w="1153"/>
        <w:gridCol w:w="1209"/>
        <w:gridCol w:w="1352"/>
        <w:gridCol w:w="1280"/>
        <w:gridCol w:w="1426"/>
      </w:tblGrid>
      <w:tr w:rsidR="00951136" w:rsidRPr="008325F1" w14:paraId="450F300F" w14:textId="77777777" w:rsidTr="002B72AE">
        <w:trPr>
          <w:trHeight w:val="250"/>
        </w:trPr>
        <w:tc>
          <w:tcPr>
            <w:tcW w:w="5000" w:type="pct"/>
            <w:gridSpan w:val="7"/>
          </w:tcPr>
          <w:p w14:paraId="004A7FA3" w14:textId="0A91A611" w:rsidR="00951136" w:rsidRPr="00B36BAB" w:rsidRDefault="00755D2C" w:rsidP="00755D2C">
            <w:pPr>
              <w:autoSpaceDE w:val="0"/>
              <w:autoSpaceDN w:val="0"/>
              <w:adjustRightInd w:val="0"/>
              <w:rPr>
                <w:rFonts w:ascii="Arial Narrow" w:hAnsi="Arial Narrow" w:cs="Arial"/>
                <w:color w:val="000000"/>
                <w:sz w:val="23"/>
                <w:szCs w:val="23"/>
                <w:lang w:val="fr-FR"/>
              </w:rPr>
            </w:pPr>
            <w:r w:rsidRPr="00B36BAB">
              <w:rPr>
                <w:rFonts w:ascii="Arial Narrow" w:hAnsi="Arial Narrow" w:cs="Arial"/>
                <w:color w:val="000000"/>
                <w:sz w:val="23"/>
                <w:szCs w:val="23"/>
                <w:lang w:val="fr-FR"/>
              </w:rPr>
              <w:t xml:space="preserve">Sur une échelle de </w:t>
            </w:r>
            <w:r w:rsidR="00951136" w:rsidRPr="00B36BAB">
              <w:rPr>
                <w:rFonts w:ascii="Arial Narrow" w:hAnsi="Arial Narrow" w:cs="Arial"/>
                <w:color w:val="000000"/>
                <w:sz w:val="23"/>
                <w:szCs w:val="23"/>
                <w:lang w:val="fr-FR"/>
              </w:rPr>
              <w:t>1</w:t>
            </w:r>
            <w:r w:rsidRPr="00B36BAB">
              <w:rPr>
                <w:rFonts w:ascii="Arial Narrow" w:hAnsi="Arial Narrow" w:cs="Arial"/>
                <w:color w:val="000000"/>
                <w:sz w:val="23"/>
                <w:szCs w:val="23"/>
                <w:lang w:val="fr-FR"/>
              </w:rPr>
              <w:t xml:space="preserve"> (pas du tout confiance) a</w:t>
            </w:r>
            <w:r w:rsidR="00951136" w:rsidRPr="00B36BAB">
              <w:rPr>
                <w:rFonts w:ascii="Arial Narrow" w:hAnsi="Arial Narrow" w:cs="Arial"/>
                <w:color w:val="000000"/>
                <w:sz w:val="23"/>
                <w:szCs w:val="23"/>
                <w:lang w:val="fr-FR"/>
              </w:rPr>
              <w:t xml:space="preserve"> 5</w:t>
            </w:r>
            <w:r w:rsidRPr="00B36BAB">
              <w:rPr>
                <w:rFonts w:ascii="Arial Narrow" w:hAnsi="Arial Narrow" w:cs="Arial"/>
                <w:color w:val="000000"/>
                <w:sz w:val="23"/>
                <w:szCs w:val="23"/>
                <w:lang w:val="fr-FR"/>
              </w:rPr>
              <w:t xml:space="preserve"> (confiance totale</w:t>
            </w:r>
            <w:proofErr w:type="gramStart"/>
            <w:r w:rsidRPr="00B36BAB">
              <w:rPr>
                <w:rFonts w:ascii="Arial Narrow" w:hAnsi="Arial Narrow" w:cs="Arial"/>
                <w:color w:val="000000"/>
                <w:sz w:val="23"/>
                <w:szCs w:val="23"/>
                <w:lang w:val="fr-FR"/>
              </w:rPr>
              <w:t>)</w:t>
            </w:r>
            <w:r w:rsidR="00951136" w:rsidRPr="00B36BAB">
              <w:rPr>
                <w:rFonts w:ascii="Arial Narrow" w:hAnsi="Arial Narrow" w:cs="Arial"/>
                <w:b/>
                <w:bCs/>
                <w:color w:val="000000"/>
                <w:sz w:val="23"/>
                <w:szCs w:val="23"/>
                <w:lang w:val="fr-FR"/>
              </w:rPr>
              <w:t>:</w:t>
            </w:r>
            <w:proofErr w:type="gramEnd"/>
            <w:r w:rsidR="00951136" w:rsidRPr="00B36BAB">
              <w:rPr>
                <w:rFonts w:ascii="Arial Narrow" w:hAnsi="Arial Narrow" w:cs="Arial"/>
                <w:b/>
                <w:bCs/>
                <w:color w:val="000000"/>
                <w:sz w:val="23"/>
                <w:szCs w:val="23"/>
                <w:lang w:val="fr-FR"/>
              </w:rPr>
              <w:t xml:space="preserve"> </w:t>
            </w:r>
            <w:r w:rsidRPr="00B36BAB">
              <w:rPr>
                <w:rFonts w:ascii="Arial Narrow" w:hAnsi="Arial Narrow" w:cs="Arial"/>
                <w:b/>
                <w:bCs/>
                <w:color w:val="000000"/>
                <w:sz w:val="23"/>
                <w:szCs w:val="23"/>
                <w:lang w:val="fr-FR"/>
              </w:rPr>
              <w:t>Que</w:t>
            </w:r>
            <w:r w:rsidR="00B36BAB" w:rsidRPr="00B36BAB">
              <w:rPr>
                <w:rFonts w:ascii="Arial Narrow" w:hAnsi="Arial Narrow" w:cs="Arial"/>
                <w:b/>
                <w:bCs/>
                <w:color w:val="000000"/>
                <w:sz w:val="23"/>
                <w:szCs w:val="23"/>
                <w:lang w:val="fr-FR"/>
              </w:rPr>
              <w:t>l</w:t>
            </w:r>
            <w:r w:rsidRPr="00B36BAB">
              <w:rPr>
                <w:rFonts w:ascii="Arial Narrow" w:hAnsi="Arial Narrow" w:cs="Arial"/>
                <w:b/>
                <w:bCs/>
                <w:color w:val="000000"/>
                <w:sz w:val="23"/>
                <w:szCs w:val="23"/>
                <w:lang w:val="fr-FR"/>
              </w:rPr>
              <w:t xml:space="preserve"> niveau de confiance estimez-vous que vous avez </w:t>
            </w:r>
            <w:r w:rsidR="00D750DA">
              <w:rPr>
                <w:rFonts w:ascii="Arial Narrow" w:hAnsi="Arial Narrow" w:cs="Arial"/>
                <w:b/>
                <w:bCs/>
                <w:color w:val="000000"/>
                <w:sz w:val="23"/>
                <w:szCs w:val="23"/>
                <w:lang w:val="fr-FR"/>
              </w:rPr>
              <w:t xml:space="preserve">pour les gens suivants. Pas Example, </w:t>
            </w:r>
            <w:r w:rsidR="00B36BAB" w:rsidRPr="00B36BAB">
              <w:rPr>
                <w:rFonts w:ascii="Arial Narrow" w:hAnsi="Arial Narrow" w:cs="Arial"/>
                <w:b/>
                <w:bCs/>
                <w:color w:val="000000"/>
                <w:sz w:val="23"/>
                <w:szCs w:val="23"/>
                <w:lang w:val="fr-FR"/>
              </w:rPr>
              <w:t xml:space="preserve">si nous voudrions vous transmettre de l’argent par leur </w:t>
            </w:r>
            <w:r w:rsidR="00BA5C37" w:rsidRPr="00B36BAB">
              <w:rPr>
                <w:rFonts w:ascii="Arial Narrow" w:hAnsi="Arial Narrow" w:cs="Arial"/>
                <w:b/>
                <w:bCs/>
                <w:color w:val="000000"/>
                <w:sz w:val="23"/>
                <w:szCs w:val="23"/>
                <w:lang w:val="fr-FR"/>
              </w:rPr>
              <w:t>bais</w:t>
            </w:r>
            <w:r w:rsidR="00D750DA">
              <w:rPr>
                <w:rFonts w:ascii="Arial Narrow" w:hAnsi="Arial Narrow" w:cs="Arial"/>
                <w:b/>
                <w:bCs/>
                <w:color w:val="000000"/>
                <w:sz w:val="23"/>
                <w:szCs w:val="23"/>
                <w:lang w:val="fr-FR"/>
              </w:rPr>
              <w:t>, seriez-vous confiant que vous recevrez votre transfert</w:t>
            </w:r>
            <w:r w:rsidRPr="00B36BAB">
              <w:rPr>
                <w:rFonts w:ascii="Arial Narrow" w:hAnsi="Arial Narrow" w:cs="Arial"/>
                <w:b/>
                <w:bCs/>
                <w:color w:val="000000"/>
                <w:sz w:val="23"/>
                <w:szCs w:val="23"/>
                <w:lang w:val="fr-FR"/>
              </w:rPr>
              <w:t>?</w:t>
            </w:r>
            <w:r w:rsidR="00951136" w:rsidRPr="00B36BAB">
              <w:rPr>
                <w:rFonts w:ascii="Arial Narrow" w:hAnsi="Arial Narrow" w:cs="Arial"/>
                <w:b/>
                <w:bCs/>
                <w:color w:val="000000"/>
                <w:sz w:val="23"/>
                <w:szCs w:val="23"/>
                <w:lang w:val="fr-FR"/>
              </w:rPr>
              <w:t xml:space="preserve"> </w:t>
            </w:r>
          </w:p>
        </w:tc>
      </w:tr>
      <w:tr w:rsidR="00B36BAB" w:rsidRPr="00B36BAB" w14:paraId="415B8B92" w14:textId="77777777" w:rsidTr="00B36BAB">
        <w:trPr>
          <w:trHeight w:val="260"/>
        </w:trPr>
        <w:tc>
          <w:tcPr>
            <w:tcW w:w="281" w:type="pct"/>
          </w:tcPr>
          <w:p w14:paraId="72B390DB" w14:textId="5917E748" w:rsidR="00B36BAB" w:rsidRPr="00B36BAB" w:rsidRDefault="00B36BAB" w:rsidP="00B36BAB">
            <w:pPr>
              <w:autoSpaceDE w:val="0"/>
              <w:autoSpaceDN w:val="0"/>
              <w:adjustRightInd w:val="0"/>
              <w:rPr>
                <w:rFonts w:ascii="Arial Narrow" w:hAnsi="Arial Narrow" w:cs="Arial"/>
                <w:color w:val="000000"/>
                <w:sz w:val="18"/>
                <w:szCs w:val="18"/>
                <w:lang w:val="fr-FR"/>
              </w:rPr>
            </w:pPr>
          </w:p>
        </w:tc>
        <w:tc>
          <w:tcPr>
            <w:tcW w:w="1177" w:type="pct"/>
          </w:tcPr>
          <w:p w14:paraId="6DC90EE0" w14:textId="0EDC08ED" w:rsidR="00B36BAB" w:rsidRPr="00B36BAB" w:rsidRDefault="00D750DA" w:rsidP="00B36BAB">
            <w:pPr>
              <w:autoSpaceDE w:val="0"/>
              <w:autoSpaceDN w:val="0"/>
              <w:adjustRightInd w:val="0"/>
              <w:rPr>
                <w:rFonts w:ascii="Arial Narrow" w:hAnsi="Arial Narrow" w:cs="Arial"/>
                <w:color w:val="000000"/>
                <w:sz w:val="20"/>
                <w:szCs w:val="20"/>
                <w:lang w:val="fr-FR"/>
              </w:rPr>
            </w:pPr>
            <w:r>
              <w:rPr>
                <w:rFonts w:ascii="Arial Narrow" w:hAnsi="Arial Narrow" w:cs="Arial"/>
                <w:color w:val="000000"/>
                <w:sz w:val="20"/>
                <w:szCs w:val="20"/>
                <w:lang w:val="fr-FR"/>
              </w:rPr>
              <w:t>Votre</w:t>
            </w:r>
            <w:r w:rsidR="00B36BAB" w:rsidRPr="00B36BAB">
              <w:rPr>
                <w:rFonts w:ascii="Arial Narrow" w:hAnsi="Arial Narrow" w:cs="Arial"/>
                <w:color w:val="000000"/>
                <w:sz w:val="20"/>
                <w:szCs w:val="20"/>
                <w:lang w:val="fr-FR"/>
              </w:rPr>
              <w:t xml:space="preserve"> famille élargie</w:t>
            </w:r>
          </w:p>
        </w:tc>
        <w:tc>
          <w:tcPr>
            <w:tcW w:w="636" w:type="pct"/>
          </w:tcPr>
          <w:p w14:paraId="554CA82D" w14:textId="75BB9651"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78DCA97A" w14:textId="617F4CFF"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445E9313" w14:textId="71E0D505"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7B3D0D26" w14:textId="2AFE2EE5"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702E756B" w14:textId="401DACD3"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1446C581" w14:textId="77777777" w:rsidTr="00B36BAB">
        <w:trPr>
          <w:trHeight w:val="98"/>
        </w:trPr>
        <w:tc>
          <w:tcPr>
            <w:tcW w:w="281" w:type="pct"/>
          </w:tcPr>
          <w:p w14:paraId="70064A0F" w14:textId="05109F1C" w:rsidR="00B36BAB" w:rsidRPr="00B36BAB" w:rsidRDefault="00B36BAB" w:rsidP="00B36BAB">
            <w:pPr>
              <w:autoSpaceDE w:val="0"/>
              <w:autoSpaceDN w:val="0"/>
              <w:adjustRightInd w:val="0"/>
              <w:rPr>
                <w:rFonts w:ascii="Arial Narrow" w:hAnsi="Arial Narrow" w:cs="Arial"/>
                <w:color w:val="000000"/>
                <w:sz w:val="18"/>
                <w:szCs w:val="18"/>
                <w:lang w:val="fr-FR"/>
              </w:rPr>
            </w:pPr>
          </w:p>
        </w:tc>
        <w:tc>
          <w:tcPr>
            <w:tcW w:w="1177" w:type="pct"/>
          </w:tcPr>
          <w:p w14:paraId="3C54227A" w14:textId="0B051347" w:rsidR="00B36BAB" w:rsidRPr="00B36BAB" w:rsidRDefault="00D750DA" w:rsidP="00B36BAB">
            <w:pPr>
              <w:autoSpaceDE w:val="0"/>
              <w:autoSpaceDN w:val="0"/>
              <w:adjustRightInd w:val="0"/>
              <w:rPr>
                <w:rFonts w:ascii="Arial Narrow" w:hAnsi="Arial Narrow" w:cs="Arial"/>
                <w:color w:val="000000"/>
                <w:sz w:val="20"/>
                <w:szCs w:val="20"/>
                <w:lang w:val="fr-FR"/>
              </w:rPr>
            </w:pPr>
            <w:r>
              <w:rPr>
                <w:rFonts w:ascii="Arial Narrow" w:hAnsi="Arial Narrow" w:cs="Arial"/>
                <w:color w:val="000000"/>
                <w:sz w:val="20"/>
                <w:szCs w:val="20"/>
                <w:lang w:val="fr-FR"/>
              </w:rPr>
              <w:t>Vos</w:t>
            </w:r>
            <w:r w:rsidR="00B36BAB" w:rsidRPr="00B36BAB">
              <w:rPr>
                <w:rFonts w:ascii="Arial Narrow" w:hAnsi="Arial Narrow" w:cs="Arial"/>
                <w:color w:val="000000"/>
                <w:sz w:val="20"/>
                <w:szCs w:val="20"/>
                <w:lang w:val="fr-FR"/>
              </w:rPr>
              <w:t xml:space="preserve"> voisins immédiats </w:t>
            </w:r>
          </w:p>
        </w:tc>
        <w:tc>
          <w:tcPr>
            <w:tcW w:w="636" w:type="pct"/>
          </w:tcPr>
          <w:p w14:paraId="02BB7412" w14:textId="384699F5"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6C609088" w14:textId="4A9BBC0A"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4F95A1E0" w14:textId="64868EA4"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3A6FF181" w14:textId="408C416F"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7390C79D" w14:textId="0E75701F"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4E95EF78" w14:textId="77777777" w:rsidTr="00B36BAB">
        <w:trPr>
          <w:trHeight w:val="314"/>
        </w:trPr>
        <w:tc>
          <w:tcPr>
            <w:tcW w:w="281" w:type="pct"/>
          </w:tcPr>
          <w:p w14:paraId="66E793C7" w14:textId="77777777" w:rsidR="00B36BAB" w:rsidRPr="00B36BAB" w:rsidRDefault="00B36BAB" w:rsidP="00B36BAB">
            <w:pPr>
              <w:autoSpaceDE w:val="0"/>
              <w:autoSpaceDN w:val="0"/>
              <w:adjustRightInd w:val="0"/>
              <w:rPr>
                <w:rFonts w:ascii="Arial Narrow" w:hAnsi="Arial Narrow" w:cs="Arial"/>
                <w:b/>
                <w:bCs/>
                <w:color w:val="000000"/>
                <w:sz w:val="18"/>
                <w:szCs w:val="18"/>
                <w:lang w:val="fr-FR"/>
              </w:rPr>
            </w:pPr>
          </w:p>
        </w:tc>
        <w:tc>
          <w:tcPr>
            <w:tcW w:w="1177" w:type="pct"/>
          </w:tcPr>
          <w:p w14:paraId="5D1D177A" w14:textId="0BC1E73D"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Les membres de </w:t>
            </w:r>
            <w:r w:rsidR="00D750DA">
              <w:rPr>
                <w:rFonts w:ascii="Arial Narrow" w:hAnsi="Arial Narrow" w:cs="Arial"/>
                <w:color w:val="000000"/>
                <w:sz w:val="20"/>
                <w:szCs w:val="20"/>
                <w:lang w:val="fr-FR"/>
              </w:rPr>
              <w:t>votre</w:t>
            </w:r>
            <w:r w:rsidRPr="00B36BAB">
              <w:rPr>
                <w:rFonts w:ascii="Arial Narrow" w:hAnsi="Arial Narrow" w:cs="Arial"/>
                <w:color w:val="000000"/>
                <w:sz w:val="20"/>
                <w:szCs w:val="20"/>
                <w:lang w:val="fr-FR"/>
              </w:rPr>
              <w:t xml:space="preserve"> équipe d’entretien</w:t>
            </w:r>
            <w:r w:rsidR="00517A15">
              <w:rPr>
                <w:rFonts w:ascii="Arial Narrow" w:hAnsi="Arial Narrow" w:cs="Arial"/>
                <w:color w:val="000000"/>
                <w:sz w:val="20"/>
                <w:szCs w:val="20"/>
                <w:lang w:val="fr-FR"/>
              </w:rPr>
              <w:t xml:space="preserve"> (si applicable)</w:t>
            </w:r>
          </w:p>
        </w:tc>
        <w:tc>
          <w:tcPr>
            <w:tcW w:w="636" w:type="pct"/>
          </w:tcPr>
          <w:p w14:paraId="401A8986" w14:textId="4A5B1B52"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551AAA3A" w14:textId="2433EC43"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7B015705" w14:textId="76FB8726"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7D7466DB" w14:textId="2A7CC194"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759ACC20" w14:textId="0F1B1F83"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0E2AE83B" w14:textId="77777777" w:rsidTr="00B36BAB">
        <w:trPr>
          <w:trHeight w:val="314"/>
        </w:trPr>
        <w:tc>
          <w:tcPr>
            <w:tcW w:w="281" w:type="pct"/>
          </w:tcPr>
          <w:p w14:paraId="7A1395E4" w14:textId="69B4A280" w:rsidR="00B36BAB" w:rsidRPr="00B36BAB" w:rsidRDefault="00B36BAB" w:rsidP="00B36BAB">
            <w:pPr>
              <w:autoSpaceDE w:val="0"/>
              <w:autoSpaceDN w:val="0"/>
              <w:adjustRightInd w:val="0"/>
              <w:rPr>
                <w:rFonts w:ascii="Arial Narrow" w:hAnsi="Arial Narrow" w:cs="Arial"/>
                <w:color w:val="000000"/>
                <w:sz w:val="18"/>
                <w:szCs w:val="18"/>
                <w:lang w:val="fr-FR"/>
              </w:rPr>
            </w:pPr>
          </w:p>
        </w:tc>
        <w:tc>
          <w:tcPr>
            <w:tcW w:w="1177" w:type="pct"/>
          </w:tcPr>
          <w:p w14:paraId="5C6A363A" w14:textId="646EF1C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Les gens de </w:t>
            </w:r>
            <w:r w:rsidR="00D750DA">
              <w:rPr>
                <w:rFonts w:ascii="Arial Narrow" w:hAnsi="Arial Narrow" w:cs="Arial"/>
                <w:color w:val="000000"/>
                <w:sz w:val="20"/>
                <w:szCs w:val="20"/>
                <w:lang w:val="fr-FR"/>
              </w:rPr>
              <w:t>votre</w:t>
            </w:r>
            <w:r w:rsidRPr="00B36BAB">
              <w:rPr>
                <w:rFonts w:ascii="Arial Narrow" w:hAnsi="Arial Narrow" w:cs="Arial"/>
                <w:color w:val="000000"/>
                <w:sz w:val="20"/>
                <w:szCs w:val="20"/>
                <w:lang w:val="fr-FR"/>
              </w:rPr>
              <w:t xml:space="preserve"> village </w:t>
            </w:r>
          </w:p>
        </w:tc>
        <w:tc>
          <w:tcPr>
            <w:tcW w:w="636" w:type="pct"/>
          </w:tcPr>
          <w:p w14:paraId="71AF2636" w14:textId="481B9902"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6759C8F8" w14:textId="075E5927"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7A7FCCE6" w14:textId="0A3B80E2"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13E48899" w14:textId="5B3587A7"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4158FE91" w14:textId="71E8CAF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5DA9D671" w14:textId="77777777" w:rsidTr="00B36BAB">
        <w:trPr>
          <w:trHeight w:val="97"/>
        </w:trPr>
        <w:tc>
          <w:tcPr>
            <w:tcW w:w="281" w:type="pct"/>
          </w:tcPr>
          <w:p w14:paraId="1F1BD3F6" w14:textId="51CB0495" w:rsidR="00B36BAB" w:rsidRPr="00B36BAB" w:rsidRDefault="00B36BAB" w:rsidP="00B36BAB">
            <w:pPr>
              <w:autoSpaceDE w:val="0"/>
              <w:autoSpaceDN w:val="0"/>
              <w:adjustRightInd w:val="0"/>
              <w:rPr>
                <w:rFonts w:ascii="Arial Narrow" w:hAnsi="Arial Narrow" w:cs="Arial"/>
                <w:color w:val="000000"/>
                <w:sz w:val="18"/>
                <w:szCs w:val="18"/>
                <w:lang w:val="fr-FR"/>
              </w:rPr>
            </w:pPr>
          </w:p>
        </w:tc>
        <w:tc>
          <w:tcPr>
            <w:tcW w:w="1177" w:type="pct"/>
          </w:tcPr>
          <w:p w14:paraId="099F4482" w14:textId="6240A0B0"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Le chef de </w:t>
            </w:r>
            <w:r w:rsidR="00D750DA">
              <w:rPr>
                <w:rFonts w:ascii="Arial Narrow" w:hAnsi="Arial Narrow" w:cs="Arial"/>
                <w:color w:val="000000"/>
                <w:sz w:val="20"/>
                <w:szCs w:val="20"/>
                <w:lang w:val="fr-FR"/>
              </w:rPr>
              <w:t>votre</w:t>
            </w:r>
            <w:r w:rsidRPr="00B36BAB">
              <w:rPr>
                <w:rFonts w:ascii="Arial Narrow" w:hAnsi="Arial Narrow" w:cs="Arial"/>
                <w:color w:val="000000"/>
                <w:sz w:val="20"/>
                <w:szCs w:val="20"/>
                <w:lang w:val="fr-FR"/>
              </w:rPr>
              <w:t xml:space="preserve"> village </w:t>
            </w:r>
          </w:p>
        </w:tc>
        <w:tc>
          <w:tcPr>
            <w:tcW w:w="636" w:type="pct"/>
          </w:tcPr>
          <w:p w14:paraId="3E13F549" w14:textId="0F909690"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1EB5C4FE" w14:textId="6E5E48B3"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3E530516" w14:textId="5A535788"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11F6FB68" w14:textId="411C1A7B"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4B177329" w14:textId="5E175C5C"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522AB3B6" w14:textId="77777777" w:rsidTr="00B36BAB">
        <w:trPr>
          <w:trHeight w:val="97"/>
        </w:trPr>
        <w:tc>
          <w:tcPr>
            <w:tcW w:w="281" w:type="pct"/>
          </w:tcPr>
          <w:p w14:paraId="09AF45E4" w14:textId="77777777" w:rsidR="00B36BAB" w:rsidRPr="00B36BAB" w:rsidRDefault="00B36BAB" w:rsidP="00B36BAB">
            <w:pPr>
              <w:autoSpaceDE w:val="0"/>
              <w:autoSpaceDN w:val="0"/>
              <w:adjustRightInd w:val="0"/>
              <w:rPr>
                <w:rFonts w:ascii="Arial Narrow" w:hAnsi="Arial Narrow" w:cs="Arial"/>
                <w:b/>
                <w:bCs/>
                <w:color w:val="000000"/>
                <w:sz w:val="18"/>
                <w:szCs w:val="18"/>
                <w:lang w:val="fr-FR"/>
              </w:rPr>
            </w:pPr>
          </w:p>
        </w:tc>
        <w:tc>
          <w:tcPr>
            <w:tcW w:w="1177" w:type="pct"/>
          </w:tcPr>
          <w:p w14:paraId="2418E604" w14:textId="1537F02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Les responsables </w:t>
            </w:r>
            <w:r w:rsidR="00517A15">
              <w:rPr>
                <w:rFonts w:ascii="Arial Narrow" w:hAnsi="Arial Narrow" w:cs="Arial"/>
                <w:color w:val="000000"/>
                <w:sz w:val="20"/>
                <w:szCs w:val="20"/>
                <w:lang w:val="fr-FR"/>
              </w:rPr>
              <w:t xml:space="preserve">de </w:t>
            </w:r>
            <w:r w:rsidR="00D750DA">
              <w:rPr>
                <w:rFonts w:ascii="Arial Narrow" w:hAnsi="Arial Narrow" w:cs="Arial"/>
                <w:color w:val="000000"/>
                <w:sz w:val="20"/>
                <w:szCs w:val="20"/>
                <w:lang w:val="fr-FR"/>
              </w:rPr>
              <w:t>votre</w:t>
            </w:r>
            <w:r w:rsidRPr="00B36BAB">
              <w:rPr>
                <w:rFonts w:ascii="Arial Narrow" w:hAnsi="Arial Narrow" w:cs="Arial"/>
                <w:color w:val="000000"/>
                <w:sz w:val="20"/>
                <w:szCs w:val="20"/>
                <w:lang w:val="fr-FR"/>
              </w:rPr>
              <w:t xml:space="preserve"> CGF</w:t>
            </w:r>
          </w:p>
        </w:tc>
        <w:tc>
          <w:tcPr>
            <w:tcW w:w="636" w:type="pct"/>
          </w:tcPr>
          <w:p w14:paraId="6A3CE50B" w14:textId="413F1B8D"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3D2BBCAD" w14:textId="2D10B9C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51F1FEFB" w14:textId="75B4D58C"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4BCFBD9F" w14:textId="3571412A"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7BAA5FD0" w14:textId="54DDB1E9"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7BD4F64A" w14:textId="77777777" w:rsidTr="00B36BAB">
        <w:trPr>
          <w:trHeight w:val="97"/>
        </w:trPr>
        <w:tc>
          <w:tcPr>
            <w:tcW w:w="281" w:type="pct"/>
          </w:tcPr>
          <w:p w14:paraId="0C83E3EC" w14:textId="77777777" w:rsidR="00B36BAB" w:rsidRPr="00B36BAB" w:rsidRDefault="00B36BAB" w:rsidP="00B36BAB">
            <w:pPr>
              <w:autoSpaceDE w:val="0"/>
              <w:autoSpaceDN w:val="0"/>
              <w:adjustRightInd w:val="0"/>
              <w:rPr>
                <w:rFonts w:ascii="Arial Narrow" w:hAnsi="Arial Narrow" w:cs="Arial"/>
                <w:b/>
                <w:bCs/>
                <w:color w:val="000000"/>
                <w:sz w:val="18"/>
                <w:szCs w:val="18"/>
                <w:lang w:val="fr-FR"/>
              </w:rPr>
            </w:pPr>
          </w:p>
        </w:tc>
        <w:tc>
          <w:tcPr>
            <w:tcW w:w="1177" w:type="pct"/>
          </w:tcPr>
          <w:p w14:paraId="3ACB8896" w14:textId="650BEF44" w:rsidR="00B36BAB" w:rsidRPr="00B36BAB" w:rsidRDefault="00B36BAB" w:rsidP="00B36BAB">
            <w:pPr>
              <w:autoSpaceDE w:val="0"/>
              <w:autoSpaceDN w:val="0"/>
              <w:adjustRightInd w:val="0"/>
              <w:rPr>
                <w:rFonts w:ascii="Arial Narrow" w:hAnsi="Arial Narrow" w:cs="Arial"/>
                <w:color w:val="000000"/>
                <w:sz w:val="20"/>
                <w:szCs w:val="20"/>
                <w:lang w:val="fr-FR"/>
              </w:rPr>
            </w:pPr>
            <w:r>
              <w:rPr>
                <w:rFonts w:ascii="Arial Narrow" w:hAnsi="Arial Narrow" w:cs="Arial"/>
                <w:color w:val="000000"/>
                <w:sz w:val="20"/>
                <w:szCs w:val="20"/>
                <w:lang w:val="fr-FR"/>
              </w:rPr>
              <w:t>Le</w:t>
            </w:r>
            <w:r w:rsidR="00026CB1">
              <w:rPr>
                <w:rFonts w:ascii="Arial Narrow" w:hAnsi="Arial Narrow" w:cs="Arial"/>
                <w:color w:val="000000"/>
                <w:sz w:val="20"/>
                <w:szCs w:val="20"/>
                <w:lang w:val="fr-FR"/>
              </w:rPr>
              <w:t>s responsables du</w:t>
            </w:r>
            <w:r>
              <w:rPr>
                <w:rFonts w:ascii="Arial Narrow" w:hAnsi="Arial Narrow" w:cs="Arial"/>
                <w:color w:val="000000"/>
                <w:sz w:val="20"/>
                <w:szCs w:val="20"/>
                <w:lang w:val="fr-FR"/>
              </w:rPr>
              <w:t xml:space="preserve"> PIF</w:t>
            </w:r>
          </w:p>
        </w:tc>
        <w:tc>
          <w:tcPr>
            <w:tcW w:w="636" w:type="pct"/>
          </w:tcPr>
          <w:p w14:paraId="2D43B0A5" w14:textId="77777777" w:rsidR="00B36BAB" w:rsidRPr="00B36BAB" w:rsidRDefault="00B36BAB" w:rsidP="00B36BAB">
            <w:pPr>
              <w:autoSpaceDE w:val="0"/>
              <w:autoSpaceDN w:val="0"/>
              <w:adjustRightInd w:val="0"/>
              <w:rPr>
                <w:rFonts w:ascii="Arial Narrow" w:hAnsi="Arial Narrow" w:cs="Arial"/>
                <w:color w:val="000000"/>
                <w:sz w:val="20"/>
                <w:szCs w:val="20"/>
                <w:lang w:val="fr-FR"/>
              </w:rPr>
            </w:pPr>
          </w:p>
        </w:tc>
        <w:tc>
          <w:tcPr>
            <w:tcW w:w="667" w:type="pct"/>
          </w:tcPr>
          <w:p w14:paraId="18DC6EBA" w14:textId="77777777" w:rsidR="00B36BAB" w:rsidRPr="00B36BAB" w:rsidRDefault="00B36BAB" w:rsidP="00B36BAB">
            <w:pPr>
              <w:autoSpaceDE w:val="0"/>
              <w:autoSpaceDN w:val="0"/>
              <w:adjustRightInd w:val="0"/>
              <w:rPr>
                <w:rFonts w:ascii="Arial Narrow" w:hAnsi="Arial Narrow" w:cs="Arial"/>
                <w:color w:val="000000"/>
                <w:sz w:val="20"/>
                <w:szCs w:val="20"/>
                <w:lang w:val="fr-FR"/>
              </w:rPr>
            </w:pPr>
          </w:p>
        </w:tc>
        <w:tc>
          <w:tcPr>
            <w:tcW w:w="746" w:type="pct"/>
          </w:tcPr>
          <w:p w14:paraId="5B90A5AB" w14:textId="77777777" w:rsidR="00B36BAB" w:rsidRPr="00B36BAB" w:rsidRDefault="00B36BAB" w:rsidP="00B36BAB">
            <w:pPr>
              <w:autoSpaceDE w:val="0"/>
              <w:autoSpaceDN w:val="0"/>
              <w:adjustRightInd w:val="0"/>
              <w:rPr>
                <w:rFonts w:ascii="Arial Narrow" w:hAnsi="Arial Narrow" w:cs="Arial"/>
                <w:color w:val="000000"/>
                <w:sz w:val="20"/>
                <w:szCs w:val="20"/>
                <w:lang w:val="fr-FR"/>
              </w:rPr>
            </w:pPr>
          </w:p>
        </w:tc>
        <w:tc>
          <w:tcPr>
            <w:tcW w:w="706" w:type="pct"/>
          </w:tcPr>
          <w:p w14:paraId="573071A1" w14:textId="77777777" w:rsidR="00B36BAB" w:rsidRPr="00B36BAB" w:rsidRDefault="00B36BAB" w:rsidP="00B36BAB">
            <w:pPr>
              <w:autoSpaceDE w:val="0"/>
              <w:autoSpaceDN w:val="0"/>
              <w:adjustRightInd w:val="0"/>
              <w:rPr>
                <w:rFonts w:ascii="Arial Narrow" w:hAnsi="Arial Narrow" w:cs="Arial"/>
                <w:color w:val="000000"/>
                <w:sz w:val="20"/>
                <w:szCs w:val="20"/>
                <w:lang w:val="fr-FR"/>
              </w:rPr>
            </w:pPr>
          </w:p>
        </w:tc>
        <w:tc>
          <w:tcPr>
            <w:tcW w:w="786" w:type="pct"/>
          </w:tcPr>
          <w:p w14:paraId="78840587" w14:textId="77777777" w:rsidR="00B36BAB" w:rsidRPr="00B36BAB" w:rsidRDefault="00B36BAB" w:rsidP="00B36BAB">
            <w:pPr>
              <w:autoSpaceDE w:val="0"/>
              <w:autoSpaceDN w:val="0"/>
              <w:adjustRightInd w:val="0"/>
              <w:rPr>
                <w:rFonts w:ascii="Arial Narrow" w:hAnsi="Arial Narrow" w:cs="Arial"/>
                <w:color w:val="000000"/>
                <w:sz w:val="20"/>
                <w:szCs w:val="20"/>
                <w:lang w:val="fr-FR"/>
              </w:rPr>
            </w:pPr>
          </w:p>
        </w:tc>
      </w:tr>
      <w:tr w:rsidR="00B36BAB" w:rsidRPr="00B36BAB" w14:paraId="59E1D3F6" w14:textId="77777777" w:rsidTr="00B36BAB">
        <w:trPr>
          <w:trHeight w:val="98"/>
        </w:trPr>
        <w:tc>
          <w:tcPr>
            <w:tcW w:w="281" w:type="pct"/>
          </w:tcPr>
          <w:p w14:paraId="57949221" w14:textId="747B9A2C" w:rsidR="00B36BAB" w:rsidRPr="00B36BAB" w:rsidRDefault="00B36BAB" w:rsidP="00B36BAB">
            <w:pPr>
              <w:autoSpaceDE w:val="0"/>
              <w:autoSpaceDN w:val="0"/>
              <w:adjustRightInd w:val="0"/>
              <w:rPr>
                <w:rFonts w:ascii="Arial Narrow" w:hAnsi="Arial Narrow" w:cs="Arial"/>
                <w:color w:val="000000"/>
                <w:sz w:val="18"/>
                <w:szCs w:val="18"/>
                <w:lang w:val="fr-FR"/>
              </w:rPr>
            </w:pPr>
          </w:p>
        </w:tc>
        <w:tc>
          <w:tcPr>
            <w:tcW w:w="1177" w:type="pct"/>
          </w:tcPr>
          <w:p w14:paraId="79B6D719" w14:textId="1D39B9C4" w:rsidR="00B36BAB" w:rsidRPr="00B36BAB" w:rsidRDefault="00BA5C37" w:rsidP="00B36BAB">
            <w:pPr>
              <w:autoSpaceDE w:val="0"/>
              <w:autoSpaceDN w:val="0"/>
              <w:adjustRightInd w:val="0"/>
              <w:rPr>
                <w:rFonts w:ascii="Arial Narrow" w:hAnsi="Arial Narrow" w:cs="Arial"/>
                <w:color w:val="000000"/>
                <w:sz w:val="20"/>
                <w:szCs w:val="20"/>
                <w:lang w:val="fr-FR"/>
              </w:rPr>
            </w:pPr>
            <w:r>
              <w:rPr>
                <w:rFonts w:ascii="Arial Narrow" w:hAnsi="Arial Narrow" w:cs="Arial"/>
                <w:color w:val="000000"/>
                <w:sz w:val="20"/>
                <w:szCs w:val="20"/>
                <w:lang w:val="fr-FR"/>
              </w:rPr>
              <w:t>Le</w:t>
            </w:r>
            <w:r w:rsidR="00B36BAB">
              <w:rPr>
                <w:rFonts w:ascii="Arial Narrow" w:hAnsi="Arial Narrow" w:cs="Arial"/>
                <w:color w:val="000000"/>
                <w:sz w:val="20"/>
                <w:szCs w:val="20"/>
                <w:lang w:val="fr-FR"/>
              </w:rPr>
              <w:t xml:space="preserve"> gouvernement</w:t>
            </w:r>
            <w:r w:rsidR="00B36BAB" w:rsidRPr="00B36BAB">
              <w:rPr>
                <w:rFonts w:ascii="Arial Narrow" w:hAnsi="Arial Narrow" w:cs="Arial"/>
                <w:color w:val="000000"/>
                <w:sz w:val="20"/>
                <w:szCs w:val="20"/>
                <w:lang w:val="fr-FR"/>
              </w:rPr>
              <w:t xml:space="preserve"> </w:t>
            </w:r>
          </w:p>
        </w:tc>
        <w:tc>
          <w:tcPr>
            <w:tcW w:w="636" w:type="pct"/>
          </w:tcPr>
          <w:p w14:paraId="7666D57C" w14:textId="727C0F1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6218FC8B" w14:textId="32621C68"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739D3C21" w14:textId="0CAA2B54"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7218C3CF" w14:textId="5C98E9AF"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3B1CC5EC" w14:textId="38A6D8F8"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521635ED" w14:textId="77777777" w:rsidTr="00B36BAB">
        <w:trPr>
          <w:trHeight w:val="98"/>
        </w:trPr>
        <w:tc>
          <w:tcPr>
            <w:tcW w:w="281" w:type="pct"/>
          </w:tcPr>
          <w:p w14:paraId="478D6D6B" w14:textId="44D68637" w:rsidR="00B36BAB" w:rsidRPr="00B36BAB" w:rsidRDefault="00B36BAB" w:rsidP="00B36BAB">
            <w:pPr>
              <w:autoSpaceDE w:val="0"/>
              <w:autoSpaceDN w:val="0"/>
              <w:adjustRightInd w:val="0"/>
              <w:rPr>
                <w:rFonts w:ascii="Arial Narrow" w:hAnsi="Arial Narrow" w:cs="Arial"/>
                <w:color w:val="000000"/>
                <w:sz w:val="18"/>
                <w:szCs w:val="18"/>
                <w:lang w:val="fr-FR"/>
              </w:rPr>
            </w:pPr>
          </w:p>
        </w:tc>
        <w:tc>
          <w:tcPr>
            <w:tcW w:w="1177" w:type="pct"/>
          </w:tcPr>
          <w:p w14:paraId="17AB6EAD" w14:textId="55E7EE66"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Les étrangers</w:t>
            </w:r>
          </w:p>
        </w:tc>
        <w:tc>
          <w:tcPr>
            <w:tcW w:w="636" w:type="pct"/>
          </w:tcPr>
          <w:p w14:paraId="26C19D4B" w14:textId="362075B5"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6CBC13CB" w14:textId="28E3663D"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065052E1" w14:textId="4789A7D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5288263A" w14:textId="39967C5B"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4C2F6A84" w14:textId="3693751B"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bl>
    <w:p w14:paraId="2DE6D4F9" w14:textId="2578B233" w:rsidR="00510B6A" w:rsidRPr="00B36BAB" w:rsidRDefault="00510B6A">
      <w:pPr>
        <w:spacing w:after="160" w:line="259" w:lineRule="auto"/>
        <w:rPr>
          <w:rFonts w:ascii="Arial" w:hAnsi="Arial" w:cs="Arial"/>
          <w:sz w:val="18"/>
          <w:szCs w:val="18"/>
          <w:lang w:val="fr-FR"/>
        </w:rPr>
      </w:pPr>
      <w:r w:rsidRPr="00B36BAB">
        <w:rPr>
          <w:rFonts w:ascii="Arial" w:hAnsi="Arial" w:cs="Arial"/>
          <w:sz w:val="18"/>
          <w:szCs w:val="18"/>
          <w:lang w:val="fr-FR"/>
        </w:rPr>
        <w:br w:type="page"/>
      </w:r>
    </w:p>
    <w:p w14:paraId="22590E12" w14:textId="77777777" w:rsidR="00510B6A" w:rsidRPr="00510B6A" w:rsidRDefault="00510B6A" w:rsidP="00150DEE">
      <w:pPr>
        <w:rPr>
          <w:rFonts w:ascii="Arial" w:hAnsi="Arial" w:cs="Arial"/>
          <w:sz w:val="18"/>
          <w:szCs w:val="18"/>
        </w:rPr>
      </w:pPr>
    </w:p>
    <w:p w14:paraId="4BD0DFFD" w14:textId="0D24E5E4" w:rsidR="00FB205D" w:rsidRPr="00510B6A" w:rsidRDefault="00FB205D" w:rsidP="00150DEE">
      <w:pPr>
        <w:rPr>
          <w:rFonts w:ascii="Arial" w:hAnsi="Arial" w:cs="Arial"/>
          <w:sz w:val="18"/>
          <w:szCs w:val="18"/>
        </w:rPr>
      </w:pPr>
    </w:p>
    <w:p w14:paraId="6F9C5AE4" w14:textId="7F7B126A" w:rsidR="00FB205D" w:rsidRPr="007F1328" w:rsidRDefault="00FB205D" w:rsidP="00FB205D">
      <w:pPr>
        <w:pStyle w:val="ListParagraph"/>
        <w:numPr>
          <w:ilvl w:val="0"/>
          <w:numId w:val="1"/>
        </w:numPr>
        <w:rPr>
          <w:rFonts w:ascii="Arial" w:hAnsi="Arial" w:cs="Arial"/>
          <w:sz w:val="18"/>
          <w:szCs w:val="18"/>
          <w:u w:val="single"/>
        </w:rPr>
      </w:pPr>
      <w:r>
        <w:rPr>
          <w:rFonts w:ascii="Arial" w:hAnsi="Arial" w:cs="Arial"/>
          <w:sz w:val="18"/>
          <w:szCs w:val="18"/>
          <w:u w:val="single"/>
        </w:rPr>
        <w:t>Pe</w:t>
      </w:r>
      <w:r w:rsidR="0052693A">
        <w:rPr>
          <w:rFonts w:ascii="Arial" w:hAnsi="Arial" w:cs="Arial"/>
          <w:sz w:val="18"/>
          <w:szCs w:val="18"/>
          <w:u w:val="single"/>
        </w:rPr>
        <w:t>rception de</w:t>
      </w:r>
      <w:r w:rsidR="001B22EE">
        <w:rPr>
          <w:rFonts w:ascii="Arial" w:hAnsi="Arial" w:cs="Arial"/>
          <w:sz w:val="18"/>
          <w:szCs w:val="18"/>
          <w:u w:val="single"/>
        </w:rPr>
        <w:t xml:space="preserve"> la valeur</w:t>
      </w:r>
      <w:r w:rsidR="0052693A">
        <w:rPr>
          <w:rFonts w:ascii="Arial" w:hAnsi="Arial" w:cs="Arial"/>
          <w:sz w:val="18"/>
          <w:szCs w:val="18"/>
          <w:u w:val="single"/>
        </w:rPr>
        <w:t xml:space="preserve"> </w:t>
      </w:r>
      <w:r w:rsidR="004669D8">
        <w:rPr>
          <w:rFonts w:ascii="Arial" w:hAnsi="Arial" w:cs="Arial"/>
          <w:sz w:val="18"/>
          <w:szCs w:val="18"/>
          <w:u w:val="single"/>
        </w:rPr>
        <w:t>environnementale</w:t>
      </w:r>
      <w:r w:rsidR="00920AC2">
        <w:rPr>
          <w:rFonts w:ascii="Arial" w:hAnsi="Arial" w:cs="Arial"/>
          <w:sz w:val="18"/>
          <w:szCs w:val="18"/>
          <w:u w:val="single"/>
        </w:rPr>
        <w:t xml:space="preserve"> et préférences</w:t>
      </w:r>
    </w:p>
    <w:p w14:paraId="5B940EDA" w14:textId="4E22F7ED" w:rsidR="00FB205D" w:rsidRDefault="00FB205D" w:rsidP="00150DEE">
      <w:pPr>
        <w:rPr>
          <w:rFonts w:ascii="Arial" w:hAnsi="Arial" w:cs="Arial"/>
          <w:sz w:val="18"/>
          <w:szCs w:val="18"/>
          <w:lang w:val="fr-FR"/>
        </w:rPr>
      </w:pPr>
    </w:p>
    <w:p w14:paraId="2E8E236E" w14:textId="15787815" w:rsidR="0052693A" w:rsidRDefault="00C20DEC" w:rsidP="00150DEE">
      <w:pPr>
        <w:rPr>
          <w:rFonts w:ascii="Arial" w:hAnsi="Arial" w:cs="Arial"/>
          <w:sz w:val="18"/>
          <w:szCs w:val="18"/>
          <w:lang w:val="fr-FR"/>
        </w:rPr>
      </w:pPr>
      <w:commentRangeStart w:id="0"/>
      <w:r>
        <w:rPr>
          <w:rFonts w:ascii="Arial" w:hAnsi="Arial" w:cs="Arial"/>
          <w:sz w:val="18"/>
          <w:szCs w:val="18"/>
          <w:lang w:val="fr-FR"/>
        </w:rPr>
        <w:t>Veuillez indiquer à quel point vous êtes d’accord avec les affirmations suivantes</w:t>
      </w:r>
      <w:commentRangeEnd w:id="0"/>
      <w:r w:rsidR="00E4472A">
        <w:rPr>
          <w:rStyle w:val="CommentReference"/>
          <w:rFonts w:eastAsia="Times New Roman"/>
          <w:lang w:val="fr-FR" w:eastAsia="fr-FR"/>
        </w:rPr>
        <w:commentReference w:id="0"/>
      </w:r>
    </w:p>
    <w:p w14:paraId="44A0EED5" w14:textId="77777777" w:rsidR="00BC6FE5" w:rsidRDefault="00BC6FE5" w:rsidP="00150DEE">
      <w:pPr>
        <w:rPr>
          <w:rFonts w:ascii="Arial" w:hAnsi="Arial" w:cs="Arial"/>
          <w:sz w:val="18"/>
          <w:szCs w:val="18"/>
          <w:lang w:val="fr-FR"/>
        </w:rPr>
      </w:pPr>
    </w:p>
    <w:tbl>
      <w:tblPr>
        <w:tblStyle w:val="TableGrid"/>
        <w:tblW w:w="5000" w:type="pct"/>
        <w:tblLook w:val="04A0" w:firstRow="1" w:lastRow="0" w:firstColumn="1" w:lastColumn="0" w:noHBand="0" w:noVBand="1"/>
      </w:tblPr>
      <w:tblGrid>
        <w:gridCol w:w="471"/>
        <w:gridCol w:w="5521"/>
        <w:gridCol w:w="3070"/>
      </w:tblGrid>
      <w:tr w:rsidR="00BC6FE5" w:rsidRPr="008325F1" w14:paraId="0697EF79" w14:textId="77777777" w:rsidTr="00917646">
        <w:tc>
          <w:tcPr>
            <w:tcW w:w="260" w:type="pct"/>
          </w:tcPr>
          <w:p w14:paraId="3D909A6E" w14:textId="77777777" w:rsidR="00BC6FE5" w:rsidRDefault="00BC6FE5" w:rsidP="00BC6FE5">
            <w:pPr>
              <w:pStyle w:val="ListParagraph"/>
              <w:ind w:left="0"/>
              <w:rPr>
                <w:rFonts w:ascii="Arial" w:hAnsi="Arial" w:cs="Arial"/>
                <w:sz w:val="18"/>
                <w:szCs w:val="18"/>
              </w:rPr>
            </w:pPr>
          </w:p>
        </w:tc>
        <w:tc>
          <w:tcPr>
            <w:tcW w:w="3045" w:type="pct"/>
          </w:tcPr>
          <w:p w14:paraId="7EAEF1FF" w14:textId="65926DF1" w:rsidR="00BC6FE5" w:rsidRDefault="00BC6FE5" w:rsidP="00BC6FE5">
            <w:pPr>
              <w:pStyle w:val="ListParagraph"/>
              <w:ind w:left="0"/>
              <w:rPr>
                <w:rFonts w:ascii="Arial" w:hAnsi="Arial" w:cs="Arial"/>
                <w:sz w:val="18"/>
                <w:szCs w:val="18"/>
              </w:rPr>
            </w:pPr>
          </w:p>
        </w:tc>
        <w:tc>
          <w:tcPr>
            <w:tcW w:w="1694" w:type="pct"/>
          </w:tcPr>
          <w:p w14:paraId="1886CDF5" w14:textId="77777777" w:rsidR="00BC6FE5" w:rsidRDefault="00BC6FE5" w:rsidP="00BC6FE5">
            <w:pPr>
              <w:pStyle w:val="ListParagraph"/>
              <w:ind w:left="0"/>
              <w:rPr>
                <w:rFonts w:ascii="Arial" w:hAnsi="Arial" w:cs="Arial"/>
                <w:sz w:val="18"/>
                <w:szCs w:val="18"/>
              </w:rPr>
            </w:pPr>
          </w:p>
        </w:tc>
      </w:tr>
      <w:tr w:rsidR="00BC6FE5" w:rsidRPr="00695AB7" w14:paraId="72EFE571" w14:textId="77777777" w:rsidTr="00917646">
        <w:tc>
          <w:tcPr>
            <w:tcW w:w="260" w:type="pct"/>
          </w:tcPr>
          <w:p w14:paraId="4E672CBD" w14:textId="58439656" w:rsidR="00BC6FE5" w:rsidRDefault="00BC6FE5" w:rsidP="00BC6FE5">
            <w:pPr>
              <w:pStyle w:val="ListParagraph"/>
              <w:ind w:left="0"/>
              <w:rPr>
                <w:rFonts w:ascii="Arial" w:hAnsi="Arial" w:cs="Arial"/>
                <w:sz w:val="18"/>
                <w:szCs w:val="18"/>
              </w:rPr>
            </w:pPr>
            <w:r>
              <w:rPr>
                <w:rFonts w:ascii="Arial" w:hAnsi="Arial" w:cs="Arial"/>
                <w:sz w:val="18"/>
                <w:szCs w:val="18"/>
              </w:rPr>
              <w:t>1</w:t>
            </w:r>
          </w:p>
        </w:tc>
        <w:tc>
          <w:tcPr>
            <w:tcW w:w="3045" w:type="pct"/>
          </w:tcPr>
          <w:p w14:paraId="0DCAA2AB" w14:textId="4A726CCA" w:rsidR="00BC6FE5" w:rsidRDefault="00BC6FE5" w:rsidP="00BC6FE5">
            <w:pPr>
              <w:pStyle w:val="ListParagraph"/>
              <w:ind w:left="0"/>
              <w:rPr>
                <w:rFonts w:ascii="Arial" w:hAnsi="Arial" w:cs="Arial"/>
                <w:sz w:val="18"/>
                <w:szCs w:val="18"/>
              </w:rPr>
            </w:pPr>
          </w:p>
        </w:tc>
        <w:tc>
          <w:tcPr>
            <w:tcW w:w="1694" w:type="pct"/>
          </w:tcPr>
          <w:p w14:paraId="5CD0D99E" w14:textId="16D2853A" w:rsidR="00BC6FE5" w:rsidRDefault="00BC6FE5" w:rsidP="00BC6FE5">
            <w:pPr>
              <w:pStyle w:val="ListParagraph"/>
              <w:ind w:left="0"/>
              <w:rPr>
                <w:rFonts w:ascii="Arial" w:hAnsi="Arial" w:cs="Arial"/>
                <w:sz w:val="18"/>
                <w:szCs w:val="18"/>
              </w:rPr>
            </w:pPr>
            <w:r>
              <w:rPr>
                <w:rFonts w:ascii="Arial" w:hAnsi="Arial" w:cs="Arial"/>
                <w:sz w:val="18"/>
                <w:szCs w:val="18"/>
              </w:rPr>
              <w:t>1=</w:t>
            </w:r>
            <w:r w:rsidR="00C20DEC">
              <w:rPr>
                <w:rFonts w:ascii="Arial" w:hAnsi="Arial" w:cs="Arial"/>
                <w:sz w:val="18"/>
                <w:szCs w:val="18"/>
              </w:rPr>
              <w:t>je ne suis pas du tout d’accord</w:t>
            </w:r>
          </w:p>
          <w:p w14:paraId="3CE8646F" w14:textId="4E85EF18" w:rsidR="00BC6FE5" w:rsidRDefault="00BC6FE5" w:rsidP="00BC6FE5">
            <w:pPr>
              <w:pStyle w:val="ListParagraph"/>
              <w:ind w:left="0"/>
              <w:rPr>
                <w:rFonts w:ascii="Arial" w:hAnsi="Arial" w:cs="Arial"/>
                <w:sz w:val="18"/>
                <w:szCs w:val="18"/>
              </w:rPr>
            </w:pPr>
            <w:r>
              <w:rPr>
                <w:rFonts w:ascii="Arial" w:hAnsi="Arial" w:cs="Arial"/>
                <w:sz w:val="18"/>
                <w:szCs w:val="18"/>
              </w:rPr>
              <w:t>2=</w:t>
            </w:r>
            <w:r w:rsidR="00C20DEC">
              <w:rPr>
                <w:rFonts w:ascii="Arial" w:hAnsi="Arial" w:cs="Arial"/>
                <w:sz w:val="18"/>
                <w:szCs w:val="18"/>
              </w:rPr>
              <w:t>je ne suis pas sure</w:t>
            </w:r>
          </w:p>
          <w:p w14:paraId="6CA67BF2" w14:textId="10D9082C" w:rsidR="00BC6FE5" w:rsidRDefault="00BC6FE5" w:rsidP="00BC6FE5">
            <w:pPr>
              <w:pStyle w:val="ListParagraph"/>
              <w:ind w:left="0"/>
              <w:rPr>
                <w:rFonts w:ascii="Arial" w:hAnsi="Arial" w:cs="Arial"/>
                <w:sz w:val="18"/>
                <w:szCs w:val="18"/>
              </w:rPr>
            </w:pPr>
            <w:r>
              <w:rPr>
                <w:rFonts w:ascii="Arial" w:hAnsi="Arial" w:cs="Arial"/>
                <w:sz w:val="18"/>
                <w:szCs w:val="18"/>
              </w:rPr>
              <w:t xml:space="preserve">3=je </w:t>
            </w:r>
            <w:r w:rsidR="00C20DEC">
              <w:rPr>
                <w:rFonts w:ascii="Arial" w:hAnsi="Arial" w:cs="Arial"/>
                <w:sz w:val="18"/>
                <w:szCs w:val="18"/>
              </w:rPr>
              <w:t>suis d’accord</w:t>
            </w:r>
          </w:p>
          <w:p w14:paraId="31CF25F5" w14:textId="6C4DF87F" w:rsidR="00BC6FE5" w:rsidRDefault="00C20DEC" w:rsidP="00BC6FE5">
            <w:pPr>
              <w:pStyle w:val="ListParagraph"/>
              <w:ind w:left="0"/>
              <w:rPr>
                <w:rFonts w:ascii="Arial" w:hAnsi="Arial" w:cs="Arial"/>
                <w:sz w:val="18"/>
                <w:szCs w:val="18"/>
              </w:rPr>
            </w:pPr>
            <w:r>
              <w:rPr>
                <w:rFonts w:ascii="Arial" w:hAnsi="Arial" w:cs="Arial"/>
                <w:sz w:val="18"/>
                <w:szCs w:val="18"/>
              </w:rPr>
              <w:t>4=je suis absolument d’accord</w:t>
            </w:r>
          </w:p>
        </w:tc>
      </w:tr>
      <w:tr w:rsidR="00BC6FE5" w:rsidRPr="00695AB7" w14:paraId="595E27EA" w14:textId="77777777" w:rsidTr="00917646">
        <w:tc>
          <w:tcPr>
            <w:tcW w:w="260" w:type="pct"/>
          </w:tcPr>
          <w:p w14:paraId="242607A8" w14:textId="1A75529F" w:rsidR="00BC6FE5" w:rsidRDefault="00BC6FE5" w:rsidP="00BC6FE5">
            <w:pPr>
              <w:pStyle w:val="ListParagraph"/>
              <w:ind w:left="0"/>
              <w:rPr>
                <w:rFonts w:ascii="Arial" w:hAnsi="Arial" w:cs="Arial"/>
                <w:sz w:val="18"/>
                <w:szCs w:val="18"/>
              </w:rPr>
            </w:pPr>
            <w:r>
              <w:rPr>
                <w:rFonts w:ascii="Arial" w:hAnsi="Arial" w:cs="Arial"/>
                <w:sz w:val="18"/>
                <w:szCs w:val="18"/>
              </w:rPr>
              <w:t>2</w:t>
            </w:r>
          </w:p>
        </w:tc>
        <w:tc>
          <w:tcPr>
            <w:tcW w:w="3045" w:type="pct"/>
          </w:tcPr>
          <w:p w14:paraId="78421E27" w14:textId="672C28CC" w:rsidR="00BC6FE5" w:rsidRDefault="00BC6FE5" w:rsidP="00BC6FE5">
            <w:pPr>
              <w:pStyle w:val="ListParagraph"/>
              <w:ind w:left="0"/>
              <w:rPr>
                <w:rFonts w:ascii="Arial" w:hAnsi="Arial" w:cs="Arial"/>
                <w:sz w:val="18"/>
                <w:szCs w:val="18"/>
              </w:rPr>
            </w:pPr>
          </w:p>
        </w:tc>
        <w:tc>
          <w:tcPr>
            <w:tcW w:w="1694" w:type="pct"/>
          </w:tcPr>
          <w:p w14:paraId="02A7EFA1" w14:textId="77777777" w:rsidR="00C20DEC" w:rsidRDefault="00C20DEC" w:rsidP="00C20DEC">
            <w:pPr>
              <w:pStyle w:val="ListParagraph"/>
              <w:ind w:left="0"/>
              <w:rPr>
                <w:rFonts w:ascii="Arial" w:hAnsi="Arial" w:cs="Arial"/>
                <w:sz w:val="18"/>
                <w:szCs w:val="18"/>
              </w:rPr>
            </w:pPr>
            <w:r>
              <w:rPr>
                <w:rFonts w:ascii="Arial" w:hAnsi="Arial" w:cs="Arial"/>
                <w:sz w:val="18"/>
                <w:szCs w:val="18"/>
              </w:rPr>
              <w:t>1=je ne suis pas du tout d’accord</w:t>
            </w:r>
          </w:p>
          <w:p w14:paraId="7FA0A2C4" w14:textId="77777777" w:rsidR="00C20DEC" w:rsidRDefault="00C20DEC" w:rsidP="00C20DEC">
            <w:pPr>
              <w:pStyle w:val="ListParagraph"/>
              <w:ind w:left="0"/>
              <w:rPr>
                <w:rFonts w:ascii="Arial" w:hAnsi="Arial" w:cs="Arial"/>
                <w:sz w:val="18"/>
                <w:szCs w:val="18"/>
              </w:rPr>
            </w:pPr>
            <w:r>
              <w:rPr>
                <w:rFonts w:ascii="Arial" w:hAnsi="Arial" w:cs="Arial"/>
                <w:sz w:val="18"/>
                <w:szCs w:val="18"/>
              </w:rPr>
              <w:t>2=je ne suis pas sure</w:t>
            </w:r>
          </w:p>
          <w:p w14:paraId="50912AA5" w14:textId="77777777" w:rsidR="00C20DEC" w:rsidRDefault="00C20DEC" w:rsidP="00C20DEC">
            <w:pPr>
              <w:pStyle w:val="ListParagraph"/>
              <w:ind w:left="0"/>
              <w:rPr>
                <w:rFonts w:ascii="Arial" w:hAnsi="Arial" w:cs="Arial"/>
                <w:sz w:val="18"/>
                <w:szCs w:val="18"/>
              </w:rPr>
            </w:pPr>
            <w:r>
              <w:rPr>
                <w:rFonts w:ascii="Arial" w:hAnsi="Arial" w:cs="Arial"/>
                <w:sz w:val="18"/>
                <w:szCs w:val="18"/>
              </w:rPr>
              <w:t>3=je suis d’accord</w:t>
            </w:r>
          </w:p>
          <w:p w14:paraId="1B8BB2FC" w14:textId="6C1DED01" w:rsidR="00BC6FE5" w:rsidRDefault="00C20DEC" w:rsidP="00C20DEC">
            <w:pPr>
              <w:pStyle w:val="ListParagraph"/>
              <w:ind w:left="0"/>
              <w:rPr>
                <w:rFonts w:ascii="Arial" w:hAnsi="Arial" w:cs="Arial"/>
                <w:sz w:val="18"/>
                <w:szCs w:val="18"/>
              </w:rPr>
            </w:pPr>
            <w:r>
              <w:rPr>
                <w:rFonts w:ascii="Arial" w:hAnsi="Arial" w:cs="Arial"/>
                <w:sz w:val="18"/>
                <w:szCs w:val="18"/>
              </w:rPr>
              <w:t>4=je suis absolument d’accord</w:t>
            </w:r>
          </w:p>
        </w:tc>
      </w:tr>
      <w:tr w:rsidR="00BC6FE5" w:rsidRPr="00695AB7" w14:paraId="4E2F635F" w14:textId="77777777" w:rsidTr="00917646">
        <w:tc>
          <w:tcPr>
            <w:tcW w:w="260" w:type="pct"/>
          </w:tcPr>
          <w:p w14:paraId="485F46E9" w14:textId="3CFFDB76" w:rsidR="00BC6FE5" w:rsidRDefault="00BC6FE5" w:rsidP="00BC6FE5">
            <w:pPr>
              <w:pStyle w:val="ListParagraph"/>
              <w:ind w:left="0"/>
              <w:rPr>
                <w:rFonts w:ascii="Arial" w:hAnsi="Arial" w:cs="Arial"/>
                <w:sz w:val="18"/>
                <w:szCs w:val="18"/>
              </w:rPr>
            </w:pPr>
            <w:r>
              <w:rPr>
                <w:rFonts w:ascii="Arial" w:hAnsi="Arial" w:cs="Arial"/>
                <w:sz w:val="18"/>
                <w:szCs w:val="18"/>
              </w:rPr>
              <w:t>3</w:t>
            </w:r>
          </w:p>
        </w:tc>
        <w:tc>
          <w:tcPr>
            <w:tcW w:w="3045" w:type="pct"/>
          </w:tcPr>
          <w:p w14:paraId="0C2E28F5" w14:textId="620080EF" w:rsidR="00BC6FE5" w:rsidRDefault="00BC6FE5" w:rsidP="00BC6FE5">
            <w:pPr>
              <w:pStyle w:val="ListParagraph"/>
              <w:ind w:left="0"/>
              <w:rPr>
                <w:rFonts w:ascii="Arial" w:hAnsi="Arial" w:cs="Arial"/>
                <w:sz w:val="18"/>
                <w:szCs w:val="18"/>
              </w:rPr>
            </w:pPr>
          </w:p>
        </w:tc>
        <w:tc>
          <w:tcPr>
            <w:tcW w:w="1694" w:type="pct"/>
          </w:tcPr>
          <w:p w14:paraId="31924903" w14:textId="77777777" w:rsidR="00C20DEC" w:rsidRDefault="00C20DEC" w:rsidP="00C20DEC">
            <w:pPr>
              <w:pStyle w:val="ListParagraph"/>
              <w:ind w:left="0"/>
              <w:rPr>
                <w:rFonts w:ascii="Arial" w:hAnsi="Arial" w:cs="Arial"/>
                <w:sz w:val="18"/>
                <w:szCs w:val="18"/>
              </w:rPr>
            </w:pPr>
            <w:r>
              <w:rPr>
                <w:rFonts w:ascii="Arial" w:hAnsi="Arial" w:cs="Arial"/>
                <w:sz w:val="18"/>
                <w:szCs w:val="18"/>
              </w:rPr>
              <w:t>1=je ne suis pas du tout d’accord</w:t>
            </w:r>
          </w:p>
          <w:p w14:paraId="5407C75D" w14:textId="77777777" w:rsidR="00C20DEC" w:rsidRDefault="00C20DEC" w:rsidP="00C20DEC">
            <w:pPr>
              <w:pStyle w:val="ListParagraph"/>
              <w:ind w:left="0"/>
              <w:rPr>
                <w:rFonts w:ascii="Arial" w:hAnsi="Arial" w:cs="Arial"/>
                <w:sz w:val="18"/>
                <w:szCs w:val="18"/>
              </w:rPr>
            </w:pPr>
            <w:r>
              <w:rPr>
                <w:rFonts w:ascii="Arial" w:hAnsi="Arial" w:cs="Arial"/>
                <w:sz w:val="18"/>
                <w:szCs w:val="18"/>
              </w:rPr>
              <w:t>2=je ne suis pas sure</w:t>
            </w:r>
          </w:p>
          <w:p w14:paraId="49781B5E" w14:textId="77777777" w:rsidR="00C20DEC" w:rsidRDefault="00C20DEC" w:rsidP="00C20DEC">
            <w:pPr>
              <w:pStyle w:val="ListParagraph"/>
              <w:ind w:left="0"/>
              <w:rPr>
                <w:rFonts w:ascii="Arial" w:hAnsi="Arial" w:cs="Arial"/>
                <w:sz w:val="18"/>
                <w:szCs w:val="18"/>
              </w:rPr>
            </w:pPr>
            <w:r>
              <w:rPr>
                <w:rFonts w:ascii="Arial" w:hAnsi="Arial" w:cs="Arial"/>
                <w:sz w:val="18"/>
                <w:szCs w:val="18"/>
              </w:rPr>
              <w:t>3=je suis d’accord</w:t>
            </w:r>
          </w:p>
          <w:p w14:paraId="61E5F686" w14:textId="1FBEC429" w:rsidR="00BC6FE5" w:rsidRDefault="00C20DEC" w:rsidP="00C20DEC">
            <w:pPr>
              <w:pStyle w:val="ListParagraph"/>
              <w:ind w:left="0"/>
              <w:rPr>
                <w:rFonts w:ascii="Arial" w:hAnsi="Arial" w:cs="Arial"/>
                <w:sz w:val="18"/>
                <w:szCs w:val="18"/>
              </w:rPr>
            </w:pPr>
            <w:r>
              <w:rPr>
                <w:rFonts w:ascii="Arial" w:hAnsi="Arial" w:cs="Arial"/>
                <w:sz w:val="18"/>
                <w:szCs w:val="18"/>
              </w:rPr>
              <w:t>4=je suis absolument d’accord</w:t>
            </w:r>
          </w:p>
        </w:tc>
      </w:tr>
      <w:tr w:rsidR="00BC6FE5" w:rsidRPr="00695AB7" w14:paraId="0C6C300C" w14:textId="77777777" w:rsidTr="00917646">
        <w:tc>
          <w:tcPr>
            <w:tcW w:w="260" w:type="pct"/>
          </w:tcPr>
          <w:p w14:paraId="77947F21" w14:textId="711A8803" w:rsidR="00BC6FE5" w:rsidRDefault="00BC6FE5" w:rsidP="00BC6FE5">
            <w:pPr>
              <w:pStyle w:val="ListParagraph"/>
              <w:ind w:left="0"/>
              <w:rPr>
                <w:rFonts w:ascii="Arial" w:hAnsi="Arial" w:cs="Arial"/>
                <w:sz w:val="18"/>
                <w:szCs w:val="18"/>
              </w:rPr>
            </w:pPr>
            <w:r>
              <w:rPr>
                <w:rFonts w:ascii="Arial" w:hAnsi="Arial" w:cs="Arial"/>
                <w:sz w:val="18"/>
                <w:szCs w:val="18"/>
              </w:rPr>
              <w:t>4</w:t>
            </w:r>
          </w:p>
        </w:tc>
        <w:tc>
          <w:tcPr>
            <w:tcW w:w="3045" w:type="pct"/>
          </w:tcPr>
          <w:p w14:paraId="0B04148C" w14:textId="0A303CAD" w:rsidR="00BC6FE5" w:rsidRDefault="00BC6FE5" w:rsidP="00BC6FE5">
            <w:pPr>
              <w:pStyle w:val="ListParagraph"/>
              <w:ind w:left="0"/>
              <w:rPr>
                <w:rFonts w:ascii="Arial" w:hAnsi="Arial" w:cs="Arial"/>
                <w:sz w:val="18"/>
                <w:szCs w:val="18"/>
              </w:rPr>
            </w:pPr>
          </w:p>
        </w:tc>
        <w:tc>
          <w:tcPr>
            <w:tcW w:w="1694" w:type="pct"/>
          </w:tcPr>
          <w:p w14:paraId="3E56D4F9" w14:textId="77777777" w:rsidR="00C20DEC" w:rsidRDefault="00C20DEC" w:rsidP="00C20DEC">
            <w:pPr>
              <w:pStyle w:val="ListParagraph"/>
              <w:ind w:left="0"/>
              <w:rPr>
                <w:rFonts w:ascii="Arial" w:hAnsi="Arial" w:cs="Arial"/>
                <w:sz w:val="18"/>
                <w:szCs w:val="18"/>
              </w:rPr>
            </w:pPr>
            <w:r>
              <w:rPr>
                <w:rFonts w:ascii="Arial" w:hAnsi="Arial" w:cs="Arial"/>
                <w:sz w:val="18"/>
                <w:szCs w:val="18"/>
              </w:rPr>
              <w:t>1=je ne suis pas du tout d’accord</w:t>
            </w:r>
          </w:p>
          <w:p w14:paraId="24353CAF" w14:textId="77777777" w:rsidR="00C20DEC" w:rsidRDefault="00C20DEC" w:rsidP="00C20DEC">
            <w:pPr>
              <w:pStyle w:val="ListParagraph"/>
              <w:ind w:left="0"/>
              <w:rPr>
                <w:rFonts w:ascii="Arial" w:hAnsi="Arial" w:cs="Arial"/>
                <w:sz w:val="18"/>
                <w:szCs w:val="18"/>
              </w:rPr>
            </w:pPr>
            <w:r>
              <w:rPr>
                <w:rFonts w:ascii="Arial" w:hAnsi="Arial" w:cs="Arial"/>
                <w:sz w:val="18"/>
                <w:szCs w:val="18"/>
              </w:rPr>
              <w:t>2=je ne suis pas sure</w:t>
            </w:r>
          </w:p>
          <w:p w14:paraId="2965D274" w14:textId="77777777" w:rsidR="00C20DEC" w:rsidRDefault="00C20DEC" w:rsidP="00C20DEC">
            <w:pPr>
              <w:pStyle w:val="ListParagraph"/>
              <w:ind w:left="0"/>
              <w:rPr>
                <w:rFonts w:ascii="Arial" w:hAnsi="Arial" w:cs="Arial"/>
                <w:sz w:val="18"/>
                <w:szCs w:val="18"/>
              </w:rPr>
            </w:pPr>
            <w:r>
              <w:rPr>
                <w:rFonts w:ascii="Arial" w:hAnsi="Arial" w:cs="Arial"/>
                <w:sz w:val="18"/>
                <w:szCs w:val="18"/>
              </w:rPr>
              <w:t>3=je suis d’accord</w:t>
            </w:r>
          </w:p>
          <w:p w14:paraId="3694FAF4" w14:textId="42476D8E" w:rsidR="00BC6FE5" w:rsidRDefault="00C20DEC" w:rsidP="00C20DEC">
            <w:pPr>
              <w:pStyle w:val="ListParagraph"/>
              <w:ind w:left="0"/>
              <w:rPr>
                <w:rFonts w:ascii="Arial" w:hAnsi="Arial" w:cs="Arial"/>
                <w:sz w:val="18"/>
                <w:szCs w:val="18"/>
              </w:rPr>
            </w:pPr>
            <w:r>
              <w:rPr>
                <w:rFonts w:ascii="Arial" w:hAnsi="Arial" w:cs="Arial"/>
                <w:sz w:val="18"/>
                <w:szCs w:val="18"/>
              </w:rPr>
              <w:t>4=je suis absolument d’accord</w:t>
            </w:r>
          </w:p>
        </w:tc>
      </w:tr>
      <w:tr w:rsidR="00BC6FE5" w:rsidRPr="00695AB7" w14:paraId="1D6F8058" w14:textId="77777777" w:rsidTr="00C20DEC">
        <w:trPr>
          <w:trHeight w:val="940"/>
        </w:trPr>
        <w:tc>
          <w:tcPr>
            <w:tcW w:w="260" w:type="pct"/>
          </w:tcPr>
          <w:p w14:paraId="5D4DB3AC" w14:textId="51D277F6" w:rsidR="00BC6FE5" w:rsidRDefault="00BC6FE5" w:rsidP="00BC6FE5">
            <w:pPr>
              <w:pStyle w:val="ListParagraph"/>
              <w:ind w:left="0"/>
              <w:rPr>
                <w:rFonts w:ascii="Arial" w:hAnsi="Arial" w:cs="Arial"/>
                <w:sz w:val="18"/>
                <w:szCs w:val="18"/>
              </w:rPr>
            </w:pPr>
            <w:r>
              <w:rPr>
                <w:rFonts w:ascii="Arial" w:hAnsi="Arial" w:cs="Arial"/>
                <w:sz w:val="18"/>
                <w:szCs w:val="18"/>
              </w:rPr>
              <w:t>5</w:t>
            </w:r>
          </w:p>
        </w:tc>
        <w:tc>
          <w:tcPr>
            <w:tcW w:w="3045" w:type="pct"/>
          </w:tcPr>
          <w:p w14:paraId="2D7BE1D3" w14:textId="16DDFD5E" w:rsidR="00BC6FE5" w:rsidRDefault="00BC6FE5" w:rsidP="00BC6FE5">
            <w:pPr>
              <w:pStyle w:val="ListParagraph"/>
              <w:ind w:left="0"/>
              <w:rPr>
                <w:rFonts w:ascii="Arial" w:hAnsi="Arial" w:cs="Arial"/>
                <w:sz w:val="18"/>
                <w:szCs w:val="18"/>
              </w:rPr>
            </w:pPr>
          </w:p>
        </w:tc>
        <w:tc>
          <w:tcPr>
            <w:tcW w:w="1694" w:type="pct"/>
          </w:tcPr>
          <w:p w14:paraId="57AE6B52" w14:textId="77777777" w:rsidR="00C20DEC" w:rsidRDefault="00C20DEC" w:rsidP="00C20DEC">
            <w:pPr>
              <w:pStyle w:val="ListParagraph"/>
              <w:ind w:left="0"/>
              <w:rPr>
                <w:rFonts w:ascii="Arial" w:hAnsi="Arial" w:cs="Arial"/>
                <w:sz w:val="18"/>
                <w:szCs w:val="18"/>
              </w:rPr>
            </w:pPr>
            <w:r>
              <w:rPr>
                <w:rFonts w:ascii="Arial" w:hAnsi="Arial" w:cs="Arial"/>
                <w:sz w:val="18"/>
                <w:szCs w:val="18"/>
              </w:rPr>
              <w:t>1=je ne suis pas du tout d’accord</w:t>
            </w:r>
          </w:p>
          <w:p w14:paraId="59581EE0" w14:textId="77777777" w:rsidR="00C20DEC" w:rsidRDefault="00C20DEC" w:rsidP="00C20DEC">
            <w:pPr>
              <w:pStyle w:val="ListParagraph"/>
              <w:ind w:left="0"/>
              <w:rPr>
                <w:rFonts w:ascii="Arial" w:hAnsi="Arial" w:cs="Arial"/>
                <w:sz w:val="18"/>
                <w:szCs w:val="18"/>
              </w:rPr>
            </w:pPr>
            <w:r>
              <w:rPr>
                <w:rFonts w:ascii="Arial" w:hAnsi="Arial" w:cs="Arial"/>
                <w:sz w:val="18"/>
                <w:szCs w:val="18"/>
              </w:rPr>
              <w:t>2=je ne suis pas sure</w:t>
            </w:r>
          </w:p>
          <w:p w14:paraId="24A566DF" w14:textId="77777777" w:rsidR="00C20DEC" w:rsidRDefault="00C20DEC" w:rsidP="00C20DEC">
            <w:pPr>
              <w:pStyle w:val="ListParagraph"/>
              <w:ind w:left="0"/>
              <w:rPr>
                <w:rFonts w:ascii="Arial" w:hAnsi="Arial" w:cs="Arial"/>
                <w:sz w:val="18"/>
                <w:szCs w:val="18"/>
              </w:rPr>
            </w:pPr>
            <w:r>
              <w:rPr>
                <w:rFonts w:ascii="Arial" w:hAnsi="Arial" w:cs="Arial"/>
                <w:sz w:val="18"/>
                <w:szCs w:val="18"/>
              </w:rPr>
              <w:t>3=je suis d’accord</w:t>
            </w:r>
          </w:p>
          <w:p w14:paraId="04932E9A" w14:textId="78683746" w:rsidR="00BC6FE5" w:rsidRDefault="00C20DEC" w:rsidP="00C20DEC">
            <w:pPr>
              <w:pStyle w:val="ListParagraph"/>
              <w:ind w:left="0"/>
              <w:rPr>
                <w:rFonts w:ascii="Arial" w:hAnsi="Arial" w:cs="Arial"/>
                <w:sz w:val="18"/>
                <w:szCs w:val="18"/>
              </w:rPr>
            </w:pPr>
            <w:r>
              <w:rPr>
                <w:rFonts w:ascii="Arial" w:hAnsi="Arial" w:cs="Arial"/>
                <w:sz w:val="18"/>
                <w:szCs w:val="18"/>
              </w:rPr>
              <w:t>4=je suis absolument d’accord</w:t>
            </w:r>
          </w:p>
        </w:tc>
      </w:tr>
    </w:tbl>
    <w:p w14:paraId="7FCA062F" w14:textId="540E2104" w:rsidR="00BC6FE5" w:rsidRDefault="00BC6FE5" w:rsidP="00BC6FE5">
      <w:pPr>
        <w:pStyle w:val="ListParagraph"/>
        <w:rPr>
          <w:ins w:id="1" w:author="Daan van Soest" w:date="2018-09-09T10:40:00Z"/>
          <w:rFonts w:ascii="Arial" w:hAnsi="Arial" w:cs="Arial"/>
          <w:sz w:val="18"/>
          <w:szCs w:val="18"/>
        </w:rPr>
      </w:pPr>
    </w:p>
    <w:p w14:paraId="57B49106" w14:textId="77777777" w:rsidR="00D76E40" w:rsidRDefault="00D76E40" w:rsidP="00BC6FE5">
      <w:pPr>
        <w:pStyle w:val="ListParagraph"/>
        <w:rPr>
          <w:ins w:id="2" w:author="Daan van Soest" w:date="2018-09-09T10:40:00Z"/>
          <w:rFonts w:ascii="Arial" w:hAnsi="Arial" w:cs="Arial"/>
          <w:sz w:val="18"/>
          <w:szCs w:val="18"/>
        </w:rPr>
      </w:pPr>
    </w:p>
    <w:tbl>
      <w:tblPr>
        <w:tblStyle w:val="TableGrid"/>
        <w:tblW w:w="5000" w:type="pct"/>
        <w:tblLook w:val="04A0" w:firstRow="1" w:lastRow="0" w:firstColumn="1" w:lastColumn="0" w:noHBand="0" w:noVBand="1"/>
      </w:tblPr>
      <w:tblGrid>
        <w:gridCol w:w="471"/>
        <w:gridCol w:w="5521"/>
        <w:gridCol w:w="3070"/>
      </w:tblGrid>
      <w:tr w:rsidR="00920AC2" w14:paraId="1643C613" w14:textId="77777777" w:rsidTr="008325F1">
        <w:trPr>
          <w:trHeight w:val="940"/>
        </w:trPr>
        <w:tc>
          <w:tcPr>
            <w:tcW w:w="260" w:type="pct"/>
          </w:tcPr>
          <w:p w14:paraId="58354B67" w14:textId="7FD90B48" w:rsidR="00920AC2" w:rsidRDefault="00920AC2" w:rsidP="008325F1">
            <w:pPr>
              <w:pStyle w:val="ListParagraph"/>
              <w:ind w:left="0"/>
              <w:rPr>
                <w:rFonts w:ascii="Arial" w:hAnsi="Arial" w:cs="Arial"/>
                <w:sz w:val="18"/>
                <w:szCs w:val="18"/>
              </w:rPr>
            </w:pPr>
          </w:p>
        </w:tc>
        <w:tc>
          <w:tcPr>
            <w:tcW w:w="3045" w:type="pct"/>
          </w:tcPr>
          <w:p w14:paraId="0F9A9380" w14:textId="1F270ED8" w:rsidR="00920AC2" w:rsidRDefault="00920AC2" w:rsidP="008325F1">
            <w:pPr>
              <w:pStyle w:val="ListParagraph"/>
              <w:ind w:left="0"/>
              <w:rPr>
                <w:rFonts w:ascii="Arial" w:hAnsi="Arial" w:cs="Arial"/>
                <w:sz w:val="18"/>
                <w:szCs w:val="18"/>
              </w:rPr>
            </w:pPr>
            <w:r>
              <w:rPr>
                <w:rFonts w:ascii="Arial" w:hAnsi="Arial" w:cs="Arial"/>
                <w:sz w:val="18"/>
                <w:szCs w:val="18"/>
              </w:rPr>
              <w:t xml:space="preserve">Mon revenu agricole varie considérablement d’une année </w:t>
            </w:r>
            <w:proofErr w:type="spellStart"/>
            <w:r>
              <w:rPr>
                <w:rFonts w:ascii="Arial" w:hAnsi="Arial" w:cs="Arial"/>
                <w:sz w:val="18"/>
                <w:szCs w:val="18"/>
              </w:rPr>
              <w:t>a</w:t>
            </w:r>
            <w:proofErr w:type="spellEnd"/>
            <w:r>
              <w:rPr>
                <w:rFonts w:ascii="Arial" w:hAnsi="Arial" w:cs="Arial"/>
                <w:sz w:val="18"/>
                <w:szCs w:val="18"/>
              </w:rPr>
              <w:t xml:space="preserve"> l’autre</w:t>
            </w:r>
          </w:p>
        </w:tc>
        <w:tc>
          <w:tcPr>
            <w:tcW w:w="1694" w:type="pct"/>
          </w:tcPr>
          <w:p w14:paraId="38194A40" w14:textId="77777777" w:rsidR="00920AC2" w:rsidRDefault="00920AC2" w:rsidP="008325F1">
            <w:pPr>
              <w:pStyle w:val="ListParagraph"/>
              <w:ind w:left="0"/>
              <w:rPr>
                <w:rFonts w:ascii="Arial" w:hAnsi="Arial" w:cs="Arial"/>
                <w:sz w:val="18"/>
                <w:szCs w:val="18"/>
              </w:rPr>
            </w:pPr>
            <w:r>
              <w:rPr>
                <w:rFonts w:ascii="Arial" w:hAnsi="Arial" w:cs="Arial"/>
                <w:sz w:val="18"/>
                <w:szCs w:val="18"/>
              </w:rPr>
              <w:t>1=je ne suis pas du tout d’accord</w:t>
            </w:r>
          </w:p>
          <w:p w14:paraId="3D424E4B" w14:textId="77777777" w:rsidR="00920AC2" w:rsidRDefault="00920AC2" w:rsidP="008325F1">
            <w:pPr>
              <w:pStyle w:val="ListParagraph"/>
              <w:ind w:left="0"/>
              <w:rPr>
                <w:rFonts w:ascii="Arial" w:hAnsi="Arial" w:cs="Arial"/>
                <w:sz w:val="18"/>
                <w:szCs w:val="18"/>
              </w:rPr>
            </w:pPr>
            <w:r>
              <w:rPr>
                <w:rFonts w:ascii="Arial" w:hAnsi="Arial" w:cs="Arial"/>
                <w:sz w:val="18"/>
                <w:szCs w:val="18"/>
              </w:rPr>
              <w:t>2=je ne suis pas sure</w:t>
            </w:r>
          </w:p>
          <w:p w14:paraId="33C2734E" w14:textId="77777777" w:rsidR="00920AC2" w:rsidRDefault="00920AC2" w:rsidP="008325F1">
            <w:pPr>
              <w:pStyle w:val="ListParagraph"/>
              <w:ind w:left="0"/>
              <w:rPr>
                <w:rFonts w:ascii="Arial" w:hAnsi="Arial" w:cs="Arial"/>
                <w:sz w:val="18"/>
                <w:szCs w:val="18"/>
              </w:rPr>
            </w:pPr>
            <w:r>
              <w:rPr>
                <w:rFonts w:ascii="Arial" w:hAnsi="Arial" w:cs="Arial"/>
                <w:sz w:val="18"/>
                <w:szCs w:val="18"/>
              </w:rPr>
              <w:t>3=je suis d’accord</w:t>
            </w:r>
          </w:p>
          <w:p w14:paraId="45CE4BEE" w14:textId="77777777" w:rsidR="00920AC2" w:rsidRDefault="00920AC2" w:rsidP="008325F1">
            <w:pPr>
              <w:pStyle w:val="ListParagraph"/>
              <w:ind w:left="0"/>
              <w:rPr>
                <w:rFonts w:ascii="Arial" w:hAnsi="Arial" w:cs="Arial"/>
                <w:sz w:val="18"/>
                <w:szCs w:val="18"/>
              </w:rPr>
            </w:pPr>
            <w:r>
              <w:rPr>
                <w:rFonts w:ascii="Arial" w:hAnsi="Arial" w:cs="Arial"/>
                <w:sz w:val="18"/>
                <w:szCs w:val="18"/>
              </w:rPr>
              <w:t>4=je suis absolument d’accord</w:t>
            </w:r>
          </w:p>
        </w:tc>
      </w:tr>
      <w:tr w:rsidR="00920AC2" w:rsidRPr="00DC7A4C" w14:paraId="3E43FEFD" w14:textId="77777777" w:rsidTr="008325F1">
        <w:trPr>
          <w:trHeight w:val="940"/>
        </w:trPr>
        <w:tc>
          <w:tcPr>
            <w:tcW w:w="260" w:type="pct"/>
          </w:tcPr>
          <w:p w14:paraId="1DC38264" w14:textId="77777777" w:rsidR="00920AC2" w:rsidRDefault="00920AC2" w:rsidP="008325F1">
            <w:pPr>
              <w:pStyle w:val="ListParagraph"/>
              <w:ind w:left="0"/>
              <w:rPr>
                <w:rFonts w:ascii="Arial" w:hAnsi="Arial" w:cs="Arial"/>
                <w:sz w:val="18"/>
                <w:szCs w:val="18"/>
              </w:rPr>
            </w:pPr>
          </w:p>
        </w:tc>
        <w:tc>
          <w:tcPr>
            <w:tcW w:w="3045" w:type="pct"/>
          </w:tcPr>
          <w:p w14:paraId="706DED06" w14:textId="67498BF2" w:rsidR="00920AC2" w:rsidRDefault="00DC7A4C" w:rsidP="008325F1">
            <w:pPr>
              <w:pStyle w:val="ListParagraph"/>
              <w:ind w:left="0"/>
              <w:rPr>
                <w:rFonts w:ascii="Arial" w:hAnsi="Arial" w:cs="Arial"/>
                <w:sz w:val="18"/>
                <w:szCs w:val="18"/>
              </w:rPr>
            </w:pPr>
            <w:r>
              <w:rPr>
                <w:rFonts w:ascii="Arial" w:hAnsi="Arial" w:cs="Arial"/>
                <w:sz w:val="18"/>
                <w:szCs w:val="18"/>
              </w:rPr>
              <w:t>Mes enfants auront une meilleure vie dans le futur que moi maintenant</w:t>
            </w:r>
          </w:p>
        </w:tc>
        <w:tc>
          <w:tcPr>
            <w:tcW w:w="1694" w:type="pct"/>
          </w:tcPr>
          <w:p w14:paraId="72166269" w14:textId="77777777" w:rsidR="00DC7A4C" w:rsidRDefault="00DC7A4C" w:rsidP="00DC7A4C">
            <w:pPr>
              <w:pStyle w:val="ListParagraph"/>
              <w:ind w:left="0"/>
              <w:rPr>
                <w:rFonts w:ascii="Arial" w:hAnsi="Arial" w:cs="Arial"/>
                <w:sz w:val="18"/>
                <w:szCs w:val="18"/>
              </w:rPr>
            </w:pPr>
            <w:r>
              <w:rPr>
                <w:rFonts w:ascii="Arial" w:hAnsi="Arial" w:cs="Arial"/>
                <w:sz w:val="18"/>
                <w:szCs w:val="18"/>
              </w:rPr>
              <w:t>1=je ne suis pas du tout d’accord</w:t>
            </w:r>
          </w:p>
          <w:p w14:paraId="5FCA48EF" w14:textId="77777777" w:rsidR="00DC7A4C" w:rsidRDefault="00DC7A4C" w:rsidP="00DC7A4C">
            <w:pPr>
              <w:pStyle w:val="ListParagraph"/>
              <w:ind w:left="0"/>
              <w:rPr>
                <w:rFonts w:ascii="Arial" w:hAnsi="Arial" w:cs="Arial"/>
                <w:sz w:val="18"/>
                <w:szCs w:val="18"/>
              </w:rPr>
            </w:pPr>
            <w:r>
              <w:rPr>
                <w:rFonts w:ascii="Arial" w:hAnsi="Arial" w:cs="Arial"/>
                <w:sz w:val="18"/>
                <w:szCs w:val="18"/>
              </w:rPr>
              <w:t>2=je ne suis pas sure</w:t>
            </w:r>
          </w:p>
          <w:p w14:paraId="6E5CDD27" w14:textId="77777777" w:rsidR="00DC7A4C" w:rsidRDefault="00DC7A4C" w:rsidP="00DC7A4C">
            <w:pPr>
              <w:pStyle w:val="ListParagraph"/>
              <w:ind w:left="0"/>
              <w:rPr>
                <w:rFonts w:ascii="Arial" w:hAnsi="Arial" w:cs="Arial"/>
                <w:sz w:val="18"/>
                <w:szCs w:val="18"/>
              </w:rPr>
            </w:pPr>
            <w:r>
              <w:rPr>
                <w:rFonts w:ascii="Arial" w:hAnsi="Arial" w:cs="Arial"/>
                <w:sz w:val="18"/>
                <w:szCs w:val="18"/>
              </w:rPr>
              <w:t>3=je suis d’accord</w:t>
            </w:r>
          </w:p>
          <w:p w14:paraId="442AEFF2" w14:textId="7B9D0352" w:rsidR="00920AC2" w:rsidRDefault="00DC7A4C" w:rsidP="00DC7A4C">
            <w:pPr>
              <w:pStyle w:val="ListParagraph"/>
              <w:ind w:left="0"/>
              <w:rPr>
                <w:rFonts w:ascii="Arial" w:hAnsi="Arial" w:cs="Arial"/>
                <w:sz w:val="18"/>
                <w:szCs w:val="18"/>
              </w:rPr>
            </w:pPr>
            <w:r>
              <w:rPr>
                <w:rFonts w:ascii="Arial" w:hAnsi="Arial" w:cs="Arial"/>
                <w:sz w:val="18"/>
                <w:szCs w:val="18"/>
              </w:rPr>
              <w:t>4=je suis absolument d’accord</w:t>
            </w:r>
          </w:p>
        </w:tc>
      </w:tr>
      <w:tr w:rsidR="00920AC2" w:rsidRPr="00DC7A4C" w14:paraId="6BF0D3A0" w14:textId="77777777" w:rsidTr="008325F1">
        <w:trPr>
          <w:trHeight w:val="940"/>
        </w:trPr>
        <w:tc>
          <w:tcPr>
            <w:tcW w:w="260" w:type="pct"/>
          </w:tcPr>
          <w:p w14:paraId="47A95B60" w14:textId="77777777" w:rsidR="00920AC2" w:rsidRDefault="00920AC2" w:rsidP="008325F1">
            <w:pPr>
              <w:pStyle w:val="ListParagraph"/>
              <w:ind w:left="0"/>
              <w:rPr>
                <w:rFonts w:ascii="Arial" w:hAnsi="Arial" w:cs="Arial"/>
                <w:sz w:val="18"/>
                <w:szCs w:val="18"/>
              </w:rPr>
            </w:pPr>
          </w:p>
        </w:tc>
        <w:tc>
          <w:tcPr>
            <w:tcW w:w="3045" w:type="pct"/>
          </w:tcPr>
          <w:p w14:paraId="47233BE7" w14:textId="51955F31" w:rsidR="00920AC2" w:rsidRDefault="00920AC2" w:rsidP="008325F1">
            <w:pPr>
              <w:pStyle w:val="ListParagraph"/>
              <w:ind w:left="0"/>
              <w:rPr>
                <w:rFonts w:ascii="Arial" w:hAnsi="Arial" w:cs="Arial"/>
                <w:sz w:val="18"/>
                <w:szCs w:val="18"/>
              </w:rPr>
            </w:pPr>
          </w:p>
        </w:tc>
        <w:tc>
          <w:tcPr>
            <w:tcW w:w="1694" w:type="pct"/>
          </w:tcPr>
          <w:p w14:paraId="2DBDF871" w14:textId="7601AF65" w:rsidR="00920AC2" w:rsidRDefault="00920AC2" w:rsidP="008325F1">
            <w:pPr>
              <w:pStyle w:val="ListParagraph"/>
              <w:ind w:left="0"/>
              <w:rPr>
                <w:rFonts w:ascii="Arial" w:hAnsi="Arial" w:cs="Arial"/>
                <w:sz w:val="18"/>
                <w:szCs w:val="18"/>
              </w:rPr>
            </w:pPr>
          </w:p>
        </w:tc>
      </w:tr>
      <w:tr w:rsidR="00920AC2" w:rsidRPr="00DC7A4C" w14:paraId="62AE6F5E" w14:textId="77777777" w:rsidTr="008325F1">
        <w:trPr>
          <w:trHeight w:val="940"/>
        </w:trPr>
        <w:tc>
          <w:tcPr>
            <w:tcW w:w="260" w:type="pct"/>
          </w:tcPr>
          <w:p w14:paraId="7209266A" w14:textId="77777777" w:rsidR="00920AC2" w:rsidRDefault="00920AC2" w:rsidP="008325F1">
            <w:pPr>
              <w:pStyle w:val="ListParagraph"/>
              <w:ind w:left="0"/>
              <w:rPr>
                <w:rFonts w:ascii="Arial" w:hAnsi="Arial" w:cs="Arial"/>
                <w:sz w:val="18"/>
                <w:szCs w:val="18"/>
              </w:rPr>
            </w:pPr>
          </w:p>
        </w:tc>
        <w:tc>
          <w:tcPr>
            <w:tcW w:w="3045" w:type="pct"/>
          </w:tcPr>
          <w:p w14:paraId="6413A5D8" w14:textId="77777777" w:rsidR="00920AC2" w:rsidRDefault="00920AC2" w:rsidP="008325F1">
            <w:pPr>
              <w:pStyle w:val="ListParagraph"/>
              <w:ind w:left="0"/>
              <w:rPr>
                <w:rFonts w:ascii="Arial" w:hAnsi="Arial" w:cs="Arial"/>
                <w:sz w:val="18"/>
                <w:szCs w:val="18"/>
              </w:rPr>
            </w:pPr>
          </w:p>
        </w:tc>
        <w:tc>
          <w:tcPr>
            <w:tcW w:w="1694" w:type="pct"/>
          </w:tcPr>
          <w:p w14:paraId="60CE3AB1" w14:textId="77777777" w:rsidR="00920AC2" w:rsidRDefault="00920AC2" w:rsidP="008325F1">
            <w:pPr>
              <w:pStyle w:val="ListParagraph"/>
              <w:ind w:left="0"/>
              <w:rPr>
                <w:rFonts w:ascii="Arial" w:hAnsi="Arial" w:cs="Arial"/>
                <w:sz w:val="18"/>
                <w:szCs w:val="18"/>
              </w:rPr>
            </w:pPr>
          </w:p>
        </w:tc>
      </w:tr>
    </w:tbl>
    <w:p w14:paraId="5783E327" w14:textId="04BCC098" w:rsidR="00920AC2" w:rsidRPr="00DC7A4C" w:rsidRDefault="00920AC2" w:rsidP="00BC6FE5">
      <w:pPr>
        <w:pStyle w:val="ListParagraph"/>
        <w:rPr>
          <w:rFonts w:ascii="Arial" w:hAnsi="Arial" w:cs="Arial"/>
          <w:sz w:val="18"/>
          <w:szCs w:val="18"/>
        </w:rPr>
      </w:pPr>
    </w:p>
    <w:p w14:paraId="28B00BAD" w14:textId="42BC0E3E" w:rsidR="00920AC2" w:rsidRDefault="00920AC2" w:rsidP="00BC6FE5">
      <w:pPr>
        <w:pStyle w:val="ListParagraph"/>
        <w:rPr>
          <w:rFonts w:ascii="Arial" w:hAnsi="Arial" w:cs="Arial"/>
          <w:sz w:val="18"/>
          <w:szCs w:val="18"/>
        </w:rPr>
      </w:pPr>
    </w:p>
    <w:p w14:paraId="437B35F1" w14:textId="6DF1DD9F" w:rsidR="00DC7A4C" w:rsidRDefault="00DC7A4C" w:rsidP="00BC6FE5">
      <w:pPr>
        <w:pStyle w:val="ListParagraph"/>
        <w:rPr>
          <w:rFonts w:ascii="Arial" w:hAnsi="Arial" w:cs="Arial"/>
          <w:sz w:val="18"/>
          <w:szCs w:val="18"/>
        </w:rPr>
      </w:pPr>
    </w:p>
    <w:tbl>
      <w:tblPr>
        <w:tblStyle w:val="TableGrid"/>
        <w:tblW w:w="5000" w:type="pct"/>
        <w:tblLook w:val="04A0" w:firstRow="1" w:lastRow="0" w:firstColumn="1" w:lastColumn="0" w:noHBand="0" w:noVBand="1"/>
      </w:tblPr>
      <w:tblGrid>
        <w:gridCol w:w="471"/>
        <w:gridCol w:w="5521"/>
        <w:gridCol w:w="3070"/>
      </w:tblGrid>
      <w:tr w:rsidR="00DC7A4C" w:rsidRPr="008325F1" w14:paraId="142A9016" w14:textId="77777777" w:rsidTr="008325F1">
        <w:trPr>
          <w:trHeight w:val="940"/>
        </w:trPr>
        <w:tc>
          <w:tcPr>
            <w:tcW w:w="260" w:type="pct"/>
          </w:tcPr>
          <w:p w14:paraId="30F4AF85" w14:textId="77777777" w:rsidR="00DC7A4C" w:rsidRDefault="00DC7A4C" w:rsidP="008325F1">
            <w:pPr>
              <w:pStyle w:val="ListParagraph"/>
              <w:ind w:left="0"/>
              <w:rPr>
                <w:rFonts w:ascii="Arial" w:hAnsi="Arial" w:cs="Arial"/>
                <w:sz w:val="18"/>
                <w:szCs w:val="18"/>
              </w:rPr>
            </w:pPr>
          </w:p>
        </w:tc>
        <w:tc>
          <w:tcPr>
            <w:tcW w:w="3045" w:type="pct"/>
          </w:tcPr>
          <w:p w14:paraId="35FE44AE" w14:textId="72E42B80" w:rsidR="00DC7A4C" w:rsidRDefault="00DC7A4C" w:rsidP="008325F1">
            <w:pPr>
              <w:pStyle w:val="ListParagraph"/>
              <w:ind w:left="0"/>
              <w:rPr>
                <w:rFonts w:ascii="Arial" w:hAnsi="Arial" w:cs="Arial"/>
                <w:sz w:val="18"/>
                <w:szCs w:val="18"/>
              </w:rPr>
            </w:pPr>
            <w:r>
              <w:rPr>
                <w:rFonts w:ascii="Arial" w:hAnsi="Arial" w:cs="Arial"/>
                <w:sz w:val="18"/>
                <w:szCs w:val="18"/>
              </w:rPr>
              <w:t xml:space="preserve">En général, a quel dégrée êtes-vous prêt à prendre des risques concernant votre production agricole pour de meilleures chances d’augmenter votre revenu ? </w:t>
            </w:r>
          </w:p>
        </w:tc>
        <w:tc>
          <w:tcPr>
            <w:tcW w:w="1694" w:type="pct"/>
          </w:tcPr>
          <w:p w14:paraId="014D9EBF" w14:textId="77777777" w:rsidR="00DC7A4C" w:rsidRDefault="00DC7A4C" w:rsidP="008325F1">
            <w:pPr>
              <w:pStyle w:val="ListParagraph"/>
              <w:ind w:left="0"/>
              <w:rPr>
                <w:rFonts w:ascii="Arial" w:hAnsi="Arial" w:cs="Arial"/>
                <w:sz w:val="18"/>
                <w:szCs w:val="18"/>
              </w:rPr>
            </w:pPr>
            <w:r>
              <w:rPr>
                <w:rFonts w:ascii="Arial" w:hAnsi="Arial" w:cs="Arial"/>
                <w:sz w:val="18"/>
                <w:szCs w:val="18"/>
              </w:rPr>
              <w:t>1=Pas du tout</w:t>
            </w:r>
          </w:p>
          <w:p w14:paraId="3B738AC9" w14:textId="6CD4FB5D" w:rsidR="00DC7A4C" w:rsidRDefault="00DC7A4C" w:rsidP="008325F1">
            <w:pPr>
              <w:pStyle w:val="ListParagraph"/>
              <w:ind w:left="0"/>
              <w:rPr>
                <w:rFonts w:ascii="Arial" w:hAnsi="Arial" w:cs="Arial"/>
                <w:sz w:val="18"/>
                <w:szCs w:val="18"/>
              </w:rPr>
            </w:pPr>
            <w:r>
              <w:rPr>
                <w:rFonts w:ascii="Arial" w:hAnsi="Arial" w:cs="Arial"/>
                <w:sz w:val="18"/>
                <w:szCs w:val="18"/>
              </w:rPr>
              <w:t>2=je ne sais pas</w:t>
            </w:r>
          </w:p>
          <w:p w14:paraId="19A07B32" w14:textId="77777777" w:rsidR="00DC7A4C" w:rsidRDefault="00DC7A4C" w:rsidP="008325F1">
            <w:pPr>
              <w:pStyle w:val="ListParagraph"/>
              <w:ind w:left="0"/>
              <w:rPr>
                <w:rFonts w:ascii="Arial" w:hAnsi="Arial" w:cs="Arial"/>
                <w:sz w:val="18"/>
                <w:szCs w:val="18"/>
              </w:rPr>
            </w:pPr>
            <w:r>
              <w:rPr>
                <w:rFonts w:ascii="Arial" w:hAnsi="Arial" w:cs="Arial"/>
                <w:sz w:val="18"/>
                <w:szCs w:val="18"/>
              </w:rPr>
              <w:t>3=J’aime tenter ma chance quelques fois</w:t>
            </w:r>
          </w:p>
          <w:p w14:paraId="769D85FF" w14:textId="5DFDDF24" w:rsidR="00DC7A4C" w:rsidRDefault="00DC7A4C" w:rsidP="008325F1">
            <w:pPr>
              <w:pStyle w:val="ListParagraph"/>
              <w:ind w:left="0"/>
              <w:rPr>
                <w:rFonts w:ascii="Arial" w:hAnsi="Arial" w:cs="Arial"/>
                <w:sz w:val="18"/>
                <w:szCs w:val="18"/>
              </w:rPr>
            </w:pPr>
            <w:r>
              <w:rPr>
                <w:rFonts w:ascii="Arial" w:hAnsi="Arial" w:cs="Arial"/>
                <w:sz w:val="18"/>
                <w:szCs w:val="18"/>
              </w:rPr>
              <w:t>4=je suis toujours prêt à prendre des risques</w:t>
            </w:r>
          </w:p>
        </w:tc>
      </w:tr>
      <w:tr w:rsidR="00DC7A4C" w:rsidRPr="00DC7A4C" w14:paraId="0B5FC0E7" w14:textId="77777777" w:rsidTr="008325F1">
        <w:trPr>
          <w:trHeight w:val="940"/>
        </w:trPr>
        <w:tc>
          <w:tcPr>
            <w:tcW w:w="260" w:type="pct"/>
          </w:tcPr>
          <w:p w14:paraId="327882D5" w14:textId="77777777" w:rsidR="00DC7A4C" w:rsidRDefault="00DC7A4C" w:rsidP="008325F1">
            <w:pPr>
              <w:pStyle w:val="ListParagraph"/>
              <w:ind w:left="0"/>
              <w:rPr>
                <w:rFonts w:ascii="Arial" w:hAnsi="Arial" w:cs="Arial"/>
                <w:sz w:val="18"/>
                <w:szCs w:val="18"/>
              </w:rPr>
            </w:pPr>
          </w:p>
        </w:tc>
        <w:tc>
          <w:tcPr>
            <w:tcW w:w="3045" w:type="pct"/>
          </w:tcPr>
          <w:p w14:paraId="543FF387" w14:textId="7A230987" w:rsidR="00DC7A4C" w:rsidRDefault="00DC7A4C" w:rsidP="008325F1">
            <w:pPr>
              <w:pStyle w:val="ListParagraph"/>
              <w:ind w:left="0"/>
              <w:rPr>
                <w:rFonts w:ascii="Arial" w:hAnsi="Arial" w:cs="Arial"/>
                <w:sz w:val="18"/>
                <w:szCs w:val="18"/>
              </w:rPr>
            </w:pPr>
            <w:r>
              <w:rPr>
                <w:rFonts w:ascii="Arial" w:hAnsi="Arial" w:cs="Arial"/>
                <w:sz w:val="18"/>
                <w:szCs w:val="18"/>
              </w:rPr>
              <w:t xml:space="preserve">Supposez que vous avez l’option de de </w:t>
            </w:r>
            <w:r w:rsidR="00E90E82">
              <w:rPr>
                <w:rFonts w:ascii="Arial" w:hAnsi="Arial" w:cs="Arial"/>
                <w:sz w:val="18"/>
                <w:szCs w:val="18"/>
              </w:rPr>
              <w:t>payer</w:t>
            </w:r>
            <w:r>
              <w:rPr>
                <w:rFonts w:ascii="Arial" w:hAnsi="Arial" w:cs="Arial"/>
                <w:sz w:val="18"/>
                <w:szCs w:val="18"/>
              </w:rPr>
              <w:t xml:space="preserve"> 2000FCFA </w:t>
            </w:r>
            <w:r w:rsidR="00E90E82">
              <w:rPr>
                <w:rFonts w:ascii="Arial" w:hAnsi="Arial" w:cs="Arial"/>
                <w:sz w:val="18"/>
                <w:szCs w:val="18"/>
              </w:rPr>
              <w:t>aujourd’hui et de recevoir 3000FCFA le mois prochain. Seriez-vous prêt à le faire ?</w:t>
            </w:r>
          </w:p>
        </w:tc>
        <w:tc>
          <w:tcPr>
            <w:tcW w:w="1694" w:type="pct"/>
          </w:tcPr>
          <w:p w14:paraId="20F2D4B1" w14:textId="7FAB9641" w:rsidR="00E90E82" w:rsidRDefault="00E90E82" w:rsidP="00E90E82">
            <w:pPr>
              <w:pStyle w:val="ListParagraph"/>
              <w:ind w:left="0"/>
              <w:rPr>
                <w:rFonts w:ascii="Arial" w:hAnsi="Arial" w:cs="Arial"/>
                <w:sz w:val="18"/>
                <w:szCs w:val="18"/>
              </w:rPr>
            </w:pPr>
            <w:r>
              <w:rPr>
                <w:rFonts w:ascii="Arial" w:hAnsi="Arial" w:cs="Arial"/>
                <w:sz w:val="18"/>
                <w:szCs w:val="18"/>
              </w:rPr>
              <w:t>1=Jamais</w:t>
            </w:r>
          </w:p>
          <w:p w14:paraId="1ED65575" w14:textId="195E5587" w:rsidR="00E90E82" w:rsidRDefault="00E90E82" w:rsidP="00E90E82">
            <w:pPr>
              <w:pStyle w:val="ListParagraph"/>
              <w:ind w:left="0"/>
              <w:rPr>
                <w:rFonts w:ascii="Arial" w:hAnsi="Arial" w:cs="Arial"/>
                <w:sz w:val="18"/>
                <w:szCs w:val="18"/>
              </w:rPr>
            </w:pPr>
            <w:r>
              <w:rPr>
                <w:rFonts w:ascii="Arial" w:hAnsi="Arial" w:cs="Arial"/>
                <w:sz w:val="18"/>
                <w:szCs w:val="18"/>
              </w:rPr>
              <w:t>2=je ne crois pas</w:t>
            </w:r>
          </w:p>
          <w:p w14:paraId="1F99241A" w14:textId="54795045" w:rsidR="00E90E82" w:rsidRDefault="00E90E82" w:rsidP="00E90E82">
            <w:pPr>
              <w:pStyle w:val="ListParagraph"/>
              <w:ind w:left="0"/>
              <w:rPr>
                <w:rFonts w:ascii="Arial" w:hAnsi="Arial" w:cs="Arial"/>
                <w:sz w:val="18"/>
                <w:szCs w:val="18"/>
              </w:rPr>
            </w:pPr>
            <w:r>
              <w:rPr>
                <w:rFonts w:ascii="Arial" w:hAnsi="Arial" w:cs="Arial"/>
                <w:sz w:val="18"/>
                <w:szCs w:val="18"/>
              </w:rPr>
              <w:t>3=</w:t>
            </w:r>
            <w:proofErr w:type="spellStart"/>
            <w:r>
              <w:rPr>
                <w:rFonts w:ascii="Arial" w:hAnsi="Arial" w:cs="Arial"/>
                <w:sz w:val="18"/>
                <w:szCs w:val="18"/>
              </w:rPr>
              <w:t>peu</w:t>
            </w:r>
            <w:proofErr w:type="spellEnd"/>
            <w:r>
              <w:rPr>
                <w:rFonts w:ascii="Arial" w:hAnsi="Arial" w:cs="Arial"/>
                <w:sz w:val="18"/>
                <w:szCs w:val="18"/>
              </w:rPr>
              <w:t xml:space="preserve"> être</w:t>
            </w:r>
          </w:p>
          <w:p w14:paraId="346E6D31" w14:textId="5E5AD740" w:rsidR="00DC7A4C" w:rsidRDefault="00E90E82" w:rsidP="00E90E82">
            <w:pPr>
              <w:pStyle w:val="ListParagraph"/>
              <w:ind w:left="0"/>
              <w:rPr>
                <w:rFonts w:ascii="Arial" w:hAnsi="Arial" w:cs="Arial"/>
                <w:sz w:val="18"/>
                <w:szCs w:val="18"/>
              </w:rPr>
            </w:pPr>
            <w:r>
              <w:rPr>
                <w:rFonts w:ascii="Arial" w:hAnsi="Arial" w:cs="Arial"/>
                <w:sz w:val="18"/>
                <w:szCs w:val="18"/>
              </w:rPr>
              <w:t>4=je le ferai certainement</w:t>
            </w:r>
          </w:p>
        </w:tc>
      </w:tr>
      <w:tr w:rsidR="00E90E82" w:rsidRPr="005709C0" w14:paraId="1A6458D3" w14:textId="77777777" w:rsidTr="008325F1">
        <w:trPr>
          <w:trHeight w:val="940"/>
        </w:trPr>
        <w:tc>
          <w:tcPr>
            <w:tcW w:w="260" w:type="pct"/>
          </w:tcPr>
          <w:p w14:paraId="46123C2B" w14:textId="77777777" w:rsidR="00E90E82" w:rsidRDefault="00E90E82" w:rsidP="008325F1">
            <w:pPr>
              <w:pStyle w:val="ListParagraph"/>
              <w:ind w:left="0"/>
              <w:rPr>
                <w:rFonts w:ascii="Arial" w:hAnsi="Arial" w:cs="Arial"/>
                <w:sz w:val="18"/>
                <w:szCs w:val="18"/>
              </w:rPr>
            </w:pPr>
          </w:p>
        </w:tc>
        <w:tc>
          <w:tcPr>
            <w:tcW w:w="3045" w:type="pct"/>
          </w:tcPr>
          <w:p w14:paraId="449B1F7A" w14:textId="39B93480" w:rsidR="00E90E82" w:rsidRPr="005709C0" w:rsidRDefault="00E90E82" w:rsidP="008325F1">
            <w:pPr>
              <w:pStyle w:val="ListParagraph"/>
              <w:ind w:left="0"/>
              <w:rPr>
                <w:rFonts w:ascii="Arial" w:hAnsi="Arial" w:cs="Arial"/>
                <w:sz w:val="18"/>
                <w:szCs w:val="18"/>
              </w:rPr>
            </w:pPr>
            <w:r>
              <w:rPr>
                <w:rFonts w:ascii="Arial" w:hAnsi="Arial" w:cs="Arial"/>
                <w:sz w:val="18"/>
                <w:szCs w:val="18"/>
              </w:rPr>
              <w:t xml:space="preserve">Supposez qu’on vous propose de jouer le jeu suivant. Nous allons </w:t>
            </w:r>
            <w:r w:rsidR="005709C0">
              <w:rPr>
                <w:rFonts w:ascii="Arial" w:hAnsi="Arial" w:cs="Arial"/>
                <w:sz w:val="18"/>
                <w:szCs w:val="18"/>
              </w:rPr>
              <w:t xml:space="preserve">lancer une pièce d’argent. </w:t>
            </w:r>
            <w:r w:rsidR="005709C0" w:rsidRPr="008325F1">
              <w:rPr>
                <w:rFonts w:ascii="Arial" w:hAnsi="Arial" w:cs="Arial"/>
                <w:sz w:val="18"/>
                <w:szCs w:val="18"/>
              </w:rPr>
              <w:t xml:space="preserve">Si </w:t>
            </w:r>
            <w:proofErr w:type="spellStart"/>
            <w:proofErr w:type="gramStart"/>
            <w:r w:rsidR="005709C0" w:rsidRPr="008325F1">
              <w:rPr>
                <w:rFonts w:ascii="Arial" w:hAnsi="Arial" w:cs="Arial"/>
                <w:sz w:val="18"/>
                <w:szCs w:val="18"/>
              </w:rPr>
              <w:t>ca</w:t>
            </w:r>
            <w:proofErr w:type="spellEnd"/>
            <w:proofErr w:type="gramEnd"/>
            <w:r w:rsidR="005709C0" w:rsidRPr="008325F1">
              <w:rPr>
                <w:rFonts w:ascii="Arial" w:hAnsi="Arial" w:cs="Arial"/>
                <w:sz w:val="18"/>
                <w:szCs w:val="18"/>
              </w:rPr>
              <w:t xml:space="preserve"> retombe sur pile, vous recevrez 3000FCFA. </w:t>
            </w:r>
            <w:r w:rsidR="005709C0" w:rsidRPr="005709C0">
              <w:rPr>
                <w:rFonts w:ascii="Arial" w:hAnsi="Arial" w:cs="Arial"/>
                <w:sz w:val="18"/>
                <w:szCs w:val="18"/>
              </w:rPr>
              <w:t>Si ça retombe sur face, vous allez devoir payer 2000FCFA.</w:t>
            </w:r>
            <w:r w:rsidR="005709C0">
              <w:rPr>
                <w:rFonts w:ascii="Arial" w:hAnsi="Arial" w:cs="Arial"/>
                <w:sz w:val="18"/>
                <w:szCs w:val="18"/>
              </w:rPr>
              <w:t xml:space="preserve"> Seriez-vous prêt à jouer ?</w:t>
            </w:r>
            <w:r w:rsidRPr="005709C0">
              <w:rPr>
                <w:rFonts w:ascii="Arial" w:hAnsi="Arial" w:cs="Arial"/>
                <w:sz w:val="18"/>
                <w:szCs w:val="18"/>
              </w:rPr>
              <w:t xml:space="preserve"> </w:t>
            </w:r>
          </w:p>
        </w:tc>
        <w:tc>
          <w:tcPr>
            <w:tcW w:w="1694" w:type="pct"/>
          </w:tcPr>
          <w:p w14:paraId="1FADABB6" w14:textId="77777777" w:rsidR="005709C0" w:rsidRDefault="005709C0" w:rsidP="005709C0">
            <w:pPr>
              <w:pStyle w:val="ListParagraph"/>
              <w:ind w:left="0"/>
              <w:rPr>
                <w:rFonts w:ascii="Arial" w:hAnsi="Arial" w:cs="Arial"/>
                <w:sz w:val="18"/>
                <w:szCs w:val="18"/>
              </w:rPr>
            </w:pPr>
            <w:r>
              <w:rPr>
                <w:rFonts w:ascii="Arial" w:hAnsi="Arial" w:cs="Arial"/>
                <w:sz w:val="18"/>
                <w:szCs w:val="18"/>
              </w:rPr>
              <w:t>1=Jamais</w:t>
            </w:r>
          </w:p>
          <w:p w14:paraId="64A138A9" w14:textId="77777777" w:rsidR="005709C0" w:rsidRDefault="005709C0" w:rsidP="005709C0">
            <w:pPr>
              <w:pStyle w:val="ListParagraph"/>
              <w:ind w:left="0"/>
              <w:rPr>
                <w:rFonts w:ascii="Arial" w:hAnsi="Arial" w:cs="Arial"/>
                <w:sz w:val="18"/>
                <w:szCs w:val="18"/>
              </w:rPr>
            </w:pPr>
            <w:r>
              <w:rPr>
                <w:rFonts w:ascii="Arial" w:hAnsi="Arial" w:cs="Arial"/>
                <w:sz w:val="18"/>
                <w:szCs w:val="18"/>
              </w:rPr>
              <w:t>2=je ne crois pas</w:t>
            </w:r>
          </w:p>
          <w:p w14:paraId="1807998B" w14:textId="77777777" w:rsidR="005709C0" w:rsidRDefault="005709C0" w:rsidP="005709C0">
            <w:pPr>
              <w:pStyle w:val="ListParagraph"/>
              <w:ind w:left="0"/>
              <w:rPr>
                <w:rFonts w:ascii="Arial" w:hAnsi="Arial" w:cs="Arial"/>
                <w:sz w:val="18"/>
                <w:szCs w:val="18"/>
              </w:rPr>
            </w:pPr>
            <w:r>
              <w:rPr>
                <w:rFonts w:ascii="Arial" w:hAnsi="Arial" w:cs="Arial"/>
                <w:sz w:val="18"/>
                <w:szCs w:val="18"/>
              </w:rPr>
              <w:t>3=</w:t>
            </w:r>
            <w:proofErr w:type="spellStart"/>
            <w:r>
              <w:rPr>
                <w:rFonts w:ascii="Arial" w:hAnsi="Arial" w:cs="Arial"/>
                <w:sz w:val="18"/>
                <w:szCs w:val="18"/>
              </w:rPr>
              <w:t>peu</w:t>
            </w:r>
            <w:proofErr w:type="spellEnd"/>
            <w:r>
              <w:rPr>
                <w:rFonts w:ascii="Arial" w:hAnsi="Arial" w:cs="Arial"/>
                <w:sz w:val="18"/>
                <w:szCs w:val="18"/>
              </w:rPr>
              <w:t xml:space="preserve"> être</w:t>
            </w:r>
          </w:p>
          <w:p w14:paraId="0E136DB4" w14:textId="769A1D6B" w:rsidR="00E90E82" w:rsidRPr="005709C0" w:rsidRDefault="005709C0" w:rsidP="005709C0">
            <w:pPr>
              <w:pStyle w:val="ListParagraph"/>
              <w:ind w:left="0"/>
              <w:rPr>
                <w:rFonts w:ascii="Arial" w:hAnsi="Arial" w:cs="Arial"/>
                <w:sz w:val="18"/>
                <w:szCs w:val="18"/>
              </w:rPr>
            </w:pPr>
            <w:r>
              <w:rPr>
                <w:rFonts w:ascii="Arial" w:hAnsi="Arial" w:cs="Arial"/>
                <w:sz w:val="18"/>
                <w:szCs w:val="18"/>
              </w:rPr>
              <w:t>4=je le ferai certainement</w:t>
            </w:r>
          </w:p>
        </w:tc>
      </w:tr>
    </w:tbl>
    <w:p w14:paraId="7C105E29" w14:textId="51324E23" w:rsidR="00D76E40" w:rsidRDefault="00D76E40" w:rsidP="005709C0">
      <w:pPr>
        <w:rPr>
          <w:rFonts w:ascii="Arial" w:hAnsi="Arial" w:cs="Arial"/>
          <w:sz w:val="18"/>
          <w:szCs w:val="18"/>
        </w:rPr>
      </w:pPr>
    </w:p>
    <w:p w14:paraId="58F9C785" w14:textId="63DC2E63" w:rsidR="008325F1" w:rsidRPr="007F1328" w:rsidRDefault="008325F1" w:rsidP="008325F1">
      <w:pPr>
        <w:pStyle w:val="ListParagraph"/>
        <w:numPr>
          <w:ilvl w:val="0"/>
          <w:numId w:val="1"/>
        </w:numPr>
        <w:rPr>
          <w:rFonts w:ascii="Arial" w:hAnsi="Arial" w:cs="Arial"/>
          <w:sz w:val="18"/>
          <w:szCs w:val="18"/>
          <w:u w:val="single"/>
        </w:rPr>
      </w:pPr>
      <w:r>
        <w:rPr>
          <w:rFonts w:ascii="Arial" w:hAnsi="Arial" w:cs="Arial"/>
          <w:sz w:val="18"/>
          <w:szCs w:val="18"/>
          <w:u w:val="single"/>
        </w:rPr>
        <w:lastRenderedPageBreak/>
        <w:t>Préférence par rapport au type de contrat (SEULEMENT POUR LES GENS DU GROUPE DE CONTROLE)</w:t>
      </w:r>
    </w:p>
    <w:p w14:paraId="688532C6" w14:textId="77777777" w:rsidR="008325F1" w:rsidRPr="008325F1" w:rsidRDefault="008325F1" w:rsidP="005709C0">
      <w:pPr>
        <w:rPr>
          <w:rFonts w:ascii="Arial" w:hAnsi="Arial" w:cs="Arial"/>
          <w:sz w:val="18"/>
          <w:szCs w:val="18"/>
          <w:lang w:val="fr-FR"/>
        </w:rPr>
      </w:pPr>
    </w:p>
    <w:p w14:paraId="11EC632B" w14:textId="2C6FA11C" w:rsidR="008325F1" w:rsidRDefault="008325F1" w:rsidP="005709C0">
      <w:pPr>
        <w:rPr>
          <w:rFonts w:ascii="Arial" w:hAnsi="Arial" w:cs="Arial"/>
          <w:sz w:val="18"/>
          <w:szCs w:val="18"/>
          <w:lang w:val="fr-FR"/>
        </w:rPr>
      </w:pPr>
      <w:r w:rsidRPr="008325F1">
        <w:rPr>
          <w:rFonts w:ascii="Arial" w:hAnsi="Arial" w:cs="Arial"/>
          <w:sz w:val="18"/>
          <w:szCs w:val="18"/>
          <w:lang w:val="fr-FR"/>
        </w:rPr>
        <w:t xml:space="preserve">Supposez que à la fin des activités de mise en terre, vous êtes </w:t>
      </w:r>
      <w:r w:rsidR="00635F28" w:rsidRPr="008325F1">
        <w:rPr>
          <w:rFonts w:ascii="Arial" w:hAnsi="Arial" w:cs="Arial"/>
          <w:sz w:val="18"/>
          <w:szCs w:val="18"/>
          <w:lang w:val="fr-FR"/>
        </w:rPr>
        <w:t>invités</w:t>
      </w:r>
      <w:r w:rsidRPr="008325F1">
        <w:rPr>
          <w:rFonts w:ascii="Arial" w:hAnsi="Arial" w:cs="Arial"/>
          <w:sz w:val="18"/>
          <w:szCs w:val="18"/>
          <w:lang w:val="fr-FR"/>
        </w:rPr>
        <w:t xml:space="preserve"> à </w:t>
      </w:r>
      <w:r w:rsidR="00635F28">
        <w:rPr>
          <w:rFonts w:ascii="Arial" w:hAnsi="Arial" w:cs="Arial"/>
          <w:sz w:val="18"/>
          <w:szCs w:val="18"/>
          <w:lang w:val="fr-FR"/>
        </w:rPr>
        <w:t xml:space="preserve">participer à un groupe de 5 personnes qui vont </w:t>
      </w:r>
      <w:r w:rsidRPr="008325F1">
        <w:rPr>
          <w:rFonts w:ascii="Arial" w:hAnsi="Arial" w:cs="Arial"/>
          <w:sz w:val="18"/>
          <w:szCs w:val="18"/>
          <w:lang w:val="fr-FR"/>
        </w:rPr>
        <w:t>veiller s</w:t>
      </w:r>
      <w:r>
        <w:rPr>
          <w:rFonts w:ascii="Arial" w:hAnsi="Arial" w:cs="Arial"/>
          <w:sz w:val="18"/>
          <w:szCs w:val="18"/>
          <w:lang w:val="fr-FR"/>
        </w:rPr>
        <w:t>ur les nouveaux plants et assurer leur survie.</w:t>
      </w:r>
      <w:r w:rsidR="00635F28">
        <w:rPr>
          <w:rFonts w:ascii="Arial" w:hAnsi="Arial" w:cs="Arial"/>
          <w:sz w:val="18"/>
          <w:szCs w:val="18"/>
          <w:lang w:val="fr-FR"/>
        </w:rPr>
        <w:t xml:space="preserve"> </w:t>
      </w:r>
      <w:r w:rsidR="00635F28">
        <w:rPr>
          <w:rFonts w:ascii="Arial" w:hAnsi="Arial" w:cs="Arial"/>
          <w:sz w:val="18"/>
          <w:szCs w:val="18"/>
          <w:lang w:val="fr-FR"/>
        </w:rPr>
        <w:t xml:space="preserve">Supposez </w:t>
      </w:r>
      <w:r w:rsidR="00635F28">
        <w:rPr>
          <w:rFonts w:ascii="Arial" w:hAnsi="Arial" w:cs="Arial"/>
          <w:sz w:val="18"/>
          <w:szCs w:val="18"/>
          <w:lang w:val="fr-FR"/>
        </w:rPr>
        <w:t>qu’après</w:t>
      </w:r>
      <w:r w:rsidR="00635F28">
        <w:rPr>
          <w:rFonts w:ascii="Arial" w:hAnsi="Arial" w:cs="Arial"/>
          <w:sz w:val="18"/>
          <w:szCs w:val="18"/>
          <w:lang w:val="fr-FR"/>
        </w:rPr>
        <w:t xml:space="preserve"> un an, il y aura une mission de vérification qui va</w:t>
      </w:r>
      <w:r w:rsidR="00635F28">
        <w:rPr>
          <w:rFonts w:ascii="Arial" w:hAnsi="Arial" w:cs="Arial"/>
          <w:sz w:val="18"/>
          <w:szCs w:val="18"/>
          <w:lang w:val="fr-FR"/>
        </w:rPr>
        <w:t xml:space="preserve"> vérifier le nombre d’arbres encore en vie.</w:t>
      </w:r>
    </w:p>
    <w:p w14:paraId="529FA1FE" w14:textId="74D99FAA" w:rsidR="008325F1" w:rsidRDefault="008325F1" w:rsidP="005709C0">
      <w:pPr>
        <w:rPr>
          <w:rFonts w:ascii="Arial" w:hAnsi="Arial" w:cs="Arial"/>
          <w:sz w:val="18"/>
          <w:szCs w:val="18"/>
          <w:lang w:val="fr-FR"/>
        </w:rPr>
      </w:pPr>
      <w:r>
        <w:rPr>
          <w:rFonts w:ascii="Arial" w:hAnsi="Arial" w:cs="Arial"/>
          <w:sz w:val="18"/>
          <w:szCs w:val="18"/>
          <w:lang w:val="fr-FR"/>
        </w:rPr>
        <w:t>Supposer aussi qu’il y a deux types de contrats qui vous sont proposés.</w:t>
      </w:r>
    </w:p>
    <w:p w14:paraId="57E61F26" w14:textId="3245D071" w:rsidR="008325F1" w:rsidRDefault="008325F1" w:rsidP="005709C0">
      <w:pPr>
        <w:rPr>
          <w:rFonts w:ascii="Arial" w:hAnsi="Arial" w:cs="Arial"/>
          <w:sz w:val="18"/>
          <w:szCs w:val="18"/>
          <w:lang w:val="fr-FR"/>
        </w:rPr>
      </w:pPr>
    </w:p>
    <w:p w14:paraId="3B5A5E83" w14:textId="46287F21" w:rsidR="008325F1" w:rsidRPr="00186C2E" w:rsidRDefault="008325F1" w:rsidP="005709C0">
      <w:pPr>
        <w:rPr>
          <w:rFonts w:ascii="Arial" w:hAnsi="Arial" w:cs="Arial"/>
          <w:b/>
          <w:i/>
          <w:sz w:val="18"/>
          <w:szCs w:val="18"/>
          <w:lang w:val="fr-FR"/>
        </w:rPr>
      </w:pPr>
      <w:r w:rsidRPr="00186C2E">
        <w:rPr>
          <w:rFonts w:ascii="Arial" w:hAnsi="Arial" w:cs="Arial"/>
          <w:b/>
          <w:i/>
          <w:sz w:val="18"/>
          <w:szCs w:val="18"/>
          <w:lang w:val="fr-FR"/>
        </w:rPr>
        <w:t>Contrat 1 : Paiements linéaire</w:t>
      </w:r>
    </w:p>
    <w:p w14:paraId="1AA1EF0E" w14:textId="6E0480B7" w:rsidR="00635F28" w:rsidRDefault="00635F28" w:rsidP="005709C0">
      <w:pPr>
        <w:rPr>
          <w:rFonts w:ascii="Arial" w:hAnsi="Arial" w:cs="Arial"/>
          <w:sz w:val="18"/>
          <w:szCs w:val="18"/>
          <w:lang w:val="fr-FR"/>
        </w:rPr>
      </w:pPr>
      <w:r>
        <w:rPr>
          <w:rFonts w:ascii="Arial" w:hAnsi="Arial" w:cs="Arial"/>
          <w:sz w:val="18"/>
          <w:szCs w:val="18"/>
          <w:lang w:val="fr-FR"/>
        </w:rPr>
        <w:t>Votre groupe de 5 personnes recevra une récompense de 35</w:t>
      </w:r>
      <w:r w:rsidRPr="00635F28">
        <w:rPr>
          <w:rFonts w:ascii="Arial" w:hAnsi="Arial" w:cs="Arial"/>
          <w:sz w:val="18"/>
          <w:szCs w:val="18"/>
          <w:lang w:val="fr-FR"/>
        </w:rPr>
        <w:t>0 FCFA</w:t>
      </w:r>
      <w:r>
        <w:rPr>
          <w:rFonts w:ascii="Arial" w:hAnsi="Arial" w:cs="Arial"/>
          <w:sz w:val="18"/>
          <w:szCs w:val="18"/>
          <w:lang w:val="fr-FR"/>
        </w:rPr>
        <w:t xml:space="preserve">, </w:t>
      </w:r>
      <w:r w:rsidRPr="00635F28">
        <w:rPr>
          <w:rFonts w:ascii="Arial" w:hAnsi="Arial" w:cs="Arial"/>
          <w:sz w:val="18"/>
          <w:szCs w:val="18"/>
          <w:lang w:val="fr-FR"/>
        </w:rPr>
        <w:t>pour chaque plant encore en vie à la date de vérification</w:t>
      </w:r>
      <w:r>
        <w:rPr>
          <w:rFonts w:ascii="Arial" w:hAnsi="Arial" w:cs="Arial"/>
          <w:sz w:val="18"/>
          <w:szCs w:val="18"/>
          <w:lang w:val="fr-FR"/>
        </w:rPr>
        <w:t xml:space="preserve">. </w:t>
      </w:r>
    </w:p>
    <w:p w14:paraId="3DCAE2DE" w14:textId="2B6E3830" w:rsidR="00457325" w:rsidRDefault="00457325" w:rsidP="005709C0">
      <w:pPr>
        <w:rPr>
          <w:rFonts w:ascii="Arial" w:hAnsi="Arial" w:cs="Arial"/>
          <w:sz w:val="18"/>
          <w:szCs w:val="18"/>
          <w:lang w:val="fr-FR"/>
        </w:rPr>
      </w:pPr>
    </w:p>
    <w:p w14:paraId="3E6E659A" w14:textId="23072BDA" w:rsidR="00457325" w:rsidRDefault="00457325" w:rsidP="00457325">
      <w:pPr>
        <w:jc w:val="center"/>
        <w:rPr>
          <w:rFonts w:ascii="Arial" w:hAnsi="Arial" w:cs="Arial"/>
          <w:sz w:val="18"/>
          <w:szCs w:val="18"/>
          <w:lang w:val="fr-FR"/>
        </w:rPr>
      </w:pPr>
      <w:r w:rsidRPr="00457325">
        <w:rPr>
          <w:rFonts w:ascii="Arial" w:hAnsi="Arial" w:cs="Arial"/>
          <w:sz w:val="18"/>
          <w:szCs w:val="18"/>
          <w:lang w:val="fr-FR"/>
        </w:rPr>
        <w:drawing>
          <wp:inline distT="0" distB="0" distL="0" distR="0" wp14:anchorId="6529FE2E" wp14:editId="212A2B51">
            <wp:extent cx="4802777" cy="270156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9825" cy="2705526"/>
                    </a:xfrm>
                    <a:prstGeom prst="rect">
                      <a:avLst/>
                    </a:prstGeom>
                  </pic:spPr>
                </pic:pic>
              </a:graphicData>
            </a:graphic>
          </wp:inline>
        </w:drawing>
      </w:r>
    </w:p>
    <w:p w14:paraId="21202C0F" w14:textId="6A46F8F7" w:rsidR="008325F1" w:rsidRDefault="008325F1" w:rsidP="005709C0">
      <w:pPr>
        <w:rPr>
          <w:rFonts w:ascii="Arial" w:hAnsi="Arial" w:cs="Arial"/>
          <w:sz w:val="18"/>
          <w:szCs w:val="18"/>
          <w:lang w:val="fr-FR"/>
        </w:rPr>
      </w:pPr>
    </w:p>
    <w:p w14:paraId="3FC9FA71" w14:textId="51E2AC42" w:rsidR="008325F1" w:rsidRPr="00186C2E" w:rsidRDefault="008325F1" w:rsidP="005709C0">
      <w:pPr>
        <w:rPr>
          <w:rFonts w:ascii="Arial" w:hAnsi="Arial" w:cs="Arial"/>
          <w:b/>
          <w:i/>
          <w:sz w:val="18"/>
          <w:szCs w:val="18"/>
          <w:lang w:val="fr-FR"/>
        </w:rPr>
      </w:pPr>
      <w:r w:rsidRPr="00186C2E">
        <w:rPr>
          <w:rFonts w:ascii="Arial" w:hAnsi="Arial" w:cs="Arial"/>
          <w:b/>
          <w:i/>
          <w:sz w:val="18"/>
          <w:szCs w:val="18"/>
          <w:lang w:val="fr-FR"/>
        </w:rPr>
        <w:t>Contrat 2 : Paiements sur la base de seuils</w:t>
      </w:r>
    </w:p>
    <w:p w14:paraId="39D80E9A" w14:textId="18BAA42E" w:rsidR="00457325" w:rsidRPr="00457325" w:rsidRDefault="00457325" w:rsidP="00457325">
      <w:pPr>
        <w:rPr>
          <w:rFonts w:ascii="Arial" w:hAnsi="Arial" w:cs="Arial"/>
          <w:sz w:val="18"/>
          <w:szCs w:val="18"/>
          <w:lang w:val="fr-FR"/>
        </w:rPr>
      </w:pPr>
      <w:r>
        <w:rPr>
          <w:rFonts w:ascii="Arial" w:hAnsi="Arial" w:cs="Arial"/>
          <w:sz w:val="18"/>
          <w:szCs w:val="18"/>
          <w:lang w:val="fr-FR"/>
        </w:rPr>
        <w:t xml:space="preserve">Votre groupe de 5 personnes recevra une récompense </w:t>
      </w:r>
      <w:r w:rsidRPr="00457325">
        <w:rPr>
          <w:rFonts w:ascii="Arial" w:hAnsi="Arial" w:cs="Arial"/>
          <w:sz w:val="18"/>
          <w:szCs w:val="18"/>
          <w:lang w:val="fr-FR"/>
        </w:rPr>
        <w:t xml:space="preserve">en fonction du nombre de plants encore en vie </w:t>
      </w:r>
      <w:proofErr w:type="spellStart"/>
      <w:r>
        <w:rPr>
          <w:rFonts w:ascii="Arial" w:hAnsi="Arial" w:cs="Arial"/>
          <w:sz w:val="18"/>
          <w:szCs w:val="18"/>
          <w:lang w:val="fr-FR"/>
        </w:rPr>
        <w:t>a</w:t>
      </w:r>
      <w:proofErr w:type="spellEnd"/>
      <w:r>
        <w:rPr>
          <w:rFonts w:ascii="Arial" w:hAnsi="Arial" w:cs="Arial"/>
          <w:sz w:val="18"/>
          <w:szCs w:val="18"/>
          <w:lang w:val="fr-FR"/>
        </w:rPr>
        <w:t xml:space="preserve"> la date de vérification</w:t>
      </w:r>
      <w:r w:rsidRPr="00457325">
        <w:rPr>
          <w:rFonts w:ascii="Arial" w:hAnsi="Arial" w:cs="Arial"/>
          <w:sz w:val="18"/>
          <w:szCs w:val="18"/>
          <w:lang w:val="fr-FR"/>
        </w:rPr>
        <w:t xml:space="preserve">. Ce </w:t>
      </w:r>
      <w:r>
        <w:rPr>
          <w:rFonts w:ascii="Arial" w:hAnsi="Arial" w:cs="Arial"/>
          <w:sz w:val="18"/>
          <w:szCs w:val="18"/>
          <w:lang w:val="fr-FR"/>
        </w:rPr>
        <w:t>montant</w:t>
      </w:r>
      <w:r w:rsidRPr="00457325">
        <w:rPr>
          <w:rFonts w:ascii="Arial" w:hAnsi="Arial" w:cs="Arial"/>
          <w:sz w:val="18"/>
          <w:szCs w:val="18"/>
          <w:lang w:val="fr-FR"/>
        </w:rPr>
        <w:t xml:space="preserve"> est</w:t>
      </w:r>
      <w:r>
        <w:rPr>
          <w:rFonts w:ascii="Arial" w:hAnsi="Arial" w:cs="Arial"/>
          <w:sz w:val="18"/>
          <w:szCs w:val="18"/>
          <w:lang w:val="fr-FR"/>
        </w:rPr>
        <w:t> :</w:t>
      </w:r>
    </w:p>
    <w:p w14:paraId="30B5013D" w14:textId="77777777" w:rsidR="00457325" w:rsidRPr="00457325" w:rsidRDefault="00457325" w:rsidP="00457325">
      <w:pPr>
        <w:rPr>
          <w:rFonts w:ascii="Arial" w:hAnsi="Arial" w:cs="Arial"/>
          <w:sz w:val="18"/>
          <w:szCs w:val="18"/>
          <w:lang w:val="fr-FR"/>
        </w:rPr>
      </w:pPr>
      <w:r w:rsidRPr="00457325">
        <w:rPr>
          <w:rFonts w:ascii="Arial" w:hAnsi="Arial" w:cs="Arial"/>
          <w:sz w:val="18"/>
          <w:szCs w:val="18"/>
          <w:lang w:val="fr-FR"/>
        </w:rPr>
        <w:t>•</w:t>
      </w:r>
      <w:r w:rsidRPr="00457325">
        <w:rPr>
          <w:rFonts w:ascii="Arial" w:hAnsi="Arial" w:cs="Arial"/>
          <w:sz w:val="18"/>
          <w:szCs w:val="18"/>
          <w:lang w:val="fr-FR"/>
        </w:rPr>
        <w:tab/>
        <w:t>135,000 FCFA si le nombre de plants encore en vie dans la Parcelle ROUGE à la date de vérification est 400, ou plus ;</w:t>
      </w:r>
    </w:p>
    <w:p w14:paraId="2AFD4C17" w14:textId="77777777" w:rsidR="00457325" w:rsidRPr="00457325" w:rsidRDefault="00457325" w:rsidP="00457325">
      <w:pPr>
        <w:rPr>
          <w:rFonts w:ascii="Arial" w:hAnsi="Arial" w:cs="Arial"/>
          <w:sz w:val="18"/>
          <w:szCs w:val="18"/>
          <w:lang w:val="fr-FR"/>
        </w:rPr>
      </w:pPr>
      <w:r w:rsidRPr="00457325">
        <w:rPr>
          <w:rFonts w:ascii="Arial" w:hAnsi="Arial" w:cs="Arial"/>
          <w:sz w:val="18"/>
          <w:szCs w:val="18"/>
          <w:lang w:val="fr-FR"/>
        </w:rPr>
        <w:t>•</w:t>
      </w:r>
      <w:r w:rsidRPr="00457325">
        <w:rPr>
          <w:rFonts w:ascii="Arial" w:hAnsi="Arial" w:cs="Arial"/>
          <w:sz w:val="18"/>
          <w:szCs w:val="18"/>
          <w:lang w:val="fr-FR"/>
        </w:rPr>
        <w:tab/>
        <w:t xml:space="preserve">105,000 FCFA si le nombre de plants encore en vie est entre 300 et </w:t>
      </w:r>
      <w:proofErr w:type="gramStart"/>
      <w:r w:rsidRPr="00457325">
        <w:rPr>
          <w:rFonts w:ascii="Arial" w:hAnsi="Arial" w:cs="Arial"/>
          <w:sz w:val="18"/>
          <w:szCs w:val="18"/>
          <w:lang w:val="fr-FR"/>
        </w:rPr>
        <w:t>399;</w:t>
      </w:r>
      <w:proofErr w:type="gramEnd"/>
    </w:p>
    <w:p w14:paraId="525CDA68" w14:textId="77777777" w:rsidR="00457325" w:rsidRPr="00457325" w:rsidRDefault="00457325" w:rsidP="00457325">
      <w:pPr>
        <w:rPr>
          <w:rFonts w:ascii="Arial" w:hAnsi="Arial" w:cs="Arial"/>
          <w:sz w:val="18"/>
          <w:szCs w:val="18"/>
          <w:lang w:val="fr-FR"/>
        </w:rPr>
      </w:pPr>
      <w:r w:rsidRPr="00457325">
        <w:rPr>
          <w:rFonts w:ascii="Arial" w:hAnsi="Arial" w:cs="Arial"/>
          <w:sz w:val="18"/>
          <w:szCs w:val="18"/>
          <w:lang w:val="fr-FR"/>
        </w:rPr>
        <w:t>•</w:t>
      </w:r>
      <w:r w:rsidRPr="00457325">
        <w:rPr>
          <w:rFonts w:ascii="Arial" w:hAnsi="Arial" w:cs="Arial"/>
          <w:sz w:val="18"/>
          <w:szCs w:val="18"/>
          <w:lang w:val="fr-FR"/>
        </w:rPr>
        <w:tab/>
        <w:t xml:space="preserve">75,000 FCFA si le nombre de plants encore en vie est entre 200 et </w:t>
      </w:r>
      <w:proofErr w:type="gramStart"/>
      <w:r w:rsidRPr="00457325">
        <w:rPr>
          <w:rFonts w:ascii="Arial" w:hAnsi="Arial" w:cs="Arial"/>
          <w:sz w:val="18"/>
          <w:szCs w:val="18"/>
          <w:lang w:val="fr-FR"/>
        </w:rPr>
        <w:t>299;</w:t>
      </w:r>
      <w:proofErr w:type="gramEnd"/>
    </w:p>
    <w:p w14:paraId="4F33AFA2" w14:textId="77777777" w:rsidR="00457325" w:rsidRPr="00457325" w:rsidRDefault="00457325" w:rsidP="00457325">
      <w:pPr>
        <w:rPr>
          <w:rFonts w:ascii="Arial" w:hAnsi="Arial" w:cs="Arial"/>
          <w:sz w:val="18"/>
          <w:szCs w:val="18"/>
          <w:lang w:val="fr-FR"/>
        </w:rPr>
      </w:pPr>
      <w:r w:rsidRPr="00457325">
        <w:rPr>
          <w:rFonts w:ascii="Arial" w:hAnsi="Arial" w:cs="Arial"/>
          <w:sz w:val="18"/>
          <w:szCs w:val="18"/>
          <w:lang w:val="fr-FR"/>
        </w:rPr>
        <w:t>•</w:t>
      </w:r>
      <w:r w:rsidRPr="00457325">
        <w:rPr>
          <w:rFonts w:ascii="Arial" w:hAnsi="Arial" w:cs="Arial"/>
          <w:sz w:val="18"/>
          <w:szCs w:val="18"/>
          <w:lang w:val="fr-FR"/>
        </w:rPr>
        <w:tab/>
        <w:t>45,000 FCFA si le n</w:t>
      </w:r>
      <w:bookmarkStart w:id="3" w:name="_GoBack"/>
      <w:bookmarkEnd w:id="3"/>
      <w:r w:rsidRPr="00457325">
        <w:rPr>
          <w:rFonts w:ascii="Arial" w:hAnsi="Arial" w:cs="Arial"/>
          <w:sz w:val="18"/>
          <w:szCs w:val="18"/>
          <w:lang w:val="fr-FR"/>
        </w:rPr>
        <w:t xml:space="preserve">ombre de plants encore en vie est entre 100 et </w:t>
      </w:r>
      <w:proofErr w:type="gramStart"/>
      <w:r w:rsidRPr="00457325">
        <w:rPr>
          <w:rFonts w:ascii="Arial" w:hAnsi="Arial" w:cs="Arial"/>
          <w:sz w:val="18"/>
          <w:szCs w:val="18"/>
          <w:lang w:val="fr-FR"/>
        </w:rPr>
        <w:t>199;</w:t>
      </w:r>
      <w:proofErr w:type="gramEnd"/>
    </w:p>
    <w:p w14:paraId="7FF73A90" w14:textId="7D968F79" w:rsidR="00635F28" w:rsidRDefault="00457325" w:rsidP="00457325">
      <w:pPr>
        <w:rPr>
          <w:rFonts w:ascii="Arial" w:hAnsi="Arial" w:cs="Arial"/>
          <w:sz w:val="18"/>
          <w:szCs w:val="18"/>
          <w:lang w:val="fr-FR"/>
        </w:rPr>
      </w:pPr>
      <w:r w:rsidRPr="00457325">
        <w:rPr>
          <w:rFonts w:ascii="Arial" w:hAnsi="Arial" w:cs="Arial"/>
          <w:sz w:val="18"/>
          <w:szCs w:val="18"/>
          <w:lang w:val="fr-FR"/>
        </w:rPr>
        <w:t>•</w:t>
      </w:r>
      <w:r w:rsidRPr="00457325">
        <w:rPr>
          <w:rFonts w:ascii="Arial" w:hAnsi="Arial" w:cs="Arial"/>
          <w:sz w:val="18"/>
          <w:szCs w:val="18"/>
          <w:lang w:val="fr-FR"/>
        </w:rPr>
        <w:tab/>
        <w:t>15,000 FCFA si le nombre de plants encore en vie est entre 1 et 99.</w:t>
      </w:r>
    </w:p>
    <w:p w14:paraId="140B1B3B" w14:textId="09206D18" w:rsidR="00457325" w:rsidRDefault="00457325" w:rsidP="00457325">
      <w:pPr>
        <w:rPr>
          <w:rFonts w:ascii="Arial" w:hAnsi="Arial" w:cs="Arial"/>
          <w:sz w:val="18"/>
          <w:szCs w:val="18"/>
          <w:lang w:val="fr-FR"/>
        </w:rPr>
      </w:pPr>
    </w:p>
    <w:p w14:paraId="3C05F036" w14:textId="60DC0D26" w:rsidR="00457325" w:rsidRDefault="00457325" w:rsidP="00457325">
      <w:pPr>
        <w:jc w:val="center"/>
        <w:rPr>
          <w:rFonts w:ascii="Arial" w:hAnsi="Arial" w:cs="Arial"/>
          <w:sz w:val="18"/>
          <w:szCs w:val="18"/>
          <w:lang w:val="fr-FR"/>
        </w:rPr>
      </w:pPr>
      <w:r w:rsidRPr="00457325">
        <w:rPr>
          <w:rFonts w:ascii="Arial" w:hAnsi="Arial" w:cs="Arial"/>
          <w:sz w:val="18"/>
          <w:szCs w:val="18"/>
          <w:lang w:val="fr-FR"/>
        </w:rPr>
        <w:drawing>
          <wp:inline distT="0" distB="0" distL="0" distR="0" wp14:anchorId="74F157F9" wp14:editId="6C95F00C">
            <wp:extent cx="4519748" cy="25423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3654" cy="2544555"/>
                    </a:xfrm>
                    <a:prstGeom prst="rect">
                      <a:avLst/>
                    </a:prstGeom>
                  </pic:spPr>
                </pic:pic>
              </a:graphicData>
            </a:graphic>
          </wp:inline>
        </w:drawing>
      </w:r>
    </w:p>
    <w:p w14:paraId="4E6F1DC7" w14:textId="17D62F71" w:rsidR="00635F28" w:rsidRDefault="00635F28" w:rsidP="005709C0">
      <w:pPr>
        <w:rPr>
          <w:rFonts w:ascii="Arial" w:hAnsi="Arial" w:cs="Arial"/>
          <w:sz w:val="18"/>
          <w:szCs w:val="18"/>
          <w:lang w:val="fr-FR"/>
        </w:rPr>
      </w:pPr>
    </w:p>
    <w:tbl>
      <w:tblPr>
        <w:tblStyle w:val="TableGrid"/>
        <w:tblW w:w="5000" w:type="pct"/>
        <w:tblLook w:val="04A0" w:firstRow="1" w:lastRow="0" w:firstColumn="1" w:lastColumn="0" w:noHBand="0" w:noVBand="1"/>
      </w:tblPr>
      <w:tblGrid>
        <w:gridCol w:w="471"/>
        <w:gridCol w:w="5521"/>
        <w:gridCol w:w="3070"/>
      </w:tblGrid>
      <w:tr w:rsidR="00635F28" w:rsidRPr="00635F28" w14:paraId="1D83499F" w14:textId="77777777" w:rsidTr="00237DE2">
        <w:trPr>
          <w:trHeight w:val="940"/>
        </w:trPr>
        <w:tc>
          <w:tcPr>
            <w:tcW w:w="260" w:type="pct"/>
          </w:tcPr>
          <w:p w14:paraId="322C3F85" w14:textId="77777777" w:rsidR="00635F28" w:rsidRDefault="00635F28" w:rsidP="00237DE2">
            <w:pPr>
              <w:pStyle w:val="ListParagraph"/>
              <w:ind w:left="0"/>
              <w:rPr>
                <w:rFonts w:ascii="Arial" w:hAnsi="Arial" w:cs="Arial"/>
                <w:sz w:val="18"/>
                <w:szCs w:val="18"/>
              </w:rPr>
            </w:pPr>
          </w:p>
        </w:tc>
        <w:tc>
          <w:tcPr>
            <w:tcW w:w="3045" w:type="pct"/>
          </w:tcPr>
          <w:p w14:paraId="5E9FAD0F" w14:textId="769AF4A6" w:rsidR="00635F28" w:rsidRDefault="00635F28" w:rsidP="00635F28">
            <w:pPr>
              <w:rPr>
                <w:rFonts w:ascii="Arial" w:hAnsi="Arial" w:cs="Arial"/>
                <w:sz w:val="18"/>
                <w:szCs w:val="18"/>
                <w:lang w:val="fr-FR"/>
              </w:rPr>
            </w:pPr>
            <w:r>
              <w:rPr>
                <w:rFonts w:ascii="Arial" w:hAnsi="Arial" w:cs="Arial"/>
                <w:sz w:val="18"/>
                <w:szCs w:val="18"/>
                <w:lang w:val="fr-FR"/>
              </w:rPr>
              <w:t xml:space="preserve">Lequel de ces deux types de contrat </w:t>
            </w:r>
            <w:r>
              <w:rPr>
                <w:rFonts w:ascii="Arial" w:hAnsi="Arial" w:cs="Arial"/>
                <w:sz w:val="18"/>
                <w:szCs w:val="18"/>
                <w:lang w:val="fr-FR"/>
              </w:rPr>
              <w:t>préfèreriez-vous</w:t>
            </w:r>
            <w:r>
              <w:rPr>
                <w:rFonts w:ascii="Arial" w:hAnsi="Arial" w:cs="Arial"/>
                <w:sz w:val="18"/>
                <w:szCs w:val="18"/>
                <w:lang w:val="fr-FR"/>
              </w:rPr>
              <w:t> ?</w:t>
            </w:r>
          </w:p>
          <w:p w14:paraId="668D9AAB" w14:textId="75E7F49A" w:rsidR="00635F28" w:rsidRDefault="00635F28" w:rsidP="00237DE2">
            <w:pPr>
              <w:pStyle w:val="ListParagraph"/>
              <w:ind w:left="0"/>
              <w:rPr>
                <w:rFonts w:ascii="Arial" w:hAnsi="Arial" w:cs="Arial"/>
                <w:sz w:val="18"/>
                <w:szCs w:val="18"/>
              </w:rPr>
            </w:pPr>
          </w:p>
        </w:tc>
        <w:tc>
          <w:tcPr>
            <w:tcW w:w="1694" w:type="pct"/>
          </w:tcPr>
          <w:p w14:paraId="3DCE6145" w14:textId="77777777" w:rsidR="00635F28" w:rsidRDefault="00635F28" w:rsidP="00635F28">
            <w:pPr>
              <w:rPr>
                <w:rFonts w:ascii="Arial" w:hAnsi="Arial" w:cs="Arial"/>
                <w:sz w:val="18"/>
                <w:szCs w:val="18"/>
                <w:lang w:val="fr-FR"/>
              </w:rPr>
            </w:pPr>
            <w:r>
              <w:rPr>
                <w:rFonts w:ascii="Arial" w:hAnsi="Arial" w:cs="Arial"/>
                <w:sz w:val="18"/>
                <w:szCs w:val="18"/>
                <w:lang w:val="fr-FR"/>
              </w:rPr>
              <w:t>1=Paiement seuil</w:t>
            </w:r>
          </w:p>
          <w:p w14:paraId="317679E5" w14:textId="18CA41C4" w:rsidR="00635F28" w:rsidRDefault="00635F28" w:rsidP="00635F28">
            <w:pPr>
              <w:rPr>
                <w:rFonts w:ascii="Arial" w:hAnsi="Arial" w:cs="Arial"/>
                <w:sz w:val="18"/>
                <w:szCs w:val="18"/>
                <w:lang w:val="fr-FR"/>
              </w:rPr>
            </w:pPr>
            <w:r>
              <w:rPr>
                <w:rFonts w:ascii="Arial" w:hAnsi="Arial" w:cs="Arial"/>
                <w:sz w:val="18"/>
                <w:szCs w:val="18"/>
                <w:lang w:val="fr-FR"/>
              </w:rPr>
              <w:t xml:space="preserve">2=Paiement </w:t>
            </w:r>
            <w:r>
              <w:rPr>
                <w:rFonts w:ascii="Arial" w:hAnsi="Arial" w:cs="Arial"/>
                <w:sz w:val="18"/>
                <w:szCs w:val="18"/>
                <w:lang w:val="fr-FR"/>
              </w:rPr>
              <w:t>linéaire</w:t>
            </w:r>
          </w:p>
          <w:p w14:paraId="60A10D2C" w14:textId="0EE52D1A" w:rsidR="00635F28" w:rsidRPr="00635F28" w:rsidRDefault="00635F28" w:rsidP="00635F28">
            <w:pPr>
              <w:rPr>
                <w:rFonts w:ascii="Arial" w:hAnsi="Arial" w:cs="Arial"/>
                <w:sz w:val="18"/>
                <w:szCs w:val="18"/>
                <w:lang w:val="fr-FR"/>
              </w:rPr>
            </w:pPr>
            <w:r>
              <w:rPr>
                <w:rFonts w:ascii="Arial" w:hAnsi="Arial" w:cs="Arial"/>
                <w:sz w:val="18"/>
                <w:szCs w:val="18"/>
                <w:lang w:val="fr-FR"/>
              </w:rPr>
              <w:t xml:space="preserve">3=je ne participerai pas </w:t>
            </w:r>
          </w:p>
        </w:tc>
      </w:tr>
      <w:tr w:rsidR="00635F28" w:rsidRPr="00635F28" w14:paraId="5F25FF76" w14:textId="77777777" w:rsidTr="00237DE2">
        <w:trPr>
          <w:trHeight w:val="940"/>
        </w:trPr>
        <w:tc>
          <w:tcPr>
            <w:tcW w:w="260" w:type="pct"/>
          </w:tcPr>
          <w:p w14:paraId="5C6853A0" w14:textId="77777777" w:rsidR="00635F28" w:rsidRDefault="00635F28" w:rsidP="00237DE2">
            <w:pPr>
              <w:pStyle w:val="ListParagraph"/>
              <w:ind w:left="0"/>
              <w:rPr>
                <w:rFonts w:ascii="Arial" w:hAnsi="Arial" w:cs="Arial"/>
                <w:sz w:val="18"/>
                <w:szCs w:val="18"/>
              </w:rPr>
            </w:pPr>
          </w:p>
        </w:tc>
        <w:tc>
          <w:tcPr>
            <w:tcW w:w="3045" w:type="pct"/>
          </w:tcPr>
          <w:p w14:paraId="295CF5B9" w14:textId="2E5635C4" w:rsidR="00635F28" w:rsidRDefault="00635F28" w:rsidP="00635F28">
            <w:pPr>
              <w:rPr>
                <w:rFonts w:ascii="Arial" w:hAnsi="Arial" w:cs="Arial"/>
                <w:sz w:val="18"/>
                <w:szCs w:val="18"/>
                <w:lang w:val="fr-FR"/>
              </w:rPr>
            </w:pPr>
            <w:r>
              <w:rPr>
                <w:rFonts w:ascii="Arial" w:hAnsi="Arial" w:cs="Arial"/>
                <w:sz w:val="18"/>
                <w:szCs w:val="18"/>
                <w:lang w:val="fr-FR"/>
              </w:rPr>
              <w:t>Pourquoi ?</w:t>
            </w:r>
          </w:p>
        </w:tc>
        <w:tc>
          <w:tcPr>
            <w:tcW w:w="1694" w:type="pct"/>
          </w:tcPr>
          <w:p w14:paraId="6E4B7074" w14:textId="3DF01051" w:rsidR="00635F28" w:rsidRDefault="00635F28" w:rsidP="00635F28">
            <w:pPr>
              <w:rPr>
                <w:rFonts w:ascii="Arial" w:hAnsi="Arial" w:cs="Arial"/>
                <w:sz w:val="18"/>
                <w:szCs w:val="18"/>
                <w:lang w:val="fr-FR"/>
              </w:rPr>
            </w:pPr>
            <w:r>
              <w:rPr>
                <w:rFonts w:ascii="Arial" w:hAnsi="Arial" w:cs="Arial"/>
                <w:sz w:val="18"/>
                <w:szCs w:val="18"/>
                <w:lang w:val="fr-FR"/>
              </w:rPr>
              <w:t>Décrivez la raison de votre choix</w:t>
            </w:r>
          </w:p>
        </w:tc>
      </w:tr>
      <w:tr w:rsidR="00635F28" w:rsidRPr="00635F28" w14:paraId="0A142C96" w14:textId="77777777" w:rsidTr="00237DE2">
        <w:trPr>
          <w:trHeight w:val="940"/>
        </w:trPr>
        <w:tc>
          <w:tcPr>
            <w:tcW w:w="260" w:type="pct"/>
          </w:tcPr>
          <w:p w14:paraId="4231EDFC" w14:textId="77777777" w:rsidR="00635F28" w:rsidRDefault="00635F28" w:rsidP="00237DE2">
            <w:pPr>
              <w:pStyle w:val="ListParagraph"/>
              <w:ind w:left="0"/>
              <w:rPr>
                <w:rFonts w:ascii="Arial" w:hAnsi="Arial" w:cs="Arial"/>
                <w:sz w:val="18"/>
                <w:szCs w:val="18"/>
              </w:rPr>
            </w:pPr>
          </w:p>
        </w:tc>
        <w:tc>
          <w:tcPr>
            <w:tcW w:w="3045" w:type="pct"/>
          </w:tcPr>
          <w:p w14:paraId="1083AC20" w14:textId="2A0CBBB3" w:rsidR="00635F28" w:rsidRDefault="00635F28" w:rsidP="00635F28">
            <w:pPr>
              <w:rPr>
                <w:rFonts w:ascii="Arial" w:hAnsi="Arial" w:cs="Arial"/>
                <w:sz w:val="18"/>
                <w:szCs w:val="18"/>
                <w:lang w:val="fr-FR"/>
              </w:rPr>
            </w:pPr>
            <w:r>
              <w:rPr>
                <w:rFonts w:ascii="Arial" w:hAnsi="Arial" w:cs="Arial"/>
                <w:sz w:val="18"/>
                <w:szCs w:val="18"/>
                <w:lang w:val="fr-FR"/>
              </w:rPr>
              <w:t>Supposons que le paiement linéaire est adopté par le gouvernement comme stratégie. Quel est le montant minium que vous serez prêt à accepter individuellement comme récompense pour chaque arbre vivant, avant d’accepter de participer.</w:t>
            </w:r>
          </w:p>
        </w:tc>
        <w:tc>
          <w:tcPr>
            <w:tcW w:w="1694" w:type="pct"/>
          </w:tcPr>
          <w:p w14:paraId="266EF75B" w14:textId="27D5A0F7" w:rsidR="00635F28" w:rsidRDefault="00635F28" w:rsidP="00635F28">
            <w:pPr>
              <w:rPr>
                <w:rFonts w:ascii="Arial" w:hAnsi="Arial" w:cs="Arial"/>
                <w:sz w:val="18"/>
                <w:szCs w:val="18"/>
                <w:lang w:val="fr-FR"/>
              </w:rPr>
            </w:pPr>
            <w:r>
              <w:rPr>
                <w:rFonts w:ascii="Arial" w:hAnsi="Arial" w:cs="Arial"/>
                <w:sz w:val="18"/>
                <w:szCs w:val="18"/>
                <w:lang w:val="fr-FR"/>
              </w:rPr>
              <w:t>Inscrivez le montant en FCFA</w:t>
            </w:r>
          </w:p>
        </w:tc>
      </w:tr>
    </w:tbl>
    <w:p w14:paraId="0EE6B4DB" w14:textId="77777777" w:rsidR="00635F28" w:rsidRDefault="00635F28" w:rsidP="005709C0">
      <w:pPr>
        <w:rPr>
          <w:rFonts w:ascii="Arial" w:hAnsi="Arial" w:cs="Arial"/>
          <w:sz w:val="18"/>
          <w:szCs w:val="18"/>
          <w:lang w:val="fr-FR"/>
        </w:rPr>
      </w:pPr>
    </w:p>
    <w:p w14:paraId="3B49E289" w14:textId="1C846C2D" w:rsidR="008325F1" w:rsidRDefault="008325F1" w:rsidP="005709C0">
      <w:pPr>
        <w:rPr>
          <w:rFonts w:ascii="Arial" w:hAnsi="Arial" w:cs="Arial"/>
          <w:sz w:val="18"/>
          <w:szCs w:val="18"/>
          <w:lang w:val="fr-FR"/>
        </w:rPr>
      </w:pPr>
    </w:p>
    <w:p w14:paraId="2D34F18F" w14:textId="6323C43A" w:rsidR="00635F28" w:rsidRDefault="00635F28" w:rsidP="005709C0">
      <w:pPr>
        <w:rPr>
          <w:rFonts w:ascii="Arial" w:hAnsi="Arial" w:cs="Arial"/>
          <w:sz w:val="18"/>
          <w:szCs w:val="18"/>
          <w:lang w:val="fr-FR"/>
        </w:rPr>
      </w:pPr>
    </w:p>
    <w:p w14:paraId="4598A622" w14:textId="0C2A448A" w:rsidR="008325F1" w:rsidRDefault="008325F1" w:rsidP="005709C0">
      <w:pPr>
        <w:rPr>
          <w:rFonts w:ascii="Arial" w:hAnsi="Arial" w:cs="Arial"/>
          <w:sz w:val="18"/>
          <w:szCs w:val="18"/>
          <w:lang w:val="fr-FR"/>
        </w:rPr>
      </w:pPr>
    </w:p>
    <w:p w14:paraId="4C9421F9" w14:textId="77777777" w:rsidR="008325F1" w:rsidRPr="008325F1" w:rsidRDefault="008325F1" w:rsidP="005709C0">
      <w:pPr>
        <w:rPr>
          <w:rFonts w:ascii="Arial" w:hAnsi="Arial" w:cs="Arial"/>
          <w:sz w:val="18"/>
          <w:szCs w:val="18"/>
          <w:lang w:val="fr-FR"/>
        </w:rPr>
      </w:pPr>
    </w:p>
    <w:sectPr w:rsidR="008325F1" w:rsidRPr="008325F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uigonan Serge Adjognon" w:date="2018-09-10T15:45:00Z" w:initials="GSA">
    <w:p w14:paraId="65FD233F" w14:textId="76D6CBF6" w:rsidR="008325F1" w:rsidRDefault="008325F1">
      <w:pPr>
        <w:pStyle w:val="CommentText"/>
      </w:pPr>
      <w:r>
        <w:rPr>
          <w:rStyle w:val="CommentReference"/>
        </w:rPr>
        <w:annotationRef/>
      </w:r>
      <w:r>
        <w:t>A compléter après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FD23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FD233F" w16cid:durableId="1F4110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E73F7" w14:textId="77777777" w:rsidR="00793FDE" w:rsidRDefault="00793FDE" w:rsidP="00B21786">
      <w:r>
        <w:separator/>
      </w:r>
    </w:p>
  </w:endnote>
  <w:endnote w:type="continuationSeparator" w:id="0">
    <w:p w14:paraId="1462034B" w14:textId="77777777" w:rsidR="00793FDE" w:rsidRDefault="00793FDE" w:rsidP="00B21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307662"/>
      <w:docPartObj>
        <w:docPartGallery w:val="Page Numbers (Bottom of Page)"/>
        <w:docPartUnique/>
      </w:docPartObj>
    </w:sdtPr>
    <w:sdtContent>
      <w:p w14:paraId="709B79E1" w14:textId="09ECA0F3" w:rsidR="008325F1" w:rsidRDefault="008325F1">
        <w:pPr>
          <w:pStyle w:val="Footer"/>
          <w:jc w:val="right"/>
        </w:pPr>
        <w:r>
          <w:fldChar w:fldCharType="begin"/>
        </w:r>
        <w:r>
          <w:instrText>PAGE   \* MERGEFORMAT</w:instrText>
        </w:r>
        <w:r>
          <w:fldChar w:fldCharType="separate"/>
        </w:r>
        <w:r w:rsidRPr="00F44DEC">
          <w:rPr>
            <w:noProof/>
            <w:lang w:val="fr-FR"/>
          </w:rPr>
          <w:t>17</w:t>
        </w:r>
        <w:r>
          <w:fldChar w:fldCharType="end"/>
        </w:r>
      </w:p>
    </w:sdtContent>
  </w:sdt>
  <w:p w14:paraId="56F5C895" w14:textId="77777777" w:rsidR="008325F1" w:rsidRDefault="008325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546AB" w14:textId="77777777" w:rsidR="00793FDE" w:rsidRDefault="00793FDE" w:rsidP="00B21786">
      <w:r>
        <w:separator/>
      </w:r>
    </w:p>
  </w:footnote>
  <w:footnote w:type="continuationSeparator" w:id="0">
    <w:p w14:paraId="7B4F1384" w14:textId="77777777" w:rsidR="00793FDE" w:rsidRDefault="00793FDE" w:rsidP="00B217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C4925" w14:textId="73387CA1" w:rsidR="008325F1" w:rsidRPr="00D4778A" w:rsidRDefault="008325F1">
    <w:pPr>
      <w:pStyle w:val="Header"/>
      <w:rPr>
        <w:lang w:val="fr-FR"/>
      </w:rPr>
    </w:pPr>
    <w:proofErr w:type="spellStart"/>
    <w:r w:rsidRPr="00D4778A">
      <w:rPr>
        <w:lang w:val="fr-FR"/>
      </w:rPr>
      <w:t>Endline</w:t>
    </w:r>
    <w:proofErr w:type="spellEnd"/>
    <w:r w:rsidRPr="00D4778A">
      <w:rPr>
        <w:lang w:val="fr-FR"/>
      </w:rPr>
      <w:t xml:space="preserve"> questionnaire PIF – </w:t>
    </w:r>
    <w:r>
      <w:rPr>
        <w:lang w:val="fr-FR"/>
      </w:rPr>
      <w:t>R</w:t>
    </w:r>
    <w:r w:rsidRPr="00D4778A">
      <w:rPr>
        <w:lang w:val="fr-FR"/>
      </w:rPr>
      <w:t>eforestation PES 2017</w:t>
    </w:r>
    <w:r>
      <w:rPr>
        <w:lang w:val="fr-FR"/>
      </w:rPr>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66FA8"/>
    <w:multiLevelType w:val="hybridMultilevel"/>
    <w:tmpl w:val="256ADB20"/>
    <w:lvl w:ilvl="0" w:tplc="37BEF97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FC5D24"/>
    <w:multiLevelType w:val="hybridMultilevel"/>
    <w:tmpl w:val="7FE87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12B3A"/>
    <w:multiLevelType w:val="hybridMultilevel"/>
    <w:tmpl w:val="8E1E879A"/>
    <w:lvl w:ilvl="0" w:tplc="A386B5B2">
      <w:start w:val="1"/>
      <w:numFmt w:val="decimal"/>
      <w:lvlText w:val="%1."/>
      <w:lvlJc w:val="left"/>
      <w:pPr>
        <w:ind w:left="720" w:hanging="360"/>
      </w:pPr>
      <w:rPr>
        <w:rFonts w:ascii="Arial" w:eastAsia="Times New Roman" w:hAnsi="Arial" w:cs="Arial"/>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8F53C8"/>
    <w:multiLevelType w:val="hybridMultilevel"/>
    <w:tmpl w:val="C64E1F00"/>
    <w:lvl w:ilvl="0" w:tplc="86D884DE">
      <w:start w:val="1"/>
      <w:numFmt w:val="upperLetter"/>
      <w:lvlText w:val="Section %1."/>
      <w:lvlJc w:val="left"/>
      <w:pPr>
        <w:ind w:left="284" w:hanging="284"/>
      </w:pPr>
      <w:rPr>
        <w:rFonts w:hint="default"/>
        <w:b/>
        <w:i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B122ECE"/>
    <w:multiLevelType w:val="hybridMultilevel"/>
    <w:tmpl w:val="9AF06C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9042F45"/>
    <w:multiLevelType w:val="hybridMultilevel"/>
    <w:tmpl w:val="C4325B0E"/>
    <w:lvl w:ilvl="0" w:tplc="9DEE4D2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99D2459"/>
    <w:multiLevelType w:val="hybridMultilevel"/>
    <w:tmpl w:val="583A36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C5C6EC5"/>
    <w:multiLevelType w:val="hybridMultilevel"/>
    <w:tmpl w:val="8432EC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E6A6227"/>
    <w:multiLevelType w:val="hybridMultilevel"/>
    <w:tmpl w:val="9D52F016"/>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3DE7EE6"/>
    <w:multiLevelType w:val="hybridMultilevel"/>
    <w:tmpl w:val="1E284A46"/>
    <w:lvl w:ilvl="0" w:tplc="040C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3C149A"/>
    <w:multiLevelType w:val="hybridMultilevel"/>
    <w:tmpl w:val="522839A2"/>
    <w:lvl w:ilvl="0" w:tplc="F384D8D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CC21D8E"/>
    <w:multiLevelType w:val="hybridMultilevel"/>
    <w:tmpl w:val="FC803F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05A71E9"/>
    <w:multiLevelType w:val="hybridMultilevel"/>
    <w:tmpl w:val="D2D4AE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3734D4D"/>
    <w:multiLevelType w:val="hybridMultilevel"/>
    <w:tmpl w:val="CE3687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3BE1903"/>
    <w:multiLevelType w:val="hybridMultilevel"/>
    <w:tmpl w:val="A606B4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82570F2"/>
    <w:multiLevelType w:val="hybridMultilevel"/>
    <w:tmpl w:val="A1642128"/>
    <w:lvl w:ilvl="0" w:tplc="DE3EA4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DA1D33"/>
    <w:multiLevelType w:val="hybridMultilevel"/>
    <w:tmpl w:val="10562694"/>
    <w:lvl w:ilvl="0" w:tplc="9536C1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0576C27"/>
    <w:multiLevelType w:val="hybridMultilevel"/>
    <w:tmpl w:val="11507F8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0773EC2"/>
    <w:multiLevelType w:val="hybridMultilevel"/>
    <w:tmpl w:val="604236F2"/>
    <w:lvl w:ilvl="0" w:tplc="563E1D40">
      <w:start w:val="1"/>
      <w:numFmt w:val="decimal"/>
      <w:lvlText w:val="%1."/>
      <w:lvlJc w:val="left"/>
      <w:pPr>
        <w:ind w:left="720" w:hanging="360"/>
      </w:pPr>
      <w:rPr>
        <w:rFonts w:ascii="Arial" w:eastAsia="Times New Roman" w:hAnsi="Arial" w:cs="Arial"/>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8A16C95"/>
    <w:multiLevelType w:val="hybridMultilevel"/>
    <w:tmpl w:val="C0109F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DFD7743"/>
    <w:multiLevelType w:val="hybridMultilevel"/>
    <w:tmpl w:val="9C04CE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0135DB7"/>
    <w:multiLevelType w:val="hybridMultilevel"/>
    <w:tmpl w:val="7FE87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8"/>
  </w:num>
  <w:num w:numId="4">
    <w:abstractNumId w:val="19"/>
  </w:num>
  <w:num w:numId="5">
    <w:abstractNumId w:val="5"/>
  </w:num>
  <w:num w:numId="6">
    <w:abstractNumId w:val="10"/>
  </w:num>
  <w:num w:numId="7">
    <w:abstractNumId w:val="16"/>
  </w:num>
  <w:num w:numId="8">
    <w:abstractNumId w:val="12"/>
  </w:num>
  <w:num w:numId="9">
    <w:abstractNumId w:val="7"/>
  </w:num>
  <w:num w:numId="10">
    <w:abstractNumId w:val="1"/>
  </w:num>
  <w:num w:numId="11">
    <w:abstractNumId w:val="21"/>
  </w:num>
  <w:num w:numId="12">
    <w:abstractNumId w:val="9"/>
  </w:num>
  <w:num w:numId="13">
    <w:abstractNumId w:val="6"/>
  </w:num>
  <w:num w:numId="14">
    <w:abstractNumId w:val="17"/>
  </w:num>
  <w:num w:numId="15">
    <w:abstractNumId w:val="0"/>
  </w:num>
  <w:num w:numId="16">
    <w:abstractNumId w:val="14"/>
  </w:num>
  <w:num w:numId="17">
    <w:abstractNumId w:val="4"/>
  </w:num>
  <w:num w:numId="18">
    <w:abstractNumId w:val="15"/>
  </w:num>
  <w:num w:numId="19">
    <w:abstractNumId w:val="13"/>
  </w:num>
  <w:num w:numId="20">
    <w:abstractNumId w:val="8"/>
  </w:num>
  <w:num w:numId="21">
    <w:abstractNumId w:val="20"/>
  </w:num>
  <w:num w:numId="2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igonan Serge Adjognon">
    <w15:presenceInfo w15:providerId="AD" w15:userId="S-1-5-21-88094858-919529-1617787245-643586"/>
  </w15:person>
  <w15:person w15:author="Daan van Soest">
    <w15:presenceInfo w15:providerId="AD" w15:userId="S-1-5-21-3009188405-4059014094-2327816963-151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B10"/>
    <w:rsid w:val="000007EC"/>
    <w:rsid w:val="000021E6"/>
    <w:rsid w:val="00002330"/>
    <w:rsid w:val="00005ECC"/>
    <w:rsid w:val="000129EF"/>
    <w:rsid w:val="00014B6B"/>
    <w:rsid w:val="0001741E"/>
    <w:rsid w:val="00020893"/>
    <w:rsid w:val="00021687"/>
    <w:rsid w:val="00026CB1"/>
    <w:rsid w:val="000305AA"/>
    <w:rsid w:val="0004041D"/>
    <w:rsid w:val="000408DD"/>
    <w:rsid w:val="0004439E"/>
    <w:rsid w:val="00044FF9"/>
    <w:rsid w:val="00061405"/>
    <w:rsid w:val="00062F93"/>
    <w:rsid w:val="000669F3"/>
    <w:rsid w:val="000966BB"/>
    <w:rsid w:val="000A7B71"/>
    <w:rsid w:val="000B7CEE"/>
    <w:rsid w:val="000D4BB4"/>
    <w:rsid w:val="000E143A"/>
    <w:rsid w:val="000F4A46"/>
    <w:rsid w:val="00102BFD"/>
    <w:rsid w:val="0011023D"/>
    <w:rsid w:val="001223B2"/>
    <w:rsid w:val="0012426F"/>
    <w:rsid w:val="0013252A"/>
    <w:rsid w:val="00150DEE"/>
    <w:rsid w:val="00161C47"/>
    <w:rsid w:val="00170EDB"/>
    <w:rsid w:val="00175E3C"/>
    <w:rsid w:val="00177D6C"/>
    <w:rsid w:val="00180892"/>
    <w:rsid w:val="00182305"/>
    <w:rsid w:val="00186C2E"/>
    <w:rsid w:val="001A4C70"/>
    <w:rsid w:val="001B0B15"/>
    <w:rsid w:val="001B22EE"/>
    <w:rsid w:val="001C75A3"/>
    <w:rsid w:val="001D1F82"/>
    <w:rsid w:val="001E1BEC"/>
    <w:rsid w:val="00201D82"/>
    <w:rsid w:val="00204F62"/>
    <w:rsid w:val="00205F85"/>
    <w:rsid w:val="00207CA1"/>
    <w:rsid w:val="00210FB4"/>
    <w:rsid w:val="00214D84"/>
    <w:rsid w:val="0023115B"/>
    <w:rsid w:val="00244DD7"/>
    <w:rsid w:val="002552ED"/>
    <w:rsid w:val="00273F01"/>
    <w:rsid w:val="0027584E"/>
    <w:rsid w:val="002762DC"/>
    <w:rsid w:val="002B6606"/>
    <w:rsid w:val="002B69F7"/>
    <w:rsid w:val="002B72AE"/>
    <w:rsid w:val="002C267E"/>
    <w:rsid w:val="002C4ACA"/>
    <w:rsid w:val="002D0C6A"/>
    <w:rsid w:val="002D7998"/>
    <w:rsid w:val="002E46F3"/>
    <w:rsid w:val="002F2A9C"/>
    <w:rsid w:val="002F7938"/>
    <w:rsid w:val="00303DFF"/>
    <w:rsid w:val="0030765A"/>
    <w:rsid w:val="0031009C"/>
    <w:rsid w:val="003106C6"/>
    <w:rsid w:val="00330A79"/>
    <w:rsid w:val="00333600"/>
    <w:rsid w:val="003430D7"/>
    <w:rsid w:val="00347EA9"/>
    <w:rsid w:val="003512FC"/>
    <w:rsid w:val="00380278"/>
    <w:rsid w:val="003824DA"/>
    <w:rsid w:val="00384EB9"/>
    <w:rsid w:val="00387FEE"/>
    <w:rsid w:val="003A6E70"/>
    <w:rsid w:val="003B248F"/>
    <w:rsid w:val="003C2AF1"/>
    <w:rsid w:val="003C7C05"/>
    <w:rsid w:val="003D7CA4"/>
    <w:rsid w:val="003F4DA6"/>
    <w:rsid w:val="0040291D"/>
    <w:rsid w:val="004065C5"/>
    <w:rsid w:val="004172AC"/>
    <w:rsid w:val="004237E5"/>
    <w:rsid w:val="00435DA4"/>
    <w:rsid w:val="00445515"/>
    <w:rsid w:val="00457325"/>
    <w:rsid w:val="004669D8"/>
    <w:rsid w:val="004670FF"/>
    <w:rsid w:val="004700D4"/>
    <w:rsid w:val="00471ECE"/>
    <w:rsid w:val="00472000"/>
    <w:rsid w:val="0047454E"/>
    <w:rsid w:val="00487A8A"/>
    <w:rsid w:val="004D0E6E"/>
    <w:rsid w:val="004D23B0"/>
    <w:rsid w:val="004F07AC"/>
    <w:rsid w:val="004F694E"/>
    <w:rsid w:val="00505901"/>
    <w:rsid w:val="00510B6A"/>
    <w:rsid w:val="0051281E"/>
    <w:rsid w:val="00517A15"/>
    <w:rsid w:val="00525742"/>
    <w:rsid w:val="0052693A"/>
    <w:rsid w:val="00536E62"/>
    <w:rsid w:val="0055231B"/>
    <w:rsid w:val="005545F9"/>
    <w:rsid w:val="005550F5"/>
    <w:rsid w:val="00562C28"/>
    <w:rsid w:val="0056395C"/>
    <w:rsid w:val="005709C0"/>
    <w:rsid w:val="00572D7B"/>
    <w:rsid w:val="00575983"/>
    <w:rsid w:val="0057636D"/>
    <w:rsid w:val="005921D0"/>
    <w:rsid w:val="005969D8"/>
    <w:rsid w:val="005A06E1"/>
    <w:rsid w:val="005A18AD"/>
    <w:rsid w:val="005B753C"/>
    <w:rsid w:val="005C0F74"/>
    <w:rsid w:val="005C7874"/>
    <w:rsid w:val="005D644D"/>
    <w:rsid w:val="005D6FF2"/>
    <w:rsid w:val="005D7B91"/>
    <w:rsid w:val="00602126"/>
    <w:rsid w:val="00602E25"/>
    <w:rsid w:val="0060633F"/>
    <w:rsid w:val="00631D5A"/>
    <w:rsid w:val="00635F28"/>
    <w:rsid w:val="00660247"/>
    <w:rsid w:val="006658ED"/>
    <w:rsid w:val="00671271"/>
    <w:rsid w:val="006733D3"/>
    <w:rsid w:val="0069417C"/>
    <w:rsid w:val="00695AB7"/>
    <w:rsid w:val="006B1F87"/>
    <w:rsid w:val="006C0927"/>
    <w:rsid w:val="006E0B73"/>
    <w:rsid w:val="006E4B34"/>
    <w:rsid w:val="006E5DA3"/>
    <w:rsid w:val="006E72FE"/>
    <w:rsid w:val="007002ED"/>
    <w:rsid w:val="00711D35"/>
    <w:rsid w:val="007210C8"/>
    <w:rsid w:val="00731871"/>
    <w:rsid w:val="00744EAD"/>
    <w:rsid w:val="00755D2C"/>
    <w:rsid w:val="007719BE"/>
    <w:rsid w:val="007916F1"/>
    <w:rsid w:val="00793FDE"/>
    <w:rsid w:val="00797D7A"/>
    <w:rsid w:val="007A11BF"/>
    <w:rsid w:val="007B1BD7"/>
    <w:rsid w:val="007B6225"/>
    <w:rsid w:val="007C0F4D"/>
    <w:rsid w:val="007E21E5"/>
    <w:rsid w:val="007E7A8F"/>
    <w:rsid w:val="007F1328"/>
    <w:rsid w:val="008220C7"/>
    <w:rsid w:val="0083185A"/>
    <w:rsid w:val="008325F1"/>
    <w:rsid w:val="00833648"/>
    <w:rsid w:val="00841BFE"/>
    <w:rsid w:val="00852E2E"/>
    <w:rsid w:val="00854E85"/>
    <w:rsid w:val="00870C90"/>
    <w:rsid w:val="008822F1"/>
    <w:rsid w:val="00884D06"/>
    <w:rsid w:val="00897F62"/>
    <w:rsid w:val="008A2AEA"/>
    <w:rsid w:val="008C0D8E"/>
    <w:rsid w:val="009047D2"/>
    <w:rsid w:val="00917646"/>
    <w:rsid w:val="00920AC2"/>
    <w:rsid w:val="009378BF"/>
    <w:rsid w:val="00951136"/>
    <w:rsid w:val="00964C37"/>
    <w:rsid w:val="00995348"/>
    <w:rsid w:val="00996264"/>
    <w:rsid w:val="009C62C5"/>
    <w:rsid w:val="009C739B"/>
    <w:rsid w:val="009C7D31"/>
    <w:rsid w:val="009D247F"/>
    <w:rsid w:val="009D3609"/>
    <w:rsid w:val="009E22F1"/>
    <w:rsid w:val="009E2E67"/>
    <w:rsid w:val="009E4450"/>
    <w:rsid w:val="00A20080"/>
    <w:rsid w:val="00A2232E"/>
    <w:rsid w:val="00A27D4C"/>
    <w:rsid w:val="00A34E22"/>
    <w:rsid w:val="00A905E1"/>
    <w:rsid w:val="00AA528F"/>
    <w:rsid w:val="00AC519A"/>
    <w:rsid w:val="00AF15B5"/>
    <w:rsid w:val="00B21786"/>
    <w:rsid w:val="00B367D5"/>
    <w:rsid w:val="00B36BAB"/>
    <w:rsid w:val="00B47D14"/>
    <w:rsid w:val="00B50B11"/>
    <w:rsid w:val="00B636E4"/>
    <w:rsid w:val="00B7058F"/>
    <w:rsid w:val="00B84A4C"/>
    <w:rsid w:val="00B90A85"/>
    <w:rsid w:val="00BA0B69"/>
    <w:rsid w:val="00BA380C"/>
    <w:rsid w:val="00BA4FE9"/>
    <w:rsid w:val="00BA5C37"/>
    <w:rsid w:val="00BC6FE5"/>
    <w:rsid w:val="00BD10B9"/>
    <w:rsid w:val="00BD1EC8"/>
    <w:rsid w:val="00BD6DFC"/>
    <w:rsid w:val="00BD78B7"/>
    <w:rsid w:val="00BE1F30"/>
    <w:rsid w:val="00BF3991"/>
    <w:rsid w:val="00BF5EBD"/>
    <w:rsid w:val="00C064DF"/>
    <w:rsid w:val="00C1522B"/>
    <w:rsid w:val="00C17369"/>
    <w:rsid w:val="00C20DEC"/>
    <w:rsid w:val="00C2473D"/>
    <w:rsid w:val="00C33DA8"/>
    <w:rsid w:val="00C45D64"/>
    <w:rsid w:val="00C50E38"/>
    <w:rsid w:val="00C57B95"/>
    <w:rsid w:val="00C654A9"/>
    <w:rsid w:val="00C707B2"/>
    <w:rsid w:val="00C770C5"/>
    <w:rsid w:val="00CA00BD"/>
    <w:rsid w:val="00CA1959"/>
    <w:rsid w:val="00CE4D24"/>
    <w:rsid w:val="00CE6E3E"/>
    <w:rsid w:val="00D3298C"/>
    <w:rsid w:val="00D358DA"/>
    <w:rsid w:val="00D379C7"/>
    <w:rsid w:val="00D452B9"/>
    <w:rsid w:val="00D4778A"/>
    <w:rsid w:val="00D538D2"/>
    <w:rsid w:val="00D62C88"/>
    <w:rsid w:val="00D750DA"/>
    <w:rsid w:val="00D76E40"/>
    <w:rsid w:val="00D86EED"/>
    <w:rsid w:val="00DA6CCF"/>
    <w:rsid w:val="00DB06FB"/>
    <w:rsid w:val="00DB277C"/>
    <w:rsid w:val="00DB3376"/>
    <w:rsid w:val="00DC7A4C"/>
    <w:rsid w:val="00DD06B3"/>
    <w:rsid w:val="00DD0E32"/>
    <w:rsid w:val="00DD4CA9"/>
    <w:rsid w:val="00DD76BC"/>
    <w:rsid w:val="00DE784B"/>
    <w:rsid w:val="00DF5B93"/>
    <w:rsid w:val="00E165A6"/>
    <w:rsid w:val="00E4472A"/>
    <w:rsid w:val="00E52322"/>
    <w:rsid w:val="00E60DCA"/>
    <w:rsid w:val="00E6646F"/>
    <w:rsid w:val="00E756E5"/>
    <w:rsid w:val="00E90E82"/>
    <w:rsid w:val="00EB11CA"/>
    <w:rsid w:val="00EC5862"/>
    <w:rsid w:val="00ED237D"/>
    <w:rsid w:val="00ED31AA"/>
    <w:rsid w:val="00F047B4"/>
    <w:rsid w:val="00F05146"/>
    <w:rsid w:val="00F13B10"/>
    <w:rsid w:val="00F2316E"/>
    <w:rsid w:val="00F26C60"/>
    <w:rsid w:val="00F44DEC"/>
    <w:rsid w:val="00F723A5"/>
    <w:rsid w:val="00F866AF"/>
    <w:rsid w:val="00F96FF5"/>
    <w:rsid w:val="00FA615C"/>
    <w:rsid w:val="00FB205D"/>
    <w:rsid w:val="00FB6F19"/>
    <w:rsid w:val="00FC6D2E"/>
    <w:rsid w:val="00FE197B"/>
    <w:rsid w:val="00FE1CB8"/>
    <w:rsid w:val="00FF28F5"/>
    <w:rsid w:val="00FF534D"/>
    <w:rsid w:val="00FF69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2C742"/>
  <w15:chartTrackingRefBased/>
  <w15:docId w15:val="{317B9BC0-AFE2-4515-A7E1-4FFD36626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267E"/>
    <w:pPr>
      <w:spacing w:after="0" w:line="240" w:lineRule="auto"/>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B10"/>
    <w:pPr>
      <w:ind w:left="720"/>
      <w:contextualSpacing/>
    </w:pPr>
    <w:rPr>
      <w:rFonts w:eastAsia="Times New Roman"/>
      <w:lang w:val="fr-FR" w:eastAsia="fr-FR"/>
    </w:rPr>
  </w:style>
  <w:style w:type="table" w:styleId="TableGrid">
    <w:name w:val="Table Grid"/>
    <w:basedOn w:val="TableNormal"/>
    <w:uiPriority w:val="59"/>
    <w:rsid w:val="00DA6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84A4C"/>
    <w:rPr>
      <w:rFonts w:eastAsia="Times New Roman"/>
      <w:sz w:val="18"/>
      <w:szCs w:val="18"/>
      <w:lang w:val="fr-FR" w:eastAsia="fr-FR"/>
    </w:rPr>
  </w:style>
  <w:style w:type="character" w:customStyle="1" w:styleId="BalloonTextChar">
    <w:name w:val="Balloon Text Char"/>
    <w:basedOn w:val="DefaultParagraphFont"/>
    <w:link w:val="BalloonText"/>
    <w:uiPriority w:val="99"/>
    <w:semiHidden/>
    <w:rsid w:val="00B84A4C"/>
    <w:rPr>
      <w:rFonts w:ascii="Times New Roman" w:eastAsia="Times New Roman" w:hAnsi="Times New Roman" w:cs="Times New Roman"/>
      <w:sz w:val="18"/>
      <w:szCs w:val="18"/>
      <w:lang w:eastAsia="fr-FR"/>
    </w:rPr>
  </w:style>
  <w:style w:type="character" w:styleId="CommentReference">
    <w:name w:val="annotation reference"/>
    <w:basedOn w:val="DefaultParagraphFont"/>
    <w:uiPriority w:val="99"/>
    <w:semiHidden/>
    <w:unhideWhenUsed/>
    <w:rsid w:val="008220C7"/>
    <w:rPr>
      <w:sz w:val="18"/>
      <w:szCs w:val="18"/>
    </w:rPr>
  </w:style>
  <w:style w:type="paragraph" w:styleId="CommentText">
    <w:name w:val="annotation text"/>
    <w:basedOn w:val="Normal"/>
    <w:link w:val="CommentTextChar"/>
    <w:uiPriority w:val="99"/>
    <w:semiHidden/>
    <w:unhideWhenUsed/>
    <w:rsid w:val="008220C7"/>
    <w:rPr>
      <w:rFonts w:eastAsia="Times New Roman"/>
      <w:lang w:val="fr-FR" w:eastAsia="fr-FR"/>
    </w:rPr>
  </w:style>
  <w:style w:type="character" w:customStyle="1" w:styleId="CommentTextChar">
    <w:name w:val="Comment Text Char"/>
    <w:basedOn w:val="DefaultParagraphFont"/>
    <w:link w:val="CommentText"/>
    <w:uiPriority w:val="99"/>
    <w:semiHidden/>
    <w:rsid w:val="008220C7"/>
    <w:rPr>
      <w:rFonts w:ascii="Times New Roman" w:eastAsia="Times New Roman" w:hAnsi="Times New Roman" w:cs="Times New Roman"/>
      <w:sz w:val="24"/>
      <w:szCs w:val="24"/>
      <w:lang w:eastAsia="fr-FR"/>
    </w:rPr>
  </w:style>
  <w:style w:type="paragraph" w:styleId="CommentSubject">
    <w:name w:val="annotation subject"/>
    <w:basedOn w:val="CommentText"/>
    <w:next w:val="CommentText"/>
    <w:link w:val="CommentSubjectChar"/>
    <w:uiPriority w:val="99"/>
    <w:semiHidden/>
    <w:unhideWhenUsed/>
    <w:rsid w:val="008220C7"/>
    <w:rPr>
      <w:b/>
      <w:bCs/>
      <w:sz w:val="20"/>
      <w:szCs w:val="20"/>
    </w:rPr>
  </w:style>
  <w:style w:type="character" w:customStyle="1" w:styleId="CommentSubjectChar">
    <w:name w:val="Comment Subject Char"/>
    <w:basedOn w:val="CommentTextChar"/>
    <w:link w:val="CommentSubject"/>
    <w:uiPriority w:val="99"/>
    <w:semiHidden/>
    <w:rsid w:val="008220C7"/>
    <w:rPr>
      <w:rFonts w:ascii="Times New Roman" w:eastAsia="Times New Roman" w:hAnsi="Times New Roman" w:cs="Times New Roman"/>
      <w:b/>
      <w:bCs/>
      <w:sz w:val="20"/>
      <w:szCs w:val="20"/>
      <w:lang w:eastAsia="fr-FR"/>
    </w:rPr>
  </w:style>
  <w:style w:type="paragraph" w:styleId="Revision">
    <w:name w:val="Revision"/>
    <w:hidden/>
    <w:uiPriority w:val="99"/>
    <w:semiHidden/>
    <w:rsid w:val="00BD6DFC"/>
    <w:pPr>
      <w:spacing w:after="0" w:line="240" w:lineRule="auto"/>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B21786"/>
    <w:pPr>
      <w:tabs>
        <w:tab w:val="center" w:pos="4536"/>
        <w:tab w:val="right" w:pos="9072"/>
      </w:tabs>
    </w:pPr>
  </w:style>
  <w:style w:type="character" w:customStyle="1" w:styleId="HeaderChar">
    <w:name w:val="Header Char"/>
    <w:basedOn w:val="DefaultParagraphFont"/>
    <w:link w:val="Header"/>
    <w:uiPriority w:val="99"/>
    <w:rsid w:val="00B21786"/>
    <w:rPr>
      <w:rFonts w:ascii="Times New Roman" w:hAnsi="Times New Roman" w:cs="Times New Roman"/>
      <w:sz w:val="24"/>
      <w:szCs w:val="24"/>
      <w:lang w:val="en-US"/>
    </w:rPr>
  </w:style>
  <w:style w:type="paragraph" w:styleId="Footer">
    <w:name w:val="footer"/>
    <w:basedOn w:val="Normal"/>
    <w:link w:val="FooterChar"/>
    <w:uiPriority w:val="99"/>
    <w:unhideWhenUsed/>
    <w:rsid w:val="00B21786"/>
    <w:pPr>
      <w:tabs>
        <w:tab w:val="center" w:pos="4536"/>
        <w:tab w:val="right" w:pos="9072"/>
      </w:tabs>
    </w:pPr>
  </w:style>
  <w:style w:type="character" w:customStyle="1" w:styleId="FooterChar">
    <w:name w:val="Footer Char"/>
    <w:basedOn w:val="DefaultParagraphFont"/>
    <w:link w:val="Footer"/>
    <w:uiPriority w:val="99"/>
    <w:rsid w:val="00B21786"/>
    <w:rPr>
      <w:rFonts w:ascii="Times New Roman" w:hAnsi="Times New Roman" w:cs="Times New Roman"/>
      <w:sz w:val="24"/>
      <w:szCs w:val="24"/>
      <w:lang w:val="en-US"/>
    </w:rPr>
  </w:style>
  <w:style w:type="paragraph" w:customStyle="1" w:styleId="Grillemoyenne21">
    <w:name w:val="Grille moyenne 21"/>
    <w:uiPriority w:val="1"/>
    <w:qFormat/>
    <w:rsid w:val="00951136"/>
    <w:pPr>
      <w:spacing w:after="0" w:line="240" w:lineRule="auto"/>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5403">
      <w:bodyDiv w:val="1"/>
      <w:marLeft w:val="0"/>
      <w:marRight w:val="0"/>
      <w:marTop w:val="0"/>
      <w:marBottom w:val="0"/>
      <w:divBdr>
        <w:top w:val="none" w:sz="0" w:space="0" w:color="auto"/>
        <w:left w:val="none" w:sz="0" w:space="0" w:color="auto"/>
        <w:bottom w:val="none" w:sz="0" w:space="0" w:color="auto"/>
        <w:right w:val="none" w:sz="0" w:space="0" w:color="auto"/>
      </w:divBdr>
    </w:div>
    <w:div w:id="89857496">
      <w:bodyDiv w:val="1"/>
      <w:marLeft w:val="0"/>
      <w:marRight w:val="0"/>
      <w:marTop w:val="0"/>
      <w:marBottom w:val="0"/>
      <w:divBdr>
        <w:top w:val="none" w:sz="0" w:space="0" w:color="auto"/>
        <w:left w:val="none" w:sz="0" w:space="0" w:color="auto"/>
        <w:bottom w:val="none" w:sz="0" w:space="0" w:color="auto"/>
        <w:right w:val="none" w:sz="0" w:space="0" w:color="auto"/>
      </w:divBdr>
    </w:div>
    <w:div w:id="140124459">
      <w:bodyDiv w:val="1"/>
      <w:marLeft w:val="0"/>
      <w:marRight w:val="0"/>
      <w:marTop w:val="0"/>
      <w:marBottom w:val="0"/>
      <w:divBdr>
        <w:top w:val="none" w:sz="0" w:space="0" w:color="auto"/>
        <w:left w:val="none" w:sz="0" w:space="0" w:color="auto"/>
        <w:bottom w:val="none" w:sz="0" w:space="0" w:color="auto"/>
        <w:right w:val="none" w:sz="0" w:space="0" w:color="auto"/>
      </w:divBdr>
    </w:div>
    <w:div w:id="592520016">
      <w:bodyDiv w:val="1"/>
      <w:marLeft w:val="0"/>
      <w:marRight w:val="0"/>
      <w:marTop w:val="0"/>
      <w:marBottom w:val="0"/>
      <w:divBdr>
        <w:top w:val="none" w:sz="0" w:space="0" w:color="auto"/>
        <w:left w:val="none" w:sz="0" w:space="0" w:color="auto"/>
        <w:bottom w:val="none" w:sz="0" w:space="0" w:color="auto"/>
        <w:right w:val="none" w:sz="0" w:space="0" w:color="auto"/>
      </w:divBdr>
    </w:div>
    <w:div w:id="741103234">
      <w:bodyDiv w:val="1"/>
      <w:marLeft w:val="0"/>
      <w:marRight w:val="0"/>
      <w:marTop w:val="0"/>
      <w:marBottom w:val="0"/>
      <w:divBdr>
        <w:top w:val="none" w:sz="0" w:space="0" w:color="auto"/>
        <w:left w:val="none" w:sz="0" w:space="0" w:color="auto"/>
        <w:bottom w:val="none" w:sz="0" w:space="0" w:color="auto"/>
        <w:right w:val="none" w:sz="0" w:space="0" w:color="auto"/>
      </w:divBdr>
    </w:div>
    <w:div w:id="871384079">
      <w:bodyDiv w:val="1"/>
      <w:marLeft w:val="0"/>
      <w:marRight w:val="0"/>
      <w:marTop w:val="0"/>
      <w:marBottom w:val="0"/>
      <w:divBdr>
        <w:top w:val="none" w:sz="0" w:space="0" w:color="auto"/>
        <w:left w:val="none" w:sz="0" w:space="0" w:color="auto"/>
        <w:bottom w:val="none" w:sz="0" w:space="0" w:color="auto"/>
        <w:right w:val="none" w:sz="0" w:space="0" w:color="auto"/>
      </w:divBdr>
    </w:div>
    <w:div w:id="1258060443">
      <w:bodyDiv w:val="1"/>
      <w:marLeft w:val="0"/>
      <w:marRight w:val="0"/>
      <w:marTop w:val="0"/>
      <w:marBottom w:val="0"/>
      <w:divBdr>
        <w:top w:val="none" w:sz="0" w:space="0" w:color="auto"/>
        <w:left w:val="none" w:sz="0" w:space="0" w:color="auto"/>
        <w:bottom w:val="none" w:sz="0" w:space="0" w:color="auto"/>
        <w:right w:val="none" w:sz="0" w:space="0" w:color="auto"/>
      </w:divBdr>
    </w:div>
    <w:div w:id="1285847300">
      <w:bodyDiv w:val="1"/>
      <w:marLeft w:val="0"/>
      <w:marRight w:val="0"/>
      <w:marTop w:val="0"/>
      <w:marBottom w:val="0"/>
      <w:divBdr>
        <w:top w:val="none" w:sz="0" w:space="0" w:color="auto"/>
        <w:left w:val="none" w:sz="0" w:space="0" w:color="auto"/>
        <w:bottom w:val="none" w:sz="0" w:space="0" w:color="auto"/>
        <w:right w:val="none" w:sz="0" w:space="0" w:color="auto"/>
      </w:divBdr>
    </w:div>
    <w:div w:id="1293293592">
      <w:bodyDiv w:val="1"/>
      <w:marLeft w:val="0"/>
      <w:marRight w:val="0"/>
      <w:marTop w:val="0"/>
      <w:marBottom w:val="0"/>
      <w:divBdr>
        <w:top w:val="none" w:sz="0" w:space="0" w:color="auto"/>
        <w:left w:val="none" w:sz="0" w:space="0" w:color="auto"/>
        <w:bottom w:val="none" w:sz="0" w:space="0" w:color="auto"/>
        <w:right w:val="none" w:sz="0" w:space="0" w:color="auto"/>
      </w:divBdr>
    </w:div>
    <w:div w:id="1322461100">
      <w:bodyDiv w:val="1"/>
      <w:marLeft w:val="0"/>
      <w:marRight w:val="0"/>
      <w:marTop w:val="0"/>
      <w:marBottom w:val="0"/>
      <w:divBdr>
        <w:top w:val="none" w:sz="0" w:space="0" w:color="auto"/>
        <w:left w:val="none" w:sz="0" w:space="0" w:color="auto"/>
        <w:bottom w:val="none" w:sz="0" w:space="0" w:color="auto"/>
        <w:right w:val="none" w:sz="0" w:space="0" w:color="auto"/>
      </w:divBdr>
    </w:div>
    <w:div w:id="1367561129">
      <w:bodyDiv w:val="1"/>
      <w:marLeft w:val="0"/>
      <w:marRight w:val="0"/>
      <w:marTop w:val="0"/>
      <w:marBottom w:val="0"/>
      <w:divBdr>
        <w:top w:val="none" w:sz="0" w:space="0" w:color="auto"/>
        <w:left w:val="none" w:sz="0" w:space="0" w:color="auto"/>
        <w:bottom w:val="none" w:sz="0" w:space="0" w:color="auto"/>
        <w:right w:val="none" w:sz="0" w:space="0" w:color="auto"/>
      </w:divBdr>
    </w:div>
    <w:div w:id="1370108258">
      <w:bodyDiv w:val="1"/>
      <w:marLeft w:val="0"/>
      <w:marRight w:val="0"/>
      <w:marTop w:val="0"/>
      <w:marBottom w:val="0"/>
      <w:divBdr>
        <w:top w:val="none" w:sz="0" w:space="0" w:color="auto"/>
        <w:left w:val="none" w:sz="0" w:space="0" w:color="auto"/>
        <w:bottom w:val="none" w:sz="0" w:space="0" w:color="auto"/>
        <w:right w:val="none" w:sz="0" w:space="0" w:color="auto"/>
      </w:divBdr>
    </w:div>
    <w:div w:id="1449006248">
      <w:bodyDiv w:val="1"/>
      <w:marLeft w:val="0"/>
      <w:marRight w:val="0"/>
      <w:marTop w:val="0"/>
      <w:marBottom w:val="0"/>
      <w:divBdr>
        <w:top w:val="none" w:sz="0" w:space="0" w:color="auto"/>
        <w:left w:val="none" w:sz="0" w:space="0" w:color="auto"/>
        <w:bottom w:val="none" w:sz="0" w:space="0" w:color="auto"/>
        <w:right w:val="none" w:sz="0" w:space="0" w:color="auto"/>
      </w:divBdr>
    </w:div>
    <w:div w:id="1456215120">
      <w:bodyDiv w:val="1"/>
      <w:marLeft w:val="0"/>
      <w:marRight w:val="0"/>
      <w:marTop w:val="0"/>
      <w:marBottom w:val="0"/>
      <w:divBdr>
        <w:top w:val="none" w:sz="0" w:space="0" w:color="auto"/>
        <w:left w:val="none" w:sz="0" w:space="0" w:color="auto"/>
        <w:bottom w:val="none" w:sz="0" w:space="0" w:color="auto"/>
        <w:right w:val="none" w:sz="0" w:space="0" w:color="auto"/>
      </w:divBdr>
    </w:div>
    <w:div w:id="1535731565">
      <w:bodyDiv w:val="1"/>
      <w:marLeft w:val="0"/>
      <w:marRight w:val="0"/>
      <w:marTop w:val="0"/>
      <w:marBottom w:val="0"/>
      <w:divBdr>
        <w:top w:val="none" w:sz="0" w:space="0" w:color="auto"/>
        <w:left w:val="none" w:sz="0" w:space="0" w:color="auto"/>
        <w:bottom w:val="none" w:sz="0" w:space="0" w:color="auto"/>
        <w:right w:val="none" w:sz="0" w:space="0" w:color="auto"/>
      </w:divBdr>
    </w:div>
    <w:div w:id="1819804450">
      <w:bodyDiv w:val="1"/>
      <w:marLeft w:val="0"/>
      <w:marRight w:val="0"/>
      <w:marTop w:val="0"/>
      <w:marBottom w:val="0"/>
      <w:divBdr>
        <w:top w:val="none" w:sz="0" w:space="0" w:color="auto"/>
        <w:left w:val="none" w:sz="0" w:space="0" w:color="auto"/>
        <w:bottom w:val="none" w:sz="0" w:space="0" w:color="auto"/>
        <w:right w:val="none" w:sz="0" w:space="0" w:color="auto"/>
      </w:divBdr>
    </w:div>
    <w:div w:id="1835800914">
      <w:bodyDiv w:val="1"/>
      <w:marLeft w:val="0"/>
      <w:marRight w:val="0"/>
      <w:marTop w:val="0"/>
      <w:marBottom w:val="0"/>
      <w:divBdr>
        <w:top w:val="none" w:sz="0" w:space="0" w:color="auto"/>
        <w:left w:val="none" w:sz="0" w:space="0" w:color="auto"/>
        <w:bottom w:val="none" w:sz="0" w:space="0" w:color="auto"/>
        <w:right w:val="none" w:sz="0" w:space="0" w:color="auto"/>
      </w:divBdr>
    </w:div>
    <w:div w:id="1865242949">
      <w:bodyDiv w:val="1"/>
      <w:marLeft w:val="0"/>
      <w:marRight w:val="0"/>
      <w:marTop w:val="0"/>
      <w:marBottom w:val="0"/>
      <w:divBdr>
        <w:top w:val="none" w:sz="0" w:space="0" w:color="auto"/>
        <w:left w:val="none" w:sz="0" w:space="0" w:color="auto"/>
        <w:bottom w:val="none" w:sz="0" w:space="0" w:color="auto"/>
        <w:right w:val="none" w:sz="0" w:space="0" w:color="auto"/>
      </w:divBdr>
    </w:div>
    <w:div w:id="1894610259">
      <w:bodyDiv w:val="1"/>
      <w:marLeft w:val="0"/>
      <w:marRight w:val="0"/>
      <w:marTop w:val="0"/>
      <w:marBottom w:val="0"/>
      <w:divBdr>
        <w:top w:val="none" w:sz="0" w:space="0" w:color="auto"/>
        <w:left w:val="none" w:sz="0" w:space="0" w:color="auto"/>
        <w:bottom w:val="none" w:sz="0" w:space="0" w:color="auto"/>
        <w:right w:val="none" w:sz="0" w:space="0" w:color="auto"/>
      </w:divBdr>
    </w:div>
    <w:div w:id="1914075885">
      <w:bodyDiv w:val="1"/>
      <w:marLeft w:val="0"/>
      <w:marRight w:val="0"/>
      <w:marTop w:val="0"/>
      <w:marBottom w:val="0"/>
      <w:divBdr>
        <w:top w:val="none" w:sz="0" w:space="0" w:color="auto"/>
        <w:left w:val="none" w:sz="0" w:space="0" w:color="auto"/>
        <w:bottom w:val="none" w:sz="0" w:space="0" w:color="auto"/>
        <w:right w:val="none" w:sz="0" w:space="0" w:color="auto"/>
      </w:divBdr>
    </w:div>
    <w:div w:id="2036924717">
      <w:bodyDiv w:val="1"/>
      <w:marLeft w:val="0"/>
      <w:marRight w:val="0"/>
      <w:marTop w:val="0"/>
      <w:marBottom w:val="0"/>
      <w:divBdr>
        <w:top w:val="none" w:sz="0" w:space="0" w:color="auto"/>
        <w:left w:val="none" w:sz="0" w:space="0" w:color="auto"/>
        <w:bottom w:val="none" w:sz="0" w:space="0" w:color="auto"/>
        <w:right w:val="none" w:sz="0" w:space="0" w:color="auto"/>
      </w:divBdr>
    </w:div>
    <w:div w:id="2112512102">
      <w:bodyDiv w:val="1"/>
      <w:marLeft w:val="0"/>
      <w:marRight w:val="0"/>
      <w:marTop w:val="0"/>
      <w:marBottom w:val="0"/>
      <w:divBdr>
        <w:top w:val="none" w:sz="0" w:space="0" w:color="auto"/>
        <w:left w:val="none" w:sz="0" w:space="0" w:color="auto"/>
        <w:bottom w:val="none" w:sz="0" w:space="0" w:color="auto"/>
        <w:right w:val="none" w:sz="0" w:space="0" w:color="auto"/>
      </w:divBdr>
    </w:div>
    <w:div w:id="2121876622">
      <w:bodyDiv w:val="1"/>
      <w:marLeft w:val="0"/>
      <w:marRight w:val="0"/>
      <w:marTop w:val="0"/>
      <w:marBottom w:val="0"/>
      <w:divBdr>
        <w:top w:val="none" w:sz="0" w:space="0" w:color="auto"/>
        <w:left w:val="none" w:sz="0" w:space="0" w:color="auto"/>
        <w:bottom w:val="none" w:sz="0" w:space="0" w:color="auto"/>
        <w:right w:val="none" w:sz="0" w:space="0" w:color="auto"/>
      </w:divBdr>
    </w:div>
    <w:div w:id="212495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08CF1CA-95B1-4A1C-B986-6CA966BB2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17</Pages>
  <Words>3738</Words>
  <Characters>21309</Characters>
  <Application>Microsoft Office Word</Application>
  <DocSecurity>0</DocSecurity>
  <Lines>177</Lines>
  <Paragraphs>49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Nyrhu Group</Company>
  <LinksUpToDate>false</LinksUpToDate>
  <CharactersWithSpaces>24998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Guigonan Serge Adjognon</cp:lastModifiedBy>
  <cp:revision>7</cp:revision>
  <dcterms:created xsi:type="dcterms:W3CDTF">2018-09-10T20:04:00Z</dcterms:created>
  <dcterms:modified xsi:type="dcterms:W3CDTF">2018-09-12T19:08:00Z</dcterms:modified>
</cp:coreProperties>
</file>