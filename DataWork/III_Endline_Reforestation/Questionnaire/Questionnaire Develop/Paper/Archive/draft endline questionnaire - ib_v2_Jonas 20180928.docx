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4A1F0FD3" w:rsidR="003D7CA4" w:rsidRDefault="003D7CA4" w:rsidP="003D7CA4">
      <w:pPr>
        <w:rPr>
          <w:rFonts w:ascii="Arial" w:hAnsi="Arial" w:cs="Arial"/>
          <w:sz w:val="18"/>
          <w:szCs w:val="18"/>
          <w:u w:val="single"/>
        </w:rPr>
      </w:pPr>
      <w:commentRangeStart w:id="0"/>
      <w:commentRangeStart w:id="1"/>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355B09DA"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0095CED5" w:rsidR="003D7CA4" w:rsidRDefault="003D7CA4" w:rsidP="003D7CA4">
      <w:pPr>
        <w:rPr>
          <w:rFonts w:ascii="Arial" w:hAnsi="Arial" w:cs="Arial"/>
          <w:sz w:val="18"/>
          <w:szCs w:val="18"/>
          <w:u w:val="single"/>
          <w:lang w:val="fr-FR"/>
        </w:rPr>
      </w:pPr>
    </w:p>
    <w:p w14:paraId="0E2C84AB" w14:textId="538642F0" w:rsidR="00C2776E" w:rsidRPr="00C2776E" w:rsidRDefault="00C2776E" w:rsidP="003D7CA4">
      <w:pPr>
        <w:rPr>
          <w:rFonts w:ascii="Arial" w:hAnsi="Arial" w:cs="Arial"/>
          <w:sz w:val="18"/>
          <w:szCs w:val="18"/>
          <w:u w:val="single"/>
        </w:rPr>
      </w:pPr>
      <w:proofErr w:type="spellStart"/>
      <w:r>
        <w:rPr>
          <w:rFonts w:ascii="Arial" w:hAnsi="Arial" w:cs="Arial"/>
          <w:sz w:val="18"/>
          <w:szCs w:val="18"/>
          <w:u w:val="single"/>
        </w:rPr>
        <w:t>Heure</w:t>
      </w:r>
      <w:proofErr w:type="spellEnd"/>
      <w:r>
        <w:rPr>
          <w:rFonts w:ascii="Arial" w:hAnsi="Arial" w:cs="Arial"/>
          <w:sz w:val="18"/>
          <w:szCs w:val="18"/>
          <w:u w:val="single"/>
        </w:rPr>
        <w:t xml:space="preserve"> de debut de </w:t>
      </w:r>
      <w:proofErr w:type="spellStart"/>
      <w:r>
        <w:rPr>
          <w:rFonts w:ascii="Arial" w:hAnsi="Arial" w:cs="Arial"/>
          <w:sz w:val="18"/>
          <w:szCs w:val="18"/>
          <w:u w:val="single"/>
        </w:rPr>
        <w:t>l’enquete</w:t>
      </w:r>
      <w:proofErr w:type="spellEnd"/>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commentRangeEnd w:id="0"/>
      <w:r w:rsidR="003D6C26">
        <w:rPr>
          <w:rStyle w:val="CommentReference"/>
          <w:rFonts w:eastAsia="Times New Roman"/>
          <w:lang w:val="fr-FR" w:eastAsia="fr-FR"/>
        </w:rPr>
        <w:commentReference w:id="0"/>
      </w:r>
      <w:commentRangeEnd w:id="1"/>
      <w:r w:rsidR="007829E8">
        <w:rPr>
          <w:rStyle w:val="CommentReference"/>
          <w:rFonts w:eastAsia="Times New Roman"/>
          <w:lang w:val="fr-FR" w:eastAsia="fr-FR"/>
        </w:rPr>
        <w:commentReference w:id="1"/>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48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445"/>
        <w:gridCol w:w="1274"/>
        <w:gridCol w:w="1880"/>
        <w:gridCol w:w="1489"/>
        <w:gridCol w:w="1487"/>
        <w:gridCol w:w="1487"/>
      </w:tblGrid>
      <w:tr w:rsidR="00C2776E" w:rsidRPr="007F1328" w14:paraId="268D01C3" w14:textId="77777777" w:rsidTr="00C2776E">
        <w:trPr>
          <w:trHeight w:val="308"/>
        </w:trPr>
        <w:tc>
          <w:tcPr>
            <w:tcW w:w="719" w:type="pct"/>
          </w:tcPr>
          <w:p w14:paraId="611F4997" w14:textId="77777777" w:rsidR="00C2776E" w:rsidRPr="007F1328" w:rsidRDefault="00C2776E" w:rsidP="00C2776E">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C2776E">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C2776E">
        <w:trPr>
          <w:trHeight w:val="25"/>
        </w:trPr>
        <w:tc>
          <w:tcPr>
            <w:tcW w:w="719" w:type="pct"/>
            <w:shd w:val="clear" w:color="auto" w:fill="D0CECE" w:themeFill="background2" w:themeFillShade="E6"/>
          </w:tcPr>
          <w:p w14:paraId="0A895D1A" w14:textId="1546DB33" w:rsidR="00C2776E" w:rsidRPr="00AB2522" w:rsidRDefault="003D6C26" w:rsidP="00C2776E">
            <w:pPr>
              <w:spacing w:after="60"/>
              <w:jc w:val="center"/>
              <w:rPr>
                <w:rFonts w:ascii="Arial" w:hAnsi="Arial" w:cs="Arial"/>
                <w:sz w:val="18"/>
                <w:szCs w:val="18"/>
              </w:rPr>
            </w:pPr>
            <w:commentRangeStart w:id="2"/>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commentRangeEnd w:id="2"/>
            <w:proofErr w:type="spellEnd"/>
            <w:r>
              <w:rPr>
                <w:rStyle w:val="CommentReference"/>
                <w:rFonts w:eastAsia="Times New Roman"/>
                <w:lang w:val="fr-FR" w:eastAsia="fr-FR"/>
              </w:rPr>
              <w:commentReference w:id="2"/>
            </w:r>
          </w:p>
        </w:tc>
        <w:tc>
          <w:tcPr>
            <w:tcW w:w="719" w:type="pct"/>
            <w:shd w:val="clear" w:color="auto" w:fill="D0CECE" w:themeFill="background2" w:themeFillShade="E6"/>
            <w:vAlign w:val="center"/>
          </w:tcPr>
          <w:p w14:paraId="52C557F4" w14:textId="77777777" w:rsidR="00C2776E" w:rsidRPr="007F1328" w:rsidRDefault="00C2776E" w:rsidP="00C2776E">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C2776E">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spellStart"/>
            <w:proofErr w:type="gramStart"/>
            <w:r w:rsidRPr="00942490">
              <w:rPr>
                <w:rFonts w:ascii="Arial" w:hAnsi="Arial" w:cs="Arial"/>
                <w:sz w:val="18"/>
                <w:szCs w:val="18"/>
                <w:lang w:val="fr-FR"/>
              </w:rPr>
              <w:t>Pre</w:t>
            </w:r>
            <w:proofErr w:type="spellEnd"/>
            <w:r w:rsidRPr="00942490">
              <w:rPr>
                <w:rFonts w:ascii="Arial" w:hAnsi="Arial" w:cs="Arial"/>
                <w:sz w:val="18"/>
                <w:szCs w:val="18"/>
                <w:lang w:val="fr-FR"/>
              </w:rPr>
              <w:t xml:space="preserve"> rempli</w:t>
            </w:r>
            <w:proofErr w:type="gramEnd"/>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2 </w:t>
            </w:r>
            <w:proofErr w:type="gramStart"/>
            <w:r w:rsidRPr="007F1328">
              <w:rPr>
                <w:rFonts w:ascii="Arial" w:hAnsi="Arial" w:cs="Arial"/>
                <w:sz w:val="18"/>
                <w:szCs w:val="18"/>
                <w:lang w:val="fr-FR"/>
              </w:rPr>
              <w:t>féminin</w:t>
            </w:r>
            <w:proofErr w:type="gramEnd"/>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579A9"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xml:space="preserve"> : </w:t>
            </w:r>
            <w:proofErr w:type="spellStart"/>
            <w:r>
              <w:rPr>
                <w:rFonts w:ascii="Arial" w:hAnsi="Arial" w:cs="Arial"/>
                <w:sz w:val="18"/>
                <w:szCs w:val="18"/>
                <w:lang w:val="fr-FR"/>
              </w:rPr>
              <w:t>Ecouter</w:t>
            </w:r>
            <w:proofErr w:type="spellEnd"/>
            <w:r>
              <w:rPr>
                <w:rFonts w:ascii="Arial" w:hAnsi="Arial" w:cs="Arial"/>
                <w:sz w:val="18"/>
                <w:szCs w:val="18"/>
                <w:lang w:val="fr-FR"/>
              </w:rPr>
              <w:t xml:space="preserve"> la description donnée par le répondant et sélectionner l’option qui correspond le mieux à sa réponse.</w:t>
            </w:r>
          </w:p>
        </w:tc>
      </w:tr>
      <w:tr w:rsidR="007E7252" w:rsidRPr="007579A9"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7579A9"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7579A9"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7579A9"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7579A9"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7579A9"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7579A9" w14:paraId="478BEB57" w14:textId="77777777" w:rsidTr="00A34E22">
        <w:trPr>
          <w:trHeight w:val="207"/>
        </w:trPr>
        <w:tc>
          <w:tcPr>
            <w:tcW w:w="1077" w:type="dxa"/>
            <w:vMerge w:val="restart"/>
            <w:noWrap/>
          </w:tcPr>
          <w:p w14:paraId="05FCAF37" w14:textId="10E0C307" w:rsidR="008822F1" w:rsidRDefault="00CF2FE4" w:rsidP="008822F1">
            <w:pPr>
              <w:rPr>
                <w:rFonts w:ascii="Arial" w:hAnsi="Arial" w:cs="Arial"/>
                <w:sz w:val="18"/>
                <w:szCs w:val="18"/>
                <w:lang w:val="fr-FR"/>
              </w:rPr>
            </w:pPr>
            <w:commentRangeStart w:id="3"/>
            <w:r>
              <w:rPr>
                <w:rFonts w:ascii="Arial" w:hAnsi="Arial" w:cs="Arial"/>
                <w:sz w:val="18"/>
                <w:szCs w:val="18"/>
                <w:lang w:val="fr-FR"/>
              </w:rPr>
              <w:t>B23</w:t>
            </w:r>
          </w:p>
        </w:tc>
        <w:tc>
          <w:tcPr>
            <w:tcW w:w="4154" w:type="dxa"/>
            <w:vMerge w:val="restart"/>
          </w:tcPr>
          <w:p w14:paraId="49DA90D2" w14:textId="7DF3F3E4" w:rsidR="008822F1" w:rsidRDefault="00711D35" w:rsidP="008822F1">
            <w:pPr>
              <w:rPr>
                <w:rFonts w:ascii="Arial" w:hAnsi="Arial" w:cs="Arial"/>
                <w:sz w:val="18"/>
                <w:szCs w:val="18"/>
                <w:lang w:val="fr-FR"/>
              </w:rPr>
            </w:pPr>
            <w:commentRangeStart w:id="4"/>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commentRangeEnd w:id="4"/>
            <w:r w:rsidR="00804962">
              <w:rPr>
                <w:rStyle w:val="CommentReference"/>
                <w:rFonts w:eastAsia="Times New Roman"/>
                <w:lang w:val="fr-FR" w:eastAsia="fr-FR"/>
              </w:rPr>
              <w:commentReference w:id="4"/>
            </w:r>
            <w:r w:rsidR="00317004">
              <w:rPr>
                <w:rStyle w:val="CommentReference"/>
                <w:rFonts w:eastAsia="Times New Roman"/>
                <w:lang w:val="fr-FR" w:eastAsia="fr-FR"/>
              </w:rPr>
              <w:commentReference w:id="3"/>
            </w:r>
          </w:p>
        </w:tc>
      </w:tr>
      <w:commentRangeEnd w:id="3"/>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7579A9" w14:paraId="588DDDE0" w14:textId="77777777" w:rsidTr="00A34E22">
        <w:trPr>
          <w:trHeight w:val="600"/>
        </w:trPr>
        <w:tc>
          <w:tcPr>
            <w:tcW w:w="107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4154"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7579A9" w14:paraId="1DE39C1B" w14:textId="77777777" w:rsidTr="00A34E22">
        <w:trPr>
          <w:trHeight w:val="600"/>
        </w:trPr>
        <w:tc>
          <w:tcPr>
            <w:tcW w:w="107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2C5C1EC6" w:rsidR="0056395C" w:rsidRPr="00CF2FE4" w:rsidRDefault="00CF2FE4" w:rsidP="003B248F">
            <w:pPr>
              <w:rPr>
                <w:rFonts w:ascii="Arial" w:hAnsi="Arial" w:cs="Arial"/>
                <w:sz w:val="18"/>
                <w:szCs w:val="18"/>
                <w:lang w:val="fr-FR"/>
              </w:rPr>
            </w:pPr>
            <w:r>
              <w:rPr>
                <w:rFonts w:ascii="Arial" w:hAnsi="Arial" w:cs="Arial"/>
                <w:sz w:val="18"/>
                <w:szCs w:val="18"/>
                <w:lang w:val="fr-FR"/>
              </w:rPr>
              <w:t>B27</w:t>
            </w: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6515573D" w:rsidR="00A34E22" w:rsidRPr="00204F62" w:rsidRDefault="00CF2FE4" w:rsidP="00F05146">
            <w:pPr>
              <w:rPr>
                <w:rFonts w:ascii="Arial" w:hAnsi="Arial" w:cs="Arial"/>
                <w:sz w:val="18"/>
                <w:szCs w:val="18"/>
                <w:lang w:val="fr-FR"/>
              </w:rPr>
            </w:pPr>
            <w:r>
              <w:rPr>
                <w:rFonts w:ascii="Arial" w:hAnsi="Arial" w:cs="Arial"/>
                <w:sz w:val="18"/>
                <w:szCs w:val="18"/>
                <w:lang w:val="fr-FR"/>
              </w:rPr>
              <w:t>B28</w:t>
            </w: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7EC099AC" w:rsidR="00F05146" w:rsidRPr="00002330" w:rsidRDefault="00CF2FE4" w:rsidP="00F05146">
            <w:pPr>
              <w:rPr>
                <w:rFonts w:ascii="Arial" w:hAnsi="Arial" w:cs="Arial"/>
                <w:sz w:val="18"/>
                <w:szCs w:val="18"/>
              </w:rPr>
            </w:pPr>
            <w:r>
              <w:rPr>
                <w:rFonts w:ascii="Arial" w:hAnsi="Arial" w:cs="Arial"/>
                <w:sz w:val="18"/>
                <w:szCs w:val="18"/>
              </w:rPr>
              <w:t>B29</w:t>
            </w: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3DD44582" w:rsidR="000A7B71" w:rsidRPr="00204F62" w:rsidRDefault="00CF2FE4" w:rsidP="000A7B71">
            <w:pPr>
              <w:rPr>
                <w:rFonts w:ascii="Arial" w:hAnsi="Arial" w:cs="Arial"/>
                <w:sz w:val="18"/>
                <w:szCs w:val="18"/>
                <w:lang w:val="fr-FR"/>
              </w:rPr>
            </w:pPr>
            <w:r>
              <w:rPr>
                <w:rFonts w:ascii="Arial" w:hAnsi="Arial" w:cs="Arial"/>
                <w:sz w:val="18"/>
                <w:szCs w:val="18"/>
                <w:lang w:val="fr-FR"/>
              </w:rPr>
              <w:t>B210</w:t>
            </w: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137B66F8" w:rsidR="000A7B71" w:rsidRPr="006733D3" w:rsidRDefault="00CF2FE4" w:rsidP="000A7B71">
            <w:pPr>
              <w:rPr>
                <w:rFonts w:ascii="Arial" w:hAnsi="Arial" w:cs="Arial"/>
                <w:sz w:val="18"/>
                <w:szCs w:val="18"/>
              </w:rPr>
            </w:pPr>
            <w:r>
              <w:rPr>
                <w:rFonts w:ascii="Arial" w:hAnsi="Arial" w:cs="Arial"/>
                <w:sz w:val="18"/>
                <w:szCs w:val="18"/>
              </w:rPr>
              <w:t>B211</w:t>
            </w: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0029EA4D" w:rsidR="000A7B71" w:rsidRDefault="00CF2FE4" w:rsidP="000A7B71">
            <w:pPr>
              <w:rPr>
                <w:rFonts w:ascii="Arial" w:hAnsi="Arial" w:cs="Arial"/>
                <w:sz w:val="18"/>
                <w:szCs w:val="18"/>
                <w:lang w:val="fr-FR"/>
              </w:rPr>
            </w:pPr>
            <w:r>
              <w:rPr>
                <w:rFonts w:ascii="Arial" w:hAnsi="Arial" w:cs="Arial"/>
                <w:sz w:val="18"/>
                <w:szCs w:val="18"/>
                <w:lang w:val="fr-FR"/>
              </w:rPr>
              <w:t>B212</w:t>
            </w: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630E33E8" w:rsidR="000A7B71" w:rsidRDefault="00CF2FE4" w:rsidP="000A7B71">
            <w:pPr>
              <w:rPr>
                <w:rFonts w:ascii="Arial" w:hAnsi="Arial" w:cs="Arial"/>
                <w:sz w:val="18"/>
                <w:szCs w:val="18"/>
                <w:lang w:val="fr-FR"/>
              </w:rPr>
            </w:pPr>
            <w:r>
              <w:rPr>
                <w:rFonts w:ascii="Arial" w:hAnsi="Arial" w:cs="Arial"/>
                <w:sz w:val="18"/>
                <w:szCs w:val="18"/>
                <w:lang w:val="fr-FR"/>
              </w:rPr>
              <w:t>B213</w:t>
            </w: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ien visite votre parcelle d’entretien pour compter le nombre de plants encore en vie</w:t>
            </w:r>
            <w:r w:rsidR="000A7B71" w:rsidRPr="0056395C">
              <w:rPr>
                <w:rFonts w:ascii="Arial" w:hAnsi="Arial" w:cs="Arial"/>
                <w:sz w:val="18"/>
                <w:szCs w:val="18"/>
                <w:lang w:val="fr-FR"/>
              </w:rPr>
              <w:t>?</w:t>
            </w:r>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7579A9" w14:paraId="35FB897B" w14:textId="77777777" w:rsidTr="005B753C">
        <w:trPr>
          <w:trHeight w:val="600"/>
        </w:trPr>
        <w:tc>
          <w:tcPr>
            <w:tcW w:w="1077" w:type="dxa"/>
            <w:noWrap/>
          </w:tcPr>
          <w:p w14:paraId="39DE429F" w14:textId="32EA445E" w:rsidR="0056395C" w:rsidRDefault="00CF2FE4" w:rsidP="000A7B71">
            <w:pPr>
              <w:rPr>
                <w:rFonts w:ascii="Arial" w:hAnsi="Arial" w:cs="Arial"/>
                <w:sz w:val="18"/>
                <w:szCs w:val="18"/>
                <w:lang w:val="fr-FR"/>
              </w:rPr>
            </w:pPr>
            <w:r>
              <w:rPr>
                <w:rFonts w:ascii="Arial" w:hAnsi="Arial" w:cs="Arial"/>
                <w:sz w:val="18"/>
                <w:szCs w:val="18"/>
                <w:lang w:val="fr-FR"/>
              </w:rPr>
              <w:t>B214</w:t>
            </w: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604DA064" w:rsidR="000A7B71" w:rsidRPr="00CF2FE4" w:rsidRDefault="00CF2FE4" w:rsidP="000A7B71">
            <w:pPr>
              <w:rPr>
                <w:rFonts w:ascii="Arial" w:hAnsi="Arial" w:cs="Arial"/>
                <w:sz w:val="18"/>
                <w:szCs w:val="18"/>
                <w:lang w:val="fr-FR"/>
              </w:rPr>
            </w:pPr>
            <w:r>
              <w:rPr>
                <w:rFonts w:ascii="Arial" w:hAnsi="Arial" w:cs="Arial"/>
                <w:sz w:val="18"/>
                <w:szCs w:val="18"/>
                <w:lang w:val="fr-FR"/>
              </w:rPr>
              <w:lastRenderedPageBreak/>
              <w:t>B215</w:t>
            </w:r>
          </w:p>
        </w:tc>
        <w:tc>
          <w:tcPr>
            <w:tcW w:w="4154" w:type="dxa"/>
          </w:tcPr>
          <w:p w14:paraId="70B9222A" w14:textId="77777777" w:rsidR="0047454E" w:rsidRPr="00CF2FE4" w:rsidRDefault="0047454E" w:rsidP="000A7B71">
            <w:pPr>
              <w:rPr>
                <w:rFonts w:ascii="Arial" w:hAnsi="Arial" w:cs="Arial"/>
                <w:sz w:val="18"/>
                <w:szCs w:val="18"/>
                <w:lang w:val="fr-FR"/>
              </w:rPr>
            </w:pPr>
            <w:r w:rsidRPr="00CF2FE4">
              <w:rPr>
                <w:rFonts w:ascii="Arial" w:hAnsi="Arial" w:cs="Arial"/>
                <w:sz w:val="18"/>
                <w:szCs w:val="18"/>
                <w:lang w:val="fr-FR"/>
              </w:rPr>
              <w:t>Si non</w:t>
            </w:r>
          </w:p>
          <w:p w14:paraId="5A2603B8" w14:textId="77777777" w:rsidR="0047454E" w:rsidRPr="00CF2FE4" w:rsidRDefault="0047454E" w:rsidP="000A7B71">
            <w:pPr>
              <w:rPr>
                <w:rFonts w:ascii="Arial" w:hAnsi="Arial" w:cs="Arial"/>
                <w:sz w:val="18"/>
                <w:szCs w:val="18"/>
                <w:lang w:val="fr-FR"/>
              </w:rPr>
            </w:pPr>
          </w:p>
          <w:p w14:paraId="2029E46E" w14:textId="3B55E22D" w:rsidR="00DD06B3" w:rsidRPr="00CF2FE4" w:rsidRDefault="0047454E" w:rsidP="000A7B71">
            <w:pPr>
              <w:rPr>
                <w:rFonts w:ascii="Arial" w:hAnsi="Arial" w:cs="Arial"/>
                <w:sz w:val="18"/>
                <w:szCs w:val="18"/>
                <w:lang w:val="fr-FR"/>
              </w:rPr>
            </w:pPr>
            <w:r w:rsidRPr="00CF2FE4">
              <w:rPr>
                <w:rFonts w:ascii="Arial" w:hAnsi="Arial" w:cs="Arial"/>
                <w:sz w:val="18"/>
                <w:szCs w:val="18"/>
                <w:lang w:val="fr-FR"/>
              </w:rPr>
              <w:t xml:space="preserve">Pourquoi pas?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7579A9" w14:paraId="1FDDF907" w14:textId="77777777" w:rsidTr="005B753C">
        <w:trPr>
          <w:trHeight w:val="600"/>
        </w:trPr>
        <w:tc>
          <w:tcPr>
            <w:tcW w:w="1077" w:type="dxa"/>
            <w:noWrap/>
          </w:tcPr>
          <w:p w14:paraId="14541853" w14:textId="1D0EF8CB" w:rsidR="000A7B71" w:rsidRPr="006733D3" w:rsidRDefault="00CF2FE4" w:rsidP="000A7B71">
            <w:pPr>
              <w:rPr>
                <w:rFonts w:ascii="Arial" w:hAnsi="Arial" w:cs="Arial"/>
                <w:sz w:val="18"/>
                <w:szCs w:val="18"/>
              </w:rPr>
            </w:pPr>
            <w:r>
              <w:rPr>
                <w:rFonts w:ascii="Arial" w:hAnsi="Arial" w:cs="Arial"/>
                <w:sz w:val="18"/>
                <w:szCs w:val="18"/>
              </w:rPr>
              <w:t>B216</w:t>
            </w:r>
          </w:p>
        </w:tc>
        <w:tc>
          <w:tcPr>
            <w:tcW w:w="4154" w:type="dxa"/>
          </w:tcPr>
          <w:p w14:paraId="7935F194" w14:textId="448944E3"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r w:rsidR="00B47D14" w:rsidRPr="00DD06B3">
              <w:rPr>
                <w:rFonts w:ascii="Arial" w:hAnsi="Arial" w:cs="Arial"/>
                <w:sz w:val="18"/>
                <w:szCs w:val="18"/>
                <w:lang w:val="fr-FR"/>
              </w:rPr>
              <w:t>à</w:t>
            </w:r>
            <w:r w:rsidRPr="00DD06B3">
              <w:rPr>
                <w:rFonts w:ascii="Arial" w:hAnsi="Arial" w:cs="Arial"/>
                <w:sz w:val="18"/>
                <w:szCs w:val="18"/>
                <w:lang w:val="fr-FR"/>
              </w:rPr>
              <w:t xml:space="preserve"> l ’effort que vous aviez fourni pour la maintenance des plants, pensez-vous avoir fourni plus, moins, ou le </w:t>
            </w:r>
            <w:r w:rsidR="00B47D14" w:rsidRPr="00DD06B3">
              <w:rPr>
                <w:rFonts w:ascii="Arial" w:hAnsi="Arial" w:cs="Arial"/>
                <w:sz w:val="18"/>
                <w:szCs w:val="18"/>
                <w:lang w:val="fr-FR"/>
              </w:rPr>
              <w:t>même</w:t>
            </w:r>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091E0E1E"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3B067B">
              <w:rPr>
                <w:rFonts w:ascii="Arial" w:hAnsi="Arial" w:cs="Arial"/>
                <w:sz w:val="18"/>
                <w:szCs w:val="18"/>
                <w:lang w:val="fr-FR"/>
              </w:rPr>
              <w:t>avons tous fourni le même effort de travail</w:t>
            </w:r>
            <w:r w:rsidR="006733D3">
              <w:rPr>
                <w:rFonts w:ascii="Arial" w:hAnsi="Arial" w:cs="Arial"/>
                <w:sz w:val="18"/>
                <w:szCs w:val="18"/>
                <w:lang w:val="fr-FR"/>
              </w:rPr>
              <w:t>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626B3CC4" w:rsidR="000A7B71" w:rsidRPr="006733D3" w:rsidRDefault="00CF2FE4" w:rsidP="000A7B71">
            <w:pPr>
              <w:rPr>
                <w:rFonts w:ascii="Arial" w:hAnsi="Arial" w:cs="Arial"/>
                <w:sz w:val="18"/>
                <w:szCs w:val="18"/>
                <w:lang w:val="fr-FR"/>
              </w:rPr>
            </w:pPr>
            <w:r>
              <w:rPr>
                <w:rFonts w:ascii="Arial" w:hAnsi="Arial" w:cs="Arial"/>
                <w:sz w:val="18"/>
                <w:szCs w:val="18"/>
                <w:lang w:val="fr-FR"/>
              </w:rPr>
              <w:t>B217</w:t>
            </w: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54B13920"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r w:rsidR="00B47D14" w:rsidRPr="00330A79">
              <w:rPr>
                <w:rFonts w:ascii="Arial" w:hAnsi="Arial" w:cs="Arial"/>
                <w:sz w:val="18"/>
                <w:szCs w:val="18"/>
                <w:lang w:val="fr-FR"/>
              </w:rPr>
              <w:t>coopération</w:t>
            </w:r>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47070DCF" w:rsidR="000A7B71" w:rsidRPr="00330A79" w:rsidRDefault="00CF2FE4" w:rsidP="000A7B71">
            <w:pPr>
              <w:rPr>
                <w:rFonts w:ascii="Arial" w:hAnsi="Arial" w:cs="Arial"/>
                <w:sz w:val="18"/>
                <w:szCs w:val="18"/>
                <w:lang w:val="fr-FR"/>
              </w:rPr>
            </w:pPr>
            <w:r>
              <w:rPr>
                <w:rFonts w:ascii="Arial" w:hAnsi="Arial" w:cs="Arial"/>
                <w:sz w:val="18"/>
                <w:szCs w:val="18"/>
                <w:lang w:val="fr-FR"/>
              </w:rPr>
              <w:t>B218</w:t>
            </w: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74A99989" w:rsidR="000A7B71" w:rsidRPr="007F1328" w:rsidRDefault="00CF2FE4" w:rsidP="000A7B71">
            <w:pPr>
              <w:rPr>
                <w:rFonts w:ascii="Arial" w:hAnsi="Arial" w:cs="Arial"/>
                <w:sz w:val="18"/>
                <w:szCs w:val="18"/>
                <w:lang w:val="fr-FR"/>
              </w:rPr>
            </w:pPr>
            <w:r>
              <w:rPr>
                <w:rFonts w:ascii="Arial" w:hAnsi="Arial" w:cs="Arial"/>
                <w:sz w:val="18"/>
                <w:szCs w:val="18"/>
                <w:lang w:val="fr-FR"/>
              </w:rPr>
              <w:t>B219</w:t>
            </w: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297406B8" w:rsidR="000A7B71" w:rsidRPr="007F1328" w:rsidRDefault="00CF2FE4" w:rsidP="000A7B71">
            <w:pPr>
              <w:rPr>
                <w:rFonts w:ascii="Arial" w:hAnsi="Arial" w:cs="Arial"/>
                <w:sz w:val="18"/>
                <w:szCs w:val="18"/>
                <w:lang w:val="fr-FR"/>
              </w:rPr>
            </w:pPr>
            <w:r>
              <w:rPr>
                <w:rFonts w:ascii="Arial" w:hAnsi="Arial" w:cs="Arial"/>
                <w:sz w:val="18"/>
                <w:szCs w:val="18"/>
                <w:lang w:val="fr-FR"/>
              </w:rPr>
              <w:t>B220</w:t>
            </w: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 xml:space="preserve">5. </w:t>
            </w:r>
            <w:proofErr w:type="spellStart"/>
            <w:r w:rsidRPr="00F05146">
              <w:rPr>
                <w:rFonts w:ascii="Arial" w:hAnsi="Arial" w:cs="Arial"/>
                <w:sz w:val="18"/>
                <w:szCs w:val="18"/>
              </w:rPr>
              <w:t>Voiture</w:t>
            </w:r>
            <w:proofErr w:type="spellEnd"/>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 xml:space="preserve">6. </w:t>
            </w:r>
            <w:proofErr w:type="spellStart"/>
            <w:r w:rsidRPr="00F05146">
              <w:rPr>
                <w:rFonts w:ascii="Arial" w:hAnsi="Arial" w:cs="Arial"/>
                <w:sz w:val="18"/>
                <w:szCs w:val="18"/>
              </w:rPr>
              <w:t>Autre</w:t>
            </w:r>
            <w:proofErr w:type="spellEnd"/>
            <w:r w:rsidRPr="00F05146">
              <w:rPr>
                <w:rFonts w:ascii="Arial" w:hAnsi="Arial" w:cs="Arial"/>
                <w:sz w:val="18"/>
                <w:szCs w:val="18"/>
              </w:rPr>
              <w:t xml:space="preserve"> (à </w:t>
            </w:r>
            <w:proofErr w:type="spellStart"/>
            <w:r w:rsidRPr="00F05146">
              <w:rPr>
                <w:rFonts w:ascii="Arial" w:hAnsi="Arial" w:cs="Arial"/>
                <w:sz w:val="18"/>
                <w:szCs w:val="18"/>
              </w:rPr>
              <w:t>préciser</w:t>
            </w:r>
            <w:proofErr w:type="spellEnd"/>
            <w:r w:rsidRPr="00F05146">
              <w:rPr>
                <w:rFonts w:ascii="Arial" w:hAnsi="Arial" w:cs="Arial"/>
                <w:sz w:val="18"/>
                <w:szCs w:val="18"/>
              </w:rPr>
              <w:t>)</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7579A9" w14:paraId="0E69B364" w14:textId="77777777" w:rsidTr="005B753C">
        <w:trPr>
          <w:trHeight w:val="600"/>
        </w:trPr>
        <w:tc>
          <w:tcPr>
            <w:tcW w:w="1077" w:type="dxa"/>
            <w:noWrap/>
          </w:tcPr>
          <w:p w14:paraId="1DAE22F9" w14:textId="633294B0" w:rsidR="000A7B71" w:rsidRDefault="00CF2FE4" w:rsidP="000A7B71">
            <w:pPr>
              <w:rPr>
                <w:rFonts w:ascii="Arial" w:hAnsi="Arial" w:cs="Arial"/>
                <w:sz w:val="18"/>
                <w:szCs w:val="18"/>
                <w:lang w:val="fr-FR"/>
              </w:rPr>
            </w:pPr>
            <w:r>
              <w:rPr>
                <w:rFonts w:ascii="Arial" w:hAnsi="Arial" w:cs="Arial"/>
                <w:sz w:val="18"/>
                <w:szCs w:val="18"/>
                <w:lang w:val="fr-FR"/>
              </w:rPr>
              <w:t>B221</w:t>
            </w: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7579A9" w14:paraId="7433939A" w14:textId="77777777" w:rsidTr="00660247">
        <w:trPr>
          <w:trHeight w:val="547"/>
        </w:trPr>
        <w:tc>
          <w:tcPr>
            <w:tcW w:w="1294" w:type="dxa"/>
            <w:noWrap/>
            <w:vAlign w:val="bottom"/>
            <w:hideMark/>
          </w:tcPr>
          <w:p w14:paraId="04BD1A18" w14:textId="5EAAD951"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06266B79"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7579A9" w14:paraId="409555A6" w14:textId="77777777" w:rsidTr="00660247">
        <w:trPr>
          <w:trHeight w:val="805"/>
        </w:trPr>
        <w:tc>
          <w:tcPr>
            <w:tcW w:w="1294" w:type="dxa"/>
            <w:noWrap/>
            <w:vAlign w:val="bottom"/>
            <w:hideMark/>
          </w:tcPr>
          <w:p w14:paraId="79B27B12" w14:textId="1073A85A" w:rsidR="0051281E" w:rsidRPr="007F1328" w:rsidRDefault="00DD0A6F" w:rsidP="0051281E">
            <w:pPr>
              <w:rPr>
                <w:rFonts w:ascii="Arial" w:hAnsi="Arial" w:cs="Arial"/>
                <w:sz w:val="18"/>
                <w:szCs w:val="18"/>
                <w:lang w:val="fr-FR"/>
              </w:rPr>
            </w:pPr>
            <w:commentRangeStart w:id="5"/>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commentRangeStart w:id="6"/>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commentRangeEnd w:id="6"/>
        <w:tc>
          <w:tcPr>
            <w:tcW w:w="2835" w:type="dxa"/>
            <w:noWrap/>
            <w:hideMark/>
          </w:tcPr>
          <w:p w14:paraId="58FBA1A2" w14:textId="77777777" w:rsidR="0051281E" w:rsidRPr="007F1328" w:rsidRDefault="00704E1C" w:rsidP="0051281E">
            <w:pPr>
              <w:rPr>
                <w:rFonts w:ascii="Arial" w:hAnsi="Arial" w:cs="Arial"/>
                <w:sz w:val="18"/>
                <w:szCs w:val="18"/>
                <w:lang w:val="fr-FR"/>
              </w:rPr>
            </w:pPr>
            <w:r>
              <w:rPr>
                <w:rStyle w:val="CommentReference"/>
                <w:rFonts w:eastAsia="Times New Roman"/>
                <w:lang w:val="fr-FR" w:eastAsia="fr-FR"/>
              </w:rPr>
              <w:commentReference w:id="6"/>
            </w:r>
            <w:r w:rsidR="0097353E">
              <w:rPr>
                <w:rStyle w:val="CommentReference"/>
                <w:rFonts w:eastAsia="Times New Roman"/>
                <w:lang w:val="fr-FR" w:eastAsia="fr-FR"/>
              </w:rPr>
              <w:commentReference w:id="5"/>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commentRangeEnd w:id="5"/>
      <w:tr w:rsidR="0051281E" w:rsidRPr="007579A9" w14:paraId="56BE9461" w14:textId="77777777" w:rsidTr="00660247">
        <w:trPr>
          <w:trHeight w:val="1039"/>
        </w:trPr>
        <w:tc>
          <w:tcPr>
            <w:tcW w:w="1294" w:type="dxa"/>
            <w:noWrap/>
            <w:vAlign w:val="bottom"/>
          </w:tcPr>
          <w:p w14:paraId="0CF74B0F" w14:textId="3DEB11F8"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7579A9" w14:paraId="2E206B44" w14:textId="77777777" w:rsidTr="00660247">
        <w:trPr>
          <w:trHeight w:val="823"/>
        </w:trPr>
        <w:tc>
          <w:tcPr>
            <w:tcW w:w="1294" w:type="dxa"/>
            <w:noWrap/>
            <w:vAlign w:val="bottom"/>
          </w:tcPr>
          <w:p w14:paraId="3BCA4B7C" w14:textId="3EE5A9C6"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7579A9" w14:paraId="2EB4853B" w14:textId="77777777" w:rsidTr="00660247">
        <w:trPr>
          <w:trHeight w:val="805"/>
        </w:trPr>
        <w:tc>
          <w:tcPr>
            <w:tcW w:w="1294" w:type="dxa"/>
            <w:noWrap/>
            <w:vAlign w:val="bottom"/>
          </w:tcPr>
          <w:p w14:paraId="5F968809" w14:textId="52544383"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7579A9" w14:paraId="425CD296" w14:textId="77777777" w:rsidTr="00660247">
        <w:trPr>
          <w:trHeight w:val="805"/>
        </w:trPr>
        <w:tc>
          <w:tcPr>
            <w:tcW w:w="1294" w:type="dxa"/>
            <w:noWrap/>
            <w:vAlign w:val="bottom"/>
          </w:tcPr>
          <w:p w14:paraId="7CB6A918" w14:textId="1E755B84"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7579A9" w14:paraId="16FB2052" w14:textId="77777777" w:rsidTr="00660247">
        <w:trPr>
          <w:trHeight w:val="805"/>
        </w:trPr>
        <w:tc>
          <w:tcPr>
            <w:tcW w:w="1294" w:type="dxa"/>
            <w:noWrap/>
            <w:vAlign w:val="bottom"/>
          </w:tcPr>
          <w:p w14:paraId="5C5EFB7D" w14:textId="3CB5E1A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7579A9" w14:paraId="110D87E1" w14:textId="77777777" w:rsidTr="00660247">
        <w:trPr>
          <w:trHeight w:val="805"/>
        </w:trPr>
        <w:tc>
          <w:tcPr>
            <w:tcW w:w="1294" w:type="dxa"/>
            <w:noWrap/>
            <w:vAlign w:val="bottom"/>
          </w:tcPr>
          <w:p w14:paraId="576E430D" w14:textId="7B85B5A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4D611ED0"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572AD804"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7579A9" w14:paraId="6EE2082D" w14:textId="77777777" w:rsidTr="00660247">
        <w:trPr>
          <w:trHeight w:val="805"/>
        </w:trPr>
        <w:tc>
          <w:tcPr>
            <w:tcW w:w="1294" w:type="dxa"/>
            <w:noWrap/>
            <w:vAlign w:val="bottom"/>
          </w:tcPr>
          <w:p w14:paraId="26906E48" w14:textId="275C571A"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670C2DA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7579A9" w14:paraId="685F1634" w14:textId="77777777" w:rsidTr="00660247">
        <w:trPr>
          <w:trHeight w:val="805"/>
        </w:trPr>
        <w:tc>
          <w:tcPr>
            <w:tcW w:w="1294" w:type="dxa"/>
            <w:noWrap/>
            <w:vAlign w:val="bottom"/>
          </w:tcPr>
          <w:p w14:paraId="690F522B" w14:textId="27C74F1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7579A9" w14:paraId="48D9DE24" w14:textId="77777777" w:rsidTr="00660247">
        <w:trPr>
          <w:trHeight w:val="805"/>
        </w:trPr>
        <w:tc>
          <w:tcPr>
            <w:tcW w:w="1294" w:type="dxa"/>
            <w:noWrap/>
            <w:vAlign w:val="bottom"/>
          </w:tcPr>
          <w:p w14:paraId="4BF00651" w14:textId="1FF7AA0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39420A8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lastRenderedPageBreak/>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2215488A"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1B82379B" w:rsidR="00ED31AA" w:rsidRPr="007F1328" w:rsidRDefault="00DD0A6F"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12692B3F" w:rsidR="00ED31AA" w:rsidRPr="007F1328" w:rsidRDefault="00DD0A6F"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68C7245A" w:rsidR="00ED31AA" w:rsidRPr="007F1328" w:rsidRDefault="00DD0A6F"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0767E1C4"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193B12B6"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commentRangeStart w:id="7"/>
            <w:commentRangeStart w:id="8"/>
            <w:r>
              <w:rPr>
                <w:rFonts w:ascii="Arial" w:hAnsi="Arial" w:cs="Arial"/>
                <w:sz w:val="18"/>
                <w:szCs w:val="18"/>
                <w:lang w:val="fr-FR"/>
              </w:rPr>
              <w:t>Nom de l’activité principale</w:t>
            </w:r>
            <w:commentRangeEnd w:id="7"/>
            <w:r w:rsidR="00CF2F7B">
              <w:rPr>
                <w:rStyle w:val="CommentReference"/>
                <w:rFonts w:eastAsia="Times New Roman"/>
                <w:lang w:val="fr-FR" w:eastAsia="fr-FR"/>
              </w:rPr>
              <w:commentReference w:id="7"/>
            </w:r>
            <w:commentRangeEnd w:id="8"/>
            <w:r w:rsidR="007829E8">
              <w:rPr>
                <w:rStyle w:val="CommentReference"/>
                <w:rFonts w:eastAsia="Times New Roman"/>
                <w:lang w:val="fr-FR" w:eastAsia="fr-FR"/>
              </w:rPr>
              <w:commentReference w:id="8"/>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7579A9" w14:paraId="7A34B2F0" w14:textId="77777777" w:rsidTr="00FC6D2E">
        <w:trPr>
          <w:trHeight w:val="426"/>
        </w:trPr>
        <w:tc>
          <w:tcPr>
            <w:tcW w:w="954" w:type="pct"/>
            <w:noWrap/>
          </w:tcPr>
          <w:p w14:paraId="1D92F1F8" w14:textId="4543C21C"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7579A9" w14:paraId="1E3872EA" w14:textId="77777777" w:rsidTr="00FC6D2E">
        <w:trPr>
          <w:trHeight w:val="1200"/>
        </w:trPr>
        <w:tc>
          <w:tcPr>
            <w:tcW w:w="954" w:type="pct"/>
            <w:vMerge w:val="restart"/>
            <w:noWrap/>
            <w:hideMark/>
          </w:tcPr>
          <w:p w14:paraId="3CE2F293" w14:textId="1E3A755A"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commentRangeStart w:id="9"/>
            <w:commentRangeStart w:id="10"/>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commentRangeEnd w:id="9"/>
            <w:r w:rsidR="006709B3">
              <w:rPr>
                <w:rStyle w:val="CommentReference"/>
                <w:rFonts w:eastAsia="Times New Roman"/>
                <w:lang w:val="fr-FR" w:eastAsia="fr-FR"/>
              </w:rPr>
              <w:commentReference w:id="9"/>
            </w:r>
            <w:commentRangeEnd w:id="10"/>
            <w:r w:rsidR="0007745E">
              <w:rPr>
                <w:rStyle w:val="CommentReference"/>
                <w:rFonts w:eastAsia="Times New Roman"/>
                <w:lang w:val="fr-FR" w:eastAsia="fr-FR"/>
              </w:rPr>
              <w:commentReference w:id="10"/>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7579A9" w14:paraId="54164876" w14:textId="77777777" w:rsidTr="00FC6D2E">
        <w:trPr>
          <w:trHeight w:val="300"/>
        </w:trPr>
        <w:tc>
          <w:tcPr>
            <w:tcW w:w="954" w:type="pct"/>
          </w:tcPr>
          <w:p w14:paraId="4022F743" w14:textId="06C6ED9B" w:rsidR="00FC6D2E" w:rsidRPr="007F1328" w:rsidRDefault="00DD0A6F">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commentRangeStart w:id="11"/>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commentRangeEnd w:id="11"/>
      <w:r w:rsidR="00C2776E">
        <w:rPr>
          <w:rStyle w:val="CommentReference"/>
        </w:rPr>
        <w:commentReference w:id="11"/>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0136889B" w:rsidR="00F723A5" w:rsidRPr="007F1328" w:rsidRDefault="007579A9"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D</w:t>
            </w:r>
            <w:r w:rsidR="00F723A5">
              <w:rPr>
                <w:rFonts w:ascii="Arial Narrow" w:eastAsia="Times New Roman" w:hAnsi="Arial Narrow" w:cs="Arial"/>
                <w:sz w:val="18"/>
                <w:szCs w:val="18"/>
                <w:lang w:val="fr-FR" w:eastAsia="fr-FR"/>
              </w:rPr>
              <w:t>1.</w:t>
            </w:r>
            <w:r w:rsidR="00F723A5"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78D2E662" w:rsidR="00F723A5" w:rsidRPr="007F1328" w:rsidRDefault="007579A9"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D</w:t>
            </w:r>
            <w:r w:rsidR="00F723A5">
              <w:rPr>
                <w:rFonts w:ascii="Arial Narrow" w:eastAsia="Times New Roman" w:hAnsi="Arial Narrow" w:cs="Arial"/>
                <w:sz w:val="18"/>
                <w:szCs w:val="18"/>
                <w:lang w:val="fr-FR" w:eastAsia="fr-FR"/>
              </w:rPr>
              <w:t>.1.</w:t>
            </w:r>
            <w:r w:rsidR="00F723A5" w:rsidRPr="007F1328">
              <w:rPr>
                <w:rFonts w:ascii="Arial Narrow" w:eastAsia="Times New Roman" w:hAnsi="Arial Narrow" w:cs="Arial"/>
                <w:sz w:val="18"/>
                <w:szCs w:val="18"/>
                <w:lang w:val="fr-FR" w:eastAsia="fr-FR"/>
              </w:rPr>
              <w:t>2.</w:t>
            </w:r>
          </w:p>
        </w:tc>
      </w:tr>
      <w:tr w:rsidR="00F723A5" w:rsidRPr="007579A9"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7579A9"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7579A9" w14:paraId="0071A19B" w14:textId="77777777" w:rsidTr="00B367D5">
        <w:trPr>
          <w:trHeight w:val="414"/>
        </w:trPr>
        <w:tc>
          <w:tcPr>
            <w:tcW w:w="5000"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7579A9"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7579A9"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3"/>
        <w:gridCol w:w="5439"/>
        <w:gridCol w:w="1580"/>
        <w:gridCol w:w="933"/>
      </w:tblGrid>
      <w:tr w:rsidR="003B248F" w:rsidRPr="007579A9" w14:paraId="5ED55F5C" w14:textId="77777777" w:rsidTr="003B248F">
        <w:trPr>
          <w:cantSplit/>
          <w:trHeight w:val="413"/>
        </w:trPr>
        <w:tc>
          <w:tcPr>
            <w:tcW w:w="5000" w:type="pct"/>
            <w:gridSpan w:val="4"/>
            <w:vAlign w:val="center"/>
          </w:tcPr>
          <w:p w14:paraId="594C4A90" w14:textId="4FE6E39E" w:rsidR="003B248F" w:rsidRPr="00605FB8" w:rsidRDefault="00C2776E" w:rsidP="003B248F">
            <w:pPr>
              <w:rPr>
                <w:rFonts w:ascii="Arial Narrow" w:hAnsi="Arial Narrow" w:cs="Arial Narrow"/>
                <w:b/>
                <w:bCs/>
                <w:lang w:val="fr-FR"/>
              </w:rPr>
            </w:pPr>
            <w:r>
              <w:rPr>
                <w:rFonts w:ascii="Arial Narrow" w:hAnsi="Arial Narrow" w:cs="Arial Narrow"/>
                <w:b/>
                <w:bCs/>
                <w:lang w:val="fr-FR"/>
              </w:rPr>
              <w:lastRenderedPageBreak/>
              <w:t>PARTIE</w:t>
            </w:r>
            <w:r w:rsidR="00DB3376">
              <w:rPr>
                <w:rFonts w:ascii="Arial Narrow" w:hAnsi="Arial Narrow" w:cs="Arial Narrow"/>
                <w:b/>
                <w:bCs/>
                <w:lang w:val="fr-FR"/>
              </w:rPr>
              <w:t xml:space="preserve"> </w:t>
            </w:r>
            <w:r>
              <w:rPr>
                <w:rFonts w:ascii="Arial Narrow" w:hAnsi="Arial Narrow" w:cs="Arial Narrow"/>
                <w:b/>
                <w:bCs/>
                <w:lang w:val="fr-FR"/>
              </w:rPr>
              <w:t>D</w:t>
            </w:r>
            <w:r w:rsidR="00DB3376">
              <w:rPr>
                <w:rFonts w:ascii="Arial Narrow" w:hAnsi="Arial Narrow" w:cs="Arial Narrow"/>
                <w:b/>
                <w:bCs/>
                <w:lang w:val="fr-FR"/>
              </w:rPr>
              <w:t>3</w:t>
            </w:r>
            <w:r w:rsidR="007579A9">
              <w:rPr>
                <w:rFonts w:ascii="Arial Narrow" w:hAnsi="Arial Narrow" w:cs="Arial Narrow"/>
                <w:b/>
                <w:bCs/>
                <w:lang w:val="fr-FR"/>
              </w:rPr>
              <w:t>: ECHELLE DE LA FAIM DANS LE MENAGE</w:t>
            </w:r>
            <w:r w:rsidR="003B248F" w:rsidRPr="00605FB8">
              <w:rPr>
                <w:rFonts w:ascii="Arial Narrow" w:hAnsi="Arial Narrow" w:cs="Arial Narrow"/>
                <w:b/>
                <w:bCs/>
                <w:lang w:val="fr-FR"/>
              </w:rPr>
              <w:t xml:space="preserve"> (HOUSEHOLD HUNGER SCALE)                                                                   </w:t>
            </w:r>
          </w:p>
        </w:tc>
      </w:tr>
      <w:tr w:rsidR="003B248F" w:rsidRPr="00490009" w14:paraId="117EEB6A" w14:textId="77777777" w:rsidTr="003B248F">
        <w:trPr>
          <w:cantSplit/>
        </w:trPr>
        <w:tc>
          <w:tcPr>
            <w:tcW w:w="300" w:type="pct"/>
            <w:vAlign w:val="center"/>
          </w:tcPr>
          <w:p w14:paraId="3AB83F96" w14:textId="5BF4A05A" w:rsidR="003B248F" w:rsidRDefault="00DD0A6F" w:rsidP="003B248F">
            <w:pPr>
              <w:pStyle w:val="Grillemoyenne21"/>
              <w:rPr>
                <w:rFonts w:ascii="Arial Narrow" w:hAnsi="Arial Narrow"/>
                <w:b/>
                <w:sz w:val="16"/>
                <w:szCs w:val="16"/>
                <w:lang w:val="fr-FR"/>
              </w:rPr>
            </w:pPr>
            <w:r>
              <w:rPr>
                <w:rFonts w:ascii="Arial Narrow" w:hAnsi="Arial Narrow"/>
                <w:b/>
                <w:sz w:val="16"/>
                <w:szCs w:val="16"/>
                <w:lang w:val="fr-FR"/>
              </w:rPr>
              <w:t>F1a</w:t>
            </w: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1E88E071" w:rsidR="003B248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F1b</w:t>
            </w: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A612AE7" w14:textId="77777777" w:rsidTr="003B248F">
        <w:trPr>
          <w:cantSplit/>
        </w:trPr>
        <w:tc>
          <w:tcPr>
            <w:tcW w:w="300" w:type="pct"/>
            <w:vAlign w:val="center"/>
          </w:tcPr>
          <w:p w14:paraId="267FCDE7" w14:textId="6B6945B8"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F2a</w:t>
            </w:r>
          </w:p>
        </w:tc>
        <w:tc>
          <w:tcPr>
            <w:tcW w:w="3212" w:type="pct"/>
            <w:vAlign w:val="center"/>
          </w:tcPr>
          <w:p w14:paraId="100AD9FB"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0B593B78"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DA96BEF" w14:textId="77777777" w:rsidTr="003B248F">
        <w:trPr>
          <w:cantSplit/>
        </w:trPr>
        <w:tc>
          <w:tcPr>
            <w:tcW w:w="300" w:type="pct"/>
            <w:vAlign w:val="center"/>
          </w:tcPr>
          <w:p w14:paraId="2CB7DD0D" w14:textId="0281C839"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F2b</w:t>
            </w:r>
          </w:p>
        </w:tc>
        <w:tc>
          <w:tcPr>
            <w:tcW w:w="3212" w:type="pct"/>
            <w:vAlign w:val="center"/>
          </w:tcPr>
          <w:p w14:paraId="24A7FC3D"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B8472B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4F6423C" w14:textId="77777777" w:rsidTr="003B248F">
        <w:trPr>
          <w:cantSplit/>
        </w:trPr>
        <w:tc>
          <w:tcPr>
            <w:tcW w:w="300" w:type="pct"/>
            <w:vAlign w:val="center"/>
          </w:tcPr>
          <w:p w14:paraId="479E8B63" w14:textId="198A8AE1"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F3a</w:t>
            </w:r>
          </w:p>
        </w:tc>
        <w:tc>
          <w:tcPr>
            <w:tcW w:w="3212" w:type="pct"/>
            <w:vAlign w:val="center"/>
          </w:tcPr>
          <w:p w14:paraId="28562D75"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C84D9C5" w14:textId="77777777" w:rsidTr="003B248F">
        <w:trPr>
          <w:cantSplit/>
        </w:trPr>
        <w:tc>
          <w:tcPr>
            <w:tcW w:w="300" w:type="pct"/>
            <w:vAlign w:val="center"/>
          </w:tcPr>
          <w:p w14:paraId="0657DD7A" w14:textId="2E7B9A9D"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F3b</w:t>
            </w:r>
          </w:p>
        </w:tc>
        <w:tc>
          <w:tcPr>
            <w:tcW w:w="3212" w:type="pct"/>
            <w:vAlign w:val="center"/>
          </w:tcPr>
          <w:p w14:paraId="73D85773"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D9FD79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3EEEF876" w14:textId="77777777" w:rsidTr="003B248F">
        <w:trPr>
          <w:cantSplit/>
        </w:trPr>
        <w:tc>
          <w:tcPr>
            <w:tcW w:w="300" w:type="pct"/>
            <w:vAlign w:val="center"/>
          </w:tcPr>
          <w:p w14:paraId="3FA33DFF" w14:textId="01F33D9B"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F4a</w:t>
            </w:r>
          </w:p>
        </w:tc>
        <w:tc>
          <w:tcPr>
            <w:tcW w:w="3212" w:type="pct"/>
            <w:vAlign w:val="center"/>
          </w:tcPr>
          <w:p w14:paraId="748E3AF9"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28A3D2F3" w14:textId="77777777" w:rsidTr="003B248F">
        <w:trPr>
          <w:cantSplit/>
        </w:trPr>
        <w:tc>
          <w:tcPr>
            <w:tcW w:w="300" w:type="pct"/>
            <w:vAlign w:val="center"/>
          </w:tcPr>
          <w:p w14:paraId="70BE9D7B" w14:textId="69E8C005"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F4b</w:t>
            </w:r>
          </w:p>
        </w:tc>
        <w:tc>
          <w:tcPr>
            <w:tcW w:w="3212" w:type="pct"/>
            <w:vAlign w:val="center"/>
          </w:tcPr>
          <w:p w14:paraId="5BAC76FC"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025D92C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342B8C0" w14:textId="77777777" w:rsidTr="003B248F">
        <w:trPr>
          <w:cantSplit/>
        </w:trPr>
        <w:tc>
          <w:tcPr>
            <w:tcW w:w="300" w:type="pct"/>
            <w:vAlign w:val="center"/>
          </w:tcPr>
          <w:p w14:paraId="2FE06AE7" w14:textId="36F41286"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F5a</w:t>
            </w:r>
          </w:p>
        </w:tc>
        <w:tc>
          <w:tcPr>
            <w:tcW w:w="3212" w:type="pct"/>
            <w:vAlign w:val="center"/>
          </w:tcPr>
          <w:p w14:paraId="4F71E35A"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4EFF5866" w14:textId="77777777" w:rsidTr="003B248F">
        <w:trPr>
          <w:cantSplit/>
        </w:trPr>
        <w:tc>
          <w:tcPr>
            <w:tcW w:w="300" w:type="pct"/>
            <w:vAlign w:val="center"/>
          </w:tcPr>
          <w:p w14:paraId="11B68095" w14:textId="1D772214"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F5b</w:t>
            </w:r>
          </w:p>
        </w:tc>
        <w:tc>
          <w:tcPr>
            <w:tcW w:w="3212" w:type="pct"/>
            <w:vAlign w:val="center"/>
          </w:tcPr>
          <w:p w14:paraId="216F9E03"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20D9050"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4370E0D1" w14:textId="77777777" w:rsidTr="003B248F">
        <w:trPr>
          <w:cantSplit/>
        </w:trPr>
        <w:tc>
          <w:tcPr>
            <w:tcW w:w="300" w:type="pct"/>
            <w:vAlign w:val="center"/>
          </w:tcPr>
          <w:p w14:paraId="34EF2576" w14:textId="3B090E62"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F6a</w:t>
            </w:r>
          </w:p>
        </w:tc>
        <w:tc>
          <w:tcPr>
            <w:tcW w:w="3212" w:type="pct"/>
            <w:vAlign w:val="center"/>
          </w:tcPr>
          <w:p w14:paraId="557CE2A1"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3204426" w14:textId="77777777" w:rsidTr="003B248F">
        <w:trPr>
          <w:cantSplit/>
        </w:trPr>
        <w:tc>
          <w:tcPr>
            <w:tcW w:w="300" w:type="pct"/>
            <w:vAlign w:val="center"/>
          </w:tcPr>
          <w:p w14:paraId="5C6D8E76" w14:textId="04BB912D"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F6b</w:t>
            </w:r>
          </w:p>
        </w:tc>
        <w:tc>
          <w:tcPr>
            <w:tcW w:w="3212" w:type="pct"/>
            <w:vAlign w:val="center"/>
          </w:tcPr>
          <w:p w14:paraId="71FF2B37"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6529E1D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2611CD" w14:paraId="26F5FAF9" w14:textId="77777777" w:rsidTr="003B248F">
        <w:trPr>
          <w:cantSplit/>
        </w:trPr>
        <w:tc>
          <w:tcPr>
            <w:tcW w:w="300" w:type="pct"/>
            <w:vAlign w:val="center"/>
          </w:tcPr>
          <w:p w14:paraId="17E34916" w14:textId="35400BB8"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lastRenderedPageBreak/>
              <w:t>F7a</w:t>
            </w:r>
          </w:p>
        </w:tc>
        <w:tc>
          <w:tcPr>
            <w:tcW w:w="3212" w:type="pct"/>
            <w:vAlign w:val="center"/>
          </w:tcPr>
          <w:p w14:paraId="05779E52"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5" w:type="pct"/>
            <w:vAlign w:val="center"/>
          </w:tcPr>
          <w:p w14:paraId="590174A6"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DD0A6F" w:rsidRPr="00605FB8" w:rsidRDefault="00DD0A6F" w:rsidP="00DD0A6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42573727" w14:textId="77777777" w:rsidTr="003B248F">
        <w:trPr>
          <w:cantSplit/>
          <w:trHeight w:val="377"/>
        </w:trPr>
        <w:tc>
          <w:tcPr>
            <w:tcW w:w="300" w:type="pct"/>
            <w:vAlign w:val="center"/>
          </w:tcPr>
          <w:p w14:paraId="45A9E2D2" w14:textId="464E5E59"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F7b</w:t>
            </w:r>
          </w:p>
        </w:tc>
        <w:tc>
          <w:tcPr>
            <w:tcW w:w="3212" w:type="pct"/>
            <w:vAlign w:val="center"/>
          </w:tcPr>
          <w:p w14:paraId="216F6D41" w14:textId="77777777" w:rsidR="00DD0A6F" w:rsidRPr="00605FB8" w:rsidRDefault="00DD0A6F" w:rsidP="00DD0A6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ABF1DB8"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2611CD" w14:paraId="68CA3ABF" w14:textId="77777777" w:rsidTr="003B248F">
        <w:trPr>
          <w:cantSplit/>
        </w:trPr>
        <w:tc>
          <w:tcPr>
            <w:tcW w:w="300" w:type="pct"/>
            <w:vAlign w:val="center"/>
          </w:tcPr>
          <w:p w14:paraId="26EBA9C9" w14:textId="0845A06B"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F8a</w:t>
            </w:r>
          </w:p>
        </w:tc>
        <w:tc>
          <w:tcPr>
            <w:tcW w:w="3212" w:type="pct"/>
            <w:vAlign w:val="center"/>
          </w:tcPr>
          <w:p w14:paraId="39DD5CF6" w14:textId="77777777" w:rsidR="00DD0A6F" w:rsidRPr="00605FB8" w:rsidRDefault="00DD0A6F" w:rsidP="00DD0A6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5" w:type="pct"/>
            <w:vAlign w:val="center"/>
          </w:tcPr>
          <w:p w14:paraId="7C44142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36C2F5AD" w14:textId="77777777" w:rsidTr="003B248F">
        <w:trPr>
          <w:cantSplit/>
        </w:trPr>
        <w:tc>
          <w:tcPr>
            <w:tcW w:w="300" w:type="pct"/>
            <w:vAlign w:val="center"/>
          </w:tcPr>
          <w:p w14:paraId="313CB0B1" w14:textId="7E14D5D0"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F8b</w:t>
            </w:r>
          </w:p>
        </w:tc>
        <w:tc>
          <w:tcPr>
            <w:tcW w:w="3212" w:type="pct"/>
            <w:vAlign w:val="center"/>
          </w:tcPr>
          <w:p w14:paraId="00534115" w14:textId="77777777" w:rsidR="00DD0A6F" w:rsidRPr="00605FB8" w:rsidRDefault="00DD0A6F" w:rsidP="00DD0A6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14F480B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09AA95C2" w14:textId="77777777" w:rsidTr="003B248F">
        <w:trPr>
          <w:cantSplit/>
        </w:trPr>
        <w:tc>
          <w:tcPr>
            <w:tcW w:w="300" w:type="pct"/>
            <w:vAlign w:val="center"/>
          </w:tcPr>
          <w:p w14:paraId="7057C7E9" w14:textId="5048AE93"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F9a</w:t>
            </w:r>
          </w:p>
        </w:tc>
        <w:tc>
          <w:tcPr>
            <w:tcW w:w="3212" w:type="pct"/>
            <w:vAlign w:val="center"/>
          </w:tcPr>
          <w:p w14:paraId="729D1C38"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5" w:type="pct"/>
            <w:vAlign w:val="center"/>
          </w:tcPr>
          <w:p w14:paraId="105083D0"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121C9896" w14:textId="77777777" w:rsidTr="003B248F">
        <w:trPr>
          <w:cantSplit/>
        </w:trPr>
        <w:tc>
          <w:tcPr>
            <w:tcW w:w="300" w:type="pct"/>
            <w:vAlign w:val="center"/>
          </w:tcPr>
          <w:p w14:paraId="703FF08A" w14:textId="28411EFD"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F9b</w:t>
            </w:r>
          </w:p>
        </w:tc>
        <w:tc>
          <w:tcPr>
            <w:tcW w:w="3212" w:type="pct"/>
            <w:vAlign w:val="center"/>
          </w:tcPr>
          <w:p w14:paraId="5FFBDFC2"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CC3F89B"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145CE2" w14:paraId="6ADD9BF0" w14:textId="77777777" w:rsidTr="003B248F">
        <w:trPr>
          <w:cantSplit/>
        </w:trPr>
        <w:tc>
          <w:tcPr>
            <w:tcW w:w="300" w:type="pct"/>
            <w:vAlign w:val="center"/>
          </w:tcPr>
          <w:p w14:paraId="6E166764" w14:textId="77777777" w:rsidR="00DD0A6F" w:rsidRDefault="00DD0A6F" w:rsidP="00DD0A6F">
            <w:pPr>
              <w:pStyle w:val="Grillemoyenne21"/>
              <w:rPr>
                <w:rFonts w:ascii="Arial Narrow" w:hAnsi="Arial Narrow"/>
                <w:b/>
                <w:sz w:val="16"/>
                <w:szCs w:val="16"/>
                <w:lang w:val="fr-FR"/>
              </w:rPr>
            </w:pPr>
          </w:p>
        </w:tc>
        <w:tc>
          <w:tcPr>
            <w:tcW w:w="3212" w:type="pct"/>
            <w:vAlign w:val="center"/>
          </w:tcPr>
          <w:p w14:paraId="6C894A4E" w14:textId="77777777" w:rsidR="00DD0A6F" w:rsidRPr="004B1CFB" w:rsidRDefault="00DD0A6F" w:rsidP="00DD0A6F">
            <w:pPr>
              <w:spacing w:line="20" w:lineRule="atLeast"/>
              <w:rPr>
                <w:rFonts w:ascii="Arial Narrow" w:hAnsi="Arial Narrow"/>
                <w:b/>
                <w:bCs/>
                <w:sz w:val="18"/>
                <w:szCs w:val="18"/>
                <w:lang w:val="fr-FR"/>
              </w:rPr>
            </w:pPr>
          </w:p>
        </w:tc>
        <w:tc>
          <w:tcPr>
            <w:tcW w:w="935" w:type="pct"/>
            <w:vAlign w:val="center"/>
          </w:tcPr>
          <w:p w14:paraId="69F49096" w14:textId="77777777" w:rsidR="00DD0A6F" w:rsidRDefault="00DD0A6F" w:rsidP="00DD0A6F">
            <w:pPr>
              <w:spacing w:line="20" w:lineRule="atLeast"/>
              <w:rPr>
                <w:rFonts w:ascii="Arial Narrow" w:hAnsi="Arial Narrow"/>
                <w:bCs/>
                <w:i/>
                <w:sz w:val="16"/>
                <w:szCs w:val="16"/>
                <w:lang w:val="fr-FR"/>
              </w:rPr>
            </w:pPr>
          </w:p>
        </w:tc>
        <w:tc>
          <w:tcPr>
            <w:tcW w:w="553" w:type="pct"/>
            <w:vAlign w:val="center"/>
          </w:tcPr>
          <w:p w14:paraId="665BCD3D" w14:textId="77777777" w:rsidR="00DD0A6F" w:rsidRPr="00605FB8" w:rsidRDefault="00DD0A6F" w:rsidP="00DD0A6F">
            <w:pPr>
              <w:rPr>
                <w:rFonts w:ascii="Arial Narrow" w:eastAsia="Times New Roman" w:hAnsi="Arial Narrow"/>
                <w:color w:val="000000"/>
                <w:sz w:val="18"/>
                <w:szCs w:val="18"/>
                <w:lang w:val="fr-FR" w:eastAsia="fr-FR"/>
              </w:rPr>
            </w:pPr>
          </w:p>
        </w:tc>
      </w:tr>
      <w:tr w:rsidR="00DD0A6F" w:rsidRPr="00145CE2" w14:paraId="6CBA8AC2" w14:textId="77777777" w:rsidTr="003B248F">
        <w:trPr>
          <w:cantSplit/>
        </w:trPr>
        <w:tc>
          <w:tcPr>
            <w:tcW w:w="300" w:type="pct"/>
            <w:vAlign w:val="center"/>
          </w:tcPr>
          <w:p w14:paraId="52B42CEA" w14:textId="1FADDC7B"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F10a</w:t>
            </w:r>
          </w:p>
        </w:tc>
        <w:tc>
          <w:tcPr>
            <w:tcW w:w="3212" w:type="pct"/>
            <w:vAlign w:val="center"/>
          </w:tcPr>
          <w:p w14:paraId="652BE80B" w14:textId="77777777" w:rsidR="00DD0A6F" w:rsidRPr="00605FB8" w:rsidRDefault="00DD0A6F" w:rsidP="00DD0A6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DD0A6F" w:rsidRDefault="00DD0A6F" w:rsidP="00DD0A6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DD0A6F" w:rsidRPr="00605FB8" w:rsidRDefault="00DD0A6F" w:rsidP="00DD0A6F">
            <w:pPr>
              <w:spacing w:line="20" w:lineRule="atLeast"/>
              <w:rPr>
                <w:rFonts w:ascii="Arial Narrow" w:hAnsi="Arial Narrow"/>
                <w:bCs/>
                <w:i/>
                <w:sz w:val="16"/>
                <w:szCs w:val="16"/>
                <w:lang w:val="fr-FR"/>
              </w:rPr>
            </w:pPr>
          </w:p>
        </w:tc>
        <w:tc>
          <w:tcPr>
            <w:tcW w:w="553" w:type="pct"/>
            <w:vAlign w:val="center"/>
          </w:tcPr>
          <w:p w14:paraId="42024915" w14:textId="77777777" w:rsidR="00DD0A6F" w:rsidRPr="00605FB8" w:rsidRDefault="00DD0A6F" w:rsidP="00DD0A6F">
            <w:pPr>
              <w:rPr>
                <w:rFonts w:ascii="Arial Narrow" w:eastAsia="Times New Roman" w:hAnsi="Arial Narrow"/>
                <w:color w:val="000000"/>
                <w:sz w:val="18"/>
                <w:szCs w:val="18"/>
                <w:lang w:val="fr-FR" w:eastAsia="fr-FR"/>
              </w:rPr>
            </w:pPr>
          </w:p>
        </w:tc>
      </w:tr>
      <w:tr w:rsidR="00DD0A6F" w:rsidRPr="00145CE2" w14:paraId="49074CA5" w14:textId="77777777" w:rsidTr="003B248F">
        <w:trPr>
          <w:cantSplit/>
        </w:trPr>
        <w:tc>
          <w:tcPr>
            <w:tcW w:w="300" w:type="pct"/>
            <w:vAlign w:val="center"/>
          </w:tcPr>
          <w:p w14:paraId="4B6A3667" w14:textId="337F7353"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F10b</w:t>
            </w:r>
          </w:p>
        </w:tc>
        <w:tc>
          <w:tcPr>
            <w:tcW w:w="3212" w:type="pct"/>
            <w:vAlign w:val="center"/>
          </w:tcPr>
          <w:p w14:paraId="44B5E60F" w14:textId="77777777" w:rsidR="00DD0A6F" w:rsidRPr="004B1CFB" w:rsidRDefault="00DD0A6F" w:rsidP="00DD0A6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DD0A6F" w:rsidRPr="00605FB8" w:rsidRDefault="00DD0A6F" w:rsidP="00DD0A6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DD0A6F" w:rsidRPr="00605FB8" w:rsidRDefault="00DD0A6F" w:rsidP="00DD0A6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56D749F9" w:rsidR="00755D2C" w:rsidRPr="007579A9" w:rsidRDefault="007579A9" w:rsidP="007579A9">
      <w:pPr>
        <w:rPr>
          <w:rFonts w:ascii="Arial" w:hAnsi="Arial" w:cs="Arial"/>
          <w:sz w:val="18"/>
          <w:szCs w:val="18"/>
          <w:u w:val="single"/>
          <w:lang w:val="fr-FR"/>
        </w:rPr>
      </w:pPr>
      <w:r w:rsidRPr="007579A9">
        <w:rPr>
          <w:rFonts w:ascii="Arial" w:hAnsi="Arial" w:cs="Arial"/>
          <w:sz w:val="18"/>
          <w:szCs w:val="18"/>
          <w:u w:val="single"/>
          <w:lang w:val="fr-FR"/>
        </w:rPr>
        <w:lastRenderedPageBreak/>
        <w:t xml:space="preserve">SECTION G: </w:t>
      </w:r>
      <w:r w:rsidR="00755D2C" w:rsidRPr="007579A9">
        <w:rPr>
          <w:rFonts w:ascii="Arial" w:hAnsi="Arial" w:cs="Arial"/>
          <w:sz w:val="18"/>
          <w:szCs w:val="18"/>
          <w:u w:val="single"/>
          <w:lang w:val="fr-FR"/>
        </w:rPr>
        <w:t xml:space="preserve">Capital social – Confiance aux </w:t>
      </w:r>
      <w:r w:rsidR="00B36BAB" w:rsidRPr="007579A9">
        <w:rPr>
          <w:rFonts w:ascii="Arial" w:hAnsi="Arial" w:cs="Arial"/>
          <w:sz w:val="18"/>
          <w:szCs w:val="18"/>
          <w:u w:val="single"/>
          <w:lang w:val="fr-FR"/>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7579A9"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03B54056"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G1</w:t>
            </w: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5B71C555"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G2</w:t>
            </w: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36AC4085"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G3</w:t>
            </w: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093404B6"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G4</w:t>
            </w: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2BA57E27"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G5</w:t>
            </w: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2BD23B0E"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G6</w:t>
            </w: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3B305C62"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G7</w:t>
            </w: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4954DC57"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G8</w:t>
            </w: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5795CD0C"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G9</w:t>
            </w: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5BA35416" w:rsidR="00FB205D" w:rsidRPr="007579A9" w:rsidRDefault="007579A9" w:rsidP="007579A9">
      <w:pPr>
        <w:rPr>
          <w:rFonts w:ascii="Arial" w:hAnsi="Arial" w:cs="Arial"/>
          <w:sz w:val="18"/>
          <w:szCs w:val="18"/>
          <w:u w:val="single"/>
          <w:lang w:val="fr-FR"/>
        </w:rPr>
      </w:pPr>
      <w:r w:rsidRPr="007579A9">
        <w:rPr>
          <w:rFonts w:ascii="Arial" w:hAnsi="Arial" w:cs="Arial"/>
          <w:sz w:val="18"/>
          <w:szCs w:val="18"/>
          <w:u w:val="single"/>
          <w:lang w:val="fr-FR"/>
        </w:rPr>
        <w:t xml:space="preserve">SECTION H: </w:t>
      </w:r>
      <w:r w:rsidR="00FB205D" w:rsidRPr="007579A9">
        <w:rPr>
          <w:rFonts w:ascii="Arial" w:hAnsi="Arial" w:cs="Arial"/>
          <w:sz w:val="18"/>
          <w:szCs w:val="18"/>
          <w:u w:val="single"/>
          <w:lang w:val="fr-FR"/>
        </w:rPr>
        <w:t>Pe</w:t>
      </w:r>
      <w:r w:rsidR="0052693A" w:rsidRPr="007579A9">
        <w:rPr>
          <w:rFonts w:ascii="Arial" w:hAnsi="Arial" w:cs="Arial"/>
          <w:sz w:val="18"/>
          <w:szCs w:val="18"/>
          <w:u w:val="single"/>
          <w:lang w:val="fr-FR"/>
        </w:rPr>
        <w:t>rception de</w:t>
      </w:r>
      <w:r w:rsidR="001B22EE" w:rsidRPr="007579A9">
        <w:rPr>
          <w:rFonts w:ascii="Arial" w:hAnsi="Arial" w:cs="Arial"/>
          <w:sz w:val="18"/>
          <w:szCs w:val="18"/>
          <w:u w:val="single"/>
          <w:lang w:val="fr-FR"/>
        </w:rPr>
        <w:t xml:space="preserve"> la valeur</w:t>
      </w:r>
      <w:r w:rsidR="0052693A" w:rsidRPr="007579A9">
        <w:rPr>
          <w:rFonts w:ascii="Arial" w:hAnsi="Arial" w:cs="Arial"/>
          <w:sz w:val="18"/>
          <w:szCs w:val="18"/>
          <w:u w:val="single"/>
          <w:lang w:val="fr-FR"/>
        </w:rPr>
        <w:t xml:space="preserve"> </w:t>
      </w:r>
      <w:r w:rsidR="004669D8" w:rsidRPr="007579A9">
        <w:rPr>
          <w:rFonts w:ascii="Arial" w:hAnsi="Arial" w:cs="Arial"/>
          <w:sz w:val="18"/>
          <w:szCs w:val="18"/>
          <w:u w:val="single"/>
          <w:lang w:val="fr-FR"/>
        </w:rPr>
        <w:t>environnementale</w:t>
      </w:r>
      <w:r w:rsidR="00920AC2" w:rsidRPr="007579A9">
        <w:rPr>
          <w:rFonts w:ascii="Arial" w:hAnsi="Arial" w:cs="Arial"/>
          <w:sz w:val="18"/>
          <w:szCs w:val="18"/>
          <w:u w:val="single"/>
          <w:lang w:val="fr-FR"/>
        </w:rPr>
        <w:t xml:space="preserve"> et préférences</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bookmarkStart w:id="12" w:name="_GoBack"/>
      <w:r>
        <w:rPr>
          <w:rFonts w:ascii="Arial" w:hAnsi="Arial" w:cs="Arial"/>
          <w:sz w:val="18"/>
          <w:szCs w:val="18"/>
          <w:lang w:val="fr-FR"/>
        </w:rPr>
        <w:t>Veuillez indiquer à quel point vous êtes d’accord avec les affirmations suivantes</w:t>
      </w:r>
      <w:bookmarkEnd w:id="12"/>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7579A9" w14:paraId="0697EF79" w14:textId="77777777" w:rsidTr="00BA697D">
        <w:tc>
          <w:tcPr>
            <w:tcW w:w="260" w:type="pct"/>
          </w:tcPr>
          <w:p w14:paraId="3D909A6E" w14:textId="77777777" w:rsidR="00BC6FE5" w:rsidRDefault="00BC6FE5" w:rsidP="00BC6FE5">
            <w:pPr>
              <w:pStyle w:val="ListParagraph"/>
              <w:ind w:left="0"/>
              <w:rPr>
                <w:rFonts w:ascii="Arial" w:hAnsi="Arial" w:cs="Arial"/>
                <w:sz w:val="18"/>
                <w:szCs w:val="18"/>
              </w:rPr>
            </w:pPr>
          </w:p>
        </w:tc>
        <w:tc>
          <w:tcPr>
            <w:tcW w:w="3046"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bl>
    <w:p w14:paraId="7FCA062F" w14:textId="540E2104" w:rsidR="00BC6FE5" w:rsidRDefault="00BC6FE5" w:rsidP="00BC6FE5">
      <w:pPr>
        <w:pStyle w:val="ListParagraph"/>
        <w:rPr>
          <w:ins w:id="13" w:author="Daan van Soest" w:date="2018-09-09T10:40:00Z"/>
          <w:rFonts w:ascii="Arial" w:hAnsi="Arial" w:cs="Arial"/>
          <w:sz w:val="18"/>
          <w:szCs w:val="18"/>
        </w:rPr>
      </w:pPr>
    </w:p>
    <w:p w14:paraId="57B49106" w14:textId="77777777" w:rsidR="00D76E40" w:rsidRDefault="00D76E40" w:rsidP="00BC6FE5">
      <w:pPr>
        <w:pStyle w:val="ListParagraph"/>
        <w:rPr>
          <w:ins w:id="14" w:author="Daan van Soest" w:date="2018-09-09T10:40:00Z"/>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920AC2" w14:paraId="1643C613" w14:textId="77777777" w:rsidTr="00067011">
        <w:trPr>
          <w:trHeight w:val="940"/>
        </w:trPr>
        <w:tc>
          <w:tcPr>
            <w:tcW w:w="260" w:type="pct"/>
          </w:tcPr>
          <w:p w14:paraId="58354B67" w14:textId="42DD7FEE" w:rsidR="00920AC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1</w:t>
            </w:r>
          </w:p>
        </w:tc>
        <w:tc>
          <w:tcPr>
            <w:tcW w:w="3046" w:type="pct"/>
          </w:tcPr>
          <w:p w14:paraId="0F9A9380" w14:textId="1F270ED8" w:rsidR="00920AC2" w:rsidRDefault="00920AC2" w:rsidP="00CF2FE4">
            <w:pPr>
              <w:pStyle w:val="ListParagraph"/>
              <w:ind w:left="0"/>
              <w:rPr>
                <w:rFonts w:ascii="Arial" w:hAnsi="Arial" w:cs="Arial"/>
                <w:sz w:val="18"/>
                <w:szCs w:val="18"/>
              </w:rPr>
            </w:pPr>
            <w:r>
              <w:rPr>
                <w:rFonts w:ascii="Arial" w:hAnsi="Arial" w:cs="Arial"/>
                <w:sz w:val="18"/>
                <w:szCs w:val="18"/>
              </w:rPr>
              <w:t xml:space="preserve">Mon revenu agricole varie considérablement d’une année </w:t>
            </w:r>
            <w:proofErr w:type="spellStart"/>
            <w:r>
              <w:rPr>
                <w:rFonts w:ascii="Arial" w:hAnsi="Arial" w:cs="Arial"/>
                <w:sz w:val="18"/>
                <w:szCs w:val="18"/>
              </w:rPr>
              <w:t>a</w:t>
            </w:r>
            <w:proofErr w:type="spellEnd"/>
            <w:r>
              <w:rPr>
                <w:rFonts w:ascii="Arial" w:hAnsi="Arial" w:cs="Arial"/>
                <w:sz w:val="18"/>
                <w:szCs w:val="18"/>
              </w:rPr>
              <w:t xml:space="preserve"> l’autre</w:t>
            </w:r>
          </w:p>
        </w:tc>
        <w:tc>
          <w:tcPr>
            <w:tcW w:w="1694" w:type="pct"/>
          </w:tcPr>
          <w:p w14:paraId="38194A40" w14:textId="77777777" w:rsidR="00920AC2" w:rsidRDefault="00920AC2" w:rsidP="00CF2FE4">
            <w:pPr>
              <w:pStyle w:val="ListParagraph"/>
              <w:ind w:left="0"/>
              <w:rPr>
                <w:rFonts w:ascii="Arial" w:hAnsi="Arial" w:cs="Arial"/>
                <w:sz w:val="18"/>
                <w:szCs w:val="18"/>
              </w:rPr>
            </w:pPr>
            <w:r>
              <w:rPr>
                <w:rFonts w:ascii="Arial" w:hAnsi="Arial" w:cs="Arial"/>
                <w:sz w:val="18"/>
                <w:szCs w:val="18"/>
              </w:rPr>
              <w:t>1=je ne suis pas du tout d’accord</w:t>
            </w:r>
          </w:p>
          <w:p w14:paraId="3D424E4B" w14:textId="77777777" w:rsidR="00920AC2" w:rsidRDefault="00920AC2" w:rsidP="00CF2FE4">
            <w:pPr>
              <w:pStyle w:val="ListParagraph"/>
              <w:ind w:left="0"/>
              <w:rPr>
                <w:rFonts w:ascii="Arial" w:hAnsi="Arial" w:cs="Arial"/>
                <w:sz w:val="18"/>
                <w:szCs w:val="18"/>
              </w:rPr>
            </w:pPr>
            <w:r>
              <w:rPr>
                <w:rFonts w:ascii="Arial" w:hAnsi="Arial" w:cs="Arial"/>
                <w:sz w:val="18"/>
                <w:szCs w:val="18"/>
              </w:rPr>
              <w:t>2=je ne suis pas sure</w:t>
            </w:r>
          </w:p>
          <w:p w14:paraId="33C2734E" w14:textId="77777777" w:rsidR="00920AC2" w:rsidRDefault="00920AC2" w:rsidP="00CF2FE4">
            <w:pPr>
              <w:pStyle w:val="ListParagraph"/>
              <w:ind w:left="0"/>
              <w:rPr>
                <w:rFonts w:ascii="Arial" w:hAnsi="Arial" w:cs="Arial"/>
                <w:sz w:val="18"/>
                <w:szCs w:val="18"/>
              </w:rPr>
            </w:pPr>
            <w:r>
              <w:rPr>
                <w:rFonts w:ascii="Arial" w:hAnsi="Arial" w:cs="Arial"/>
                <w:sz w:val="18"/>
                <w:szCs w:val="18"/>
              </w:rPr>
              <w:t>3=je suis d’accord</w:t>
            </w:r>
          </w:p>
          <w:p w14:paraId="45CE4BEE" w14:textId="77777777" w:rsidR="00920AC2" w:rsidRDefault="00920AC2" w:rsidP="00CF2FE4">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3E43FEFD" w14:textId="77777777" w:rsidTr="00067011">
        <w:trPr>
          <w:trHeight w:val="940"/>
        </w:trPr>
        <w:tc>
          <w:tcPr>
            <w:tcW w:w="260" w:type="pct"/>
          </w:tcPr>
          <w:p w14:paraId="1DC38264" w14:textId="78E79087" w:rsidR="00920AC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2</w:t>
            </w:r>
          </w:p>
        </w:tc>
        <w:tc>
          <w:tcPr>
            <w:tcW w:w="3046" w:type="pct"/>
          </w:tcPr>
          <w:p w14:paraId="706DED06" w14:textId="67498BF2" w:rsidR="00920AC2" w:rsidRDefault="00DC7A4C" w:rsidP="00CF2FE4">
            <w:pPr>
              <w:pStyle w:val="ListParagraph"/>
              <w:ind w:left="0"/>
              <w:rPr>
                <w:rFonts w:ascii="Arial" w:hAnsi="Arial" w:cs="Arial"/>
                <w:sz w:val="18"/>
                <w:szCs w:val="18"/>
              </w:rPr>
            </w:pPr>
            <w:r>
              <w:rPr>
                <w:rFonts w:ascii="Arial" w:hAnsi="Arial" w:cs="Arial"/>
                <w:sz w:val="18"/>
                <w:szCs w:val="18"/>
              </w:rPr>
              <w:t>Mes enfants auront une meilleure vie dans le futur que moi maintenant</w:t>
            </w:r>
          </w:p>
        </w:tc>
        <w:tc>
          <w:tcPr>
            <w:tcW w:w="1694" w:type="pct"/>
          </w:tcPr>
          <w:p w14:paraId="72166269" w14:textId="77777777" w:rsidR="00DC7A4C" w:rsidRDefault="00DC7A4C" w:rsidP="00DC7A4C">
            <w:pPr>
              <w:pStyle w:val="ListParagraph"/>
              <w:ind w:left="0"/>
              <w:rPr>
                <w:rFonts w:ascii="Arial" w:hAnsi="Arial" w:cs="Arial"/>
                <w:sz w:val="18"/>
                <w:szCs w:val="18"/>
              </w:rPr>
            </w:pPr>
            <w:r>
              <w:rPr>
                <w:rFonts w:ascii="Arial" w:hAnsi="Arial" w:cs="Arial"/>
                <w:sz w:val="18"/>
                <w:szCs w:val="18"/>
              </w:rPr>
              <w:t>1=je ne suis pas du tout d’accord</w:t>
            </w:r>
          </w:p>
          <w:p w14:paraId="5FCA48EF" w14:textId="77777777" w:rsidR="00DC7A4C" w:rsidRDefault="00DC7A4C" w:rsidP="00DC7A4C">
            <w:pPr>
              <w:pStyle w:val="ListParagraph"/>
              <w:ind w:left="0"/>
              <w:rPr>
                <w:rFonts w:ascii="Arial" w:hAnsi="Arial" w:cs="Arial"/>
                <w:sz w:val="18"/>
                <w:szCs w:val="18"/>
              </w:rPr>
            </w:pPr>
            <w:r>
              <w:rPr>
                <w:rFonts w:ascii="Arial" w:hAnsi="Arial" w:cs="Arial"/>
                <w:sz w:val="18"/>
                <w:szCs w:val="18"/>
              </w:rPr>
              <w:t>2=je ne suis pas sure</w:t>
            </w:r>
          </w:p>
          <w:p w14:paraId="6E5CDD27" w14:textId="77777777" w:rsidR="00DC7A4C" w:rsidRDefault="00DC7A4C" w:rsidP="00DC7A4C">
            <w:pPr>
              <w:pStyle w:val="ListParagraph"/>
              <w:ind w:left="0"/>
              <w:rPr>
                <w:rFonts w:ascii="Arial" w:hAnsi="Arial" w:cs="Arial"/>
                <w:sz w:val="18"/>
                <w:szCs w:val="18"/>
              </w:rPr>
            </w:pPr>
            <w:r>
              <w:rPr>
                <w:rFonts w:ascii="Arial" w:hAnsi="Arial" w:cs="Arial"/>
                <w:sz w:val="18"/>
                <w:szCs w:val="18"/>
              </w:rPr>
              <w:t>3=je suis d’accord</w:t>
            </w:r>
          </w:p>
          <w:p w14:paraId="442AEFF2" w14:textId="7B9D0352" w:rsidR="00920AC2" w:rsidRDefault="00DC7A4C" w:rsidP="00DC7A4C">
            <w:pPr>
              <w:pStyle w:val="ListParagraph"/>
              <w:ind w:left="0"/>
              <w:rPr>
                <w:rFonts w:ascii="Arial" w:hAnsi="Arial" w:cs="Arial"/>
                <w:sz w:val="18"/>
                <w:szCs w:val="18"/>
              </w:rPr>
            </w:pPr>
            <w:r>
              <w:rPr>
                <w:rFonts w:ascii="Arial" w:hAnsi="Arial" w:cs="Arial"/>
                <w:sz w:val="18"/>
                <w:szCs w:val="18"/>
              </w:rPr>
              <w:t>4=je suis absolument d’accord</w:t>
            </w:r>
          </w:p>
        </w:tc>
      </w:tr>
    </w:tbl>
    <w:p w14:paraId="5783E327" w14:textId="04BCC098" w:rsidR="00920AC2" w:rsidRPr="00DC7A4C" w:rsidRDefault="00920AC2" w:rsidP="00BC6FE5">
      <w:pPr>
        <w:pStyle w:val="ListParagraph"/>
        <w:rPr>
          <w:rFonts w:ascii="Arial" w:hAnsi="Arial" w:cs="Arial"/>
          <w:sz w:val="18"/>
          <w:szCs w:val="18"/>
        </w:rPr>
      </w:pPr>
    </w:p>
    <w:p w14:paraId="28B00BAD" w14:textId="42BC0E3E" w:rsidR="00920AC2" w:rsidRDefault="00920AC2" w:rsidP="00BC6FE5">
      <w:pPr>
        <w:pStyle w:val="ListParagraph"/>
        <w:rPr>
          <w:rFonts w:ascii="Arial" w:hAnsi="Arial" w:cs="Arial"/>
          <w:sz w:val="18"/>
          <w:szCs w:val="18"/>
        </w:rPr>
      </w:pPr>
    </w:p>
    <w:p w14:paraId="437B35F1" w14:textId="6DF1DD9F" w:rsidR="00DC7A4C" w:rsidRDefault="00DC7A4C"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DC7A4C" w:rsidRPr="007579A9" w14:paraId="142A9016" w14:textId="77777777" w:rsidTr="00CF2FE4">
        <w:trPr>
          <w:trHeight w:val="940"/>
        </w:trPr>
        <w:tc>
          <w:tcPr>
            <w:tcW w:w="260" w:type="pct"/>
          </w:tcPr>
          <w:p w14:paraId="30F4AF85" w14:textId="35DA3AC7" w:rsidR="00DC7A4C"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3</w:t>
            </w:r>
          </w:p>
        </w:tc>
        <w:tc>
          <w:tcPr>
            <w:tcW w:w="3045" w:type="pct"/>
          </w:tcPr>
          <w:p w14:paraId="35FE44AE" w14:textId="72E42B80" w:rsidR="00DC7A4C" w:rsidRDefault="00DC7A4C" w:rsidP="00CF2FE4">
            <w:pPr>
              <w:pStyle w:val="ListParagraph"/>
              <w:ind w:left="0"/>
              <w:rPr>
                <w:rFonts w:ascii="Arial" w:hAnsi="Arial" w:cs="Arial"/>
                <w:sz w:val="18"/>
                <w:szCs w:val="18"/>
              </w:rPr>
            </w:pPr>
            <w:r>
              <w:rPr>
                <w:rFonts w:ascii="Arial" w:hAnsi="Arial" w:cs="Arial"/>
                <w:sz w:val="18"/>
                <w:szCs w:val="18"/>
              </w:rPr>
              <w:t xml:space="preserve">En général, a quel dégrée êtes-vous prêt à prendre des risques concernant votre production agricole pour de meilleures chances d’augmenter votre revenu ? </w:t>
            </w:r>
          </w:p>
        </w:tc>
        <w:tc>
          <w:tcPr>
            <w:tcW w:w="1694" w:type="pct"/>
          </w:tcPr>
          <w:p w14:paraId="014D9EBF" w14:textId="77777777" w:rsidR="00DC7A4C" w:rsidRDefault="00DC7A4C" w:rsidP="00CF2FE4">
            <w:pPr>
              <w:pStyle w:val="ListParagraph"/>
              <w:ind w:left="0"/>
              <w:rPr>
                <w:rFonts w:ascii="Arial" w:hAnsi="Arial" w:cs="Arial"/>
                <w:sz w:val="18"/>
                <w:szCs w:val="18"/>
              </w:rPr>
            </w:pPr>
            <w:r>
              <w:rPr>
                <w:rFonts w:ascii="Arial" w:hAnsi="Arial" w:cs="Arial"/>
                <w:sz w:val="18"/>
                <w:szCs w:val="18"/>
              </w:rPr>
              <w:t>1=Pas du tout</w:t>
            </w:r>
          </w:p>
          <w:p w14:paraId="3B738AC9" w14:textId="6CD4FB5D" w:rsidR="00DC7A4C" w:rsidRDefault="00DC7A4C" w:rsidP="00CF2FE4">
            <w:pPr>
              <w:pStyle w:val="ListParagraph"/>
              <w:ind w:left="0"/>
              <w:rPr>
                <w:rFonts w:ascii="Arial" w:hAnsi="Arial" w:cs="Arial"/>
                <w:sz w:val="18"/>
                <w:szCs w:val="18"/>
              </w:rPr>
            </w:pPr>
            <w:r>
              <w:rPr>
                <w:rFonts w:ascii="Arial" w:hAnsi="Arial" w:cs="Arial"/>
                <w:sz w:val="18"/>
                <w:szCs w:val="18"/>
              </w:rPr>
              <w:t>2=je ne sais pas</w:t>
            </w:r>
          </w:p>
          <w:p w14:paraId="19A07B32" w14:textId="77777777" w:rsidR="00DC7A4C" w:rsidRDefault="00DC7A4C" w:rsidP="00CF2FE4">
            <w:pPr>
              <w:pStyle w:val="ListParagraph"/>
              <w:ind w:left="0"/>
              <w:rPr>
                <w:rFonts w:ascii="Arial" w:hAnsi="Arial" w:cs="Arial"/>
                <w:sz w:val="18"/>
                <w:szCs w:val="18"/>
              </w:rPr>
            </w:pPr>
            <w:r>
              <w:rPr>
                <w:rFonts w:ascii="Arial" w:hAnsi="Arial" w:cs="Arial"/>
                <w:sz w:val="18"/>
                <w:szCs w:val="18"/>
              </w:rPr>
              <w:t>3=J’aime tenter ma chance quelques fois</w:t>
            </w:r>
          </w:p>
          <w:p w14:paraId="769D85FF" w14:textId="5DFDDF24" w:rsidR="00DC7A4C" w:rsidRDefault="00DC7A4C" w:rsidP="00CF2FE4">
            <w:pPr>
              <w:pStyle w:val="ListParagraph"/>
              <w:ind w:left="0"/>
              <w:rPr>
                <w:rFonts w:ascii="Arial" w:hAnsi="Arial" w:cs="Arial"/>
                <w:sz w:val="18"/>
                <w:szCs w:val="18"/>
              </w:rPr>
            </w:pPr>
            <w:r>
              <w:rPr>
                <w:rFonts w:ascii="Arial" w:hAnsi="Arial" w:cs="Arial"/>
                <w:sz w:val="18"/>
                <w:szCs w:val="18"/>
              </w:rPr>
              <w:t>4=je suis toujours prêt à prendre des risques</w:t>
            </w:r>
          </w:p>
        </w:tc>
      </w:tr>
      <w:tr w:rsidR="00DC7A4C" w:rsidRPr="00DC7A4C" w14:paraId="0B5FC0E7" w14:textId="77777777" w:rsidTr="00CF2FE4">
        <w:trPr>
          <w:trHeight w:val="940"/>
        </w:trPr>
        <w:tc>
          <w:tcPr>
            <w:tcW w:w="260" w:type="pct"/>
          </w:tcPr>
          <w:p w14:paraId="327882D5" w14:textId="79E5144A" w:rsidR="00DC7A4C"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4</w:t>
            </w:r>
          </w:p>
        </w:tc>
        <w:tc>
          <w:tcPr>
            <w:tcW w:w="3045" w:type="pct"/>
          </w:tcPr>
          <w:p w14:paraId="543FF387" w14:textId="7A230987" w:rsidR="00DC7A4C" w:rsidRDefault="00DC7A4C" w:rsidP="00CF2FE4">
            <w:pPr>
              <w:pStyle w:val="ListParagraph"/>
              <w:ind w:left="0"/>
              <w:rPr>
                <w:rFonts w:ascii="Arial" w:hAnsi="Arial" w:cs="Arial"/>
                <w:sz w:val="18"/>
                <w:szCs w:val="18"/>
              </w:rPr>
            </w:pPr>
            <w:r>
              <w:rPr>
                <w:rFonts w:ascii="Arial" w:hAnsi="Arial" w:cs="Arial"/>
                <w:sz w:val="18"/>
                <w:szCs w:val="18"/>
              </w:rPr>
              <w:t xml:space="preserve">Supposez que vous avez l’option de de </w:t>
            </w:r>
            <w:r w:rsidR="00E90E82">
              <w:rPr>
                <w:rFonts w:ascii="Arial" w:hAnsi="Arial" w:cs="Arial"/>
                <w:sz w:val="18"/>
                <w:szCs w:val="18"/>
              </w:rPr>
              <w:t>payer</w:t>
            </w:r>
            <w:r>
              <w:rPr>
                <w:rFonts w:ascii="Arial" w:hAnsi="Arial" w:cs="Arial"/>
                <w:sz w:val="18"/>
                <w:szCs w:val="18"/>
              </w:rPr>
              <w:t xml:space="preserve"> 2000FCFA </w:t>
            </w:r>
            <w:r w:rsidR="00E90E82">
              <w:rPr>
                <w:rFonts w:ascii="Arial" w:hAnsi="Arial" w:cs="Arial"/>
                <w:sz w:val="18"/>
                <w:szCs w:val="18"/>
              </w:rPr>
              <w:t>aujourd’hui et de recevoir 3000FCFA le mois prochain. Seriez-vous prêt à le faire ?</w:t>
            </w:r>
          </w:p>
        </w:tc>
        <w:tc>
          <w:tcPr>
            <w:tcW w:w="1694" w:type="pct"/>
          </w:tcPr>
          <w:p w14:paraId="20F2D4B1" w14:textId="7FAB9641" w:rsidR="00E90E82" w:rsidRDefault="00E90E82" w:rsidP="00E90E82">
            <w:pPr>
              <w:pStyle w:val="ListParagraph"/>
              <w:ind w:left="0"/>
              <w:rPr>
                <w:rFonts w:ascii="Arial" w:hAnsi="Arial" w:cs="Arial"/>
                <w:sz w:val="18"/>
                <w:szCs w:val="18"/>
              </w:rPr>
            </w:pPr>
            <w:r>
              <w:rPr>
                <w:rFonts w:ascii="Arial" w:hAnsi="Arial" w:cs="Arial"/>
                <w:sz w:val="18"/>
                <w:szCs w:val="18"/>
              </w:rPr>
              <w:t>1=Jamais</w:t>
            </w:r>
          </w:p>
          <w:p w14:paraId="1ED65575" w14:textId="195E5587" w:rsidR="00E90E82" w:rsidRDefault="00E90E82" w:rsidP="00E90E82">
            <w:pPr>
              <w:pStyle w:val="ListParagraph"/>
              <w:ind w:left="0"/>
              <w:rPr>
                <w:rFonts w:ascii="Arial" w:hAnsi="Arial" w:cs="Arial"/>
                <w:sz w:val="18"/>
                <w:szCs w:val="18"/>
              </w:rPr>
            </w:pPr>
            <w:r>
              <w:rPr>
                <w:rFonts w:ascii="Arial" w:hAnsi="Arial" w:cs="Arial"/>
                <w:sz w:val="18"/>
                <w:szCs w:val="18"/>
              </w:rPr>
              <w:t>2=je ne crois pas</w:t>
            </w:r>
          </w:p>
          <w:p w14:paraId="1F99241A" w14:textId="54795045" w:rsidR="00E90E82" w:rsidRDefault="00E90E82" w:rsidP="00E90E82">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346E6D31" w14:textId="5E5AD740" w:rsidR="00DC7A4C" w:rsidRDefault="00E90E82" w:rsidP="00E90E82">
            <w:pPr>
              <w:pStyle w:val="ListParagraph"/>
              <w:ind w:left="0"/>
              <w:rPr>
                <w:rFonts w:ascii="Arial" w:hAnsi="Arial" w:cs="Arial"/>
                <w:sz w:val="18"/>
                <w:szCs w:val="18"/>
              </w:rPr>
            </w:pPr>
            <w:r>
              <w:rPr>
                <w:rFonts w:ascii="Arial" w:hAnsi="Arial" w:cs="Arial"/>
                <w:sz w:val="18"/>
                <w:szCs w:val="18"/>
              </w:rPr>
              <w:t>4=je le ferai certainement</w:t>
            </w:r>
          </w:p>
        </w:tc>
      </w:tr>
      <w:tr w:rsidR="00E90E82" w:rsidRPr="005709C0" w14:paraId="1A6458D3" w14:textId="77777777" w:rsidTr="00CF2FE4">
        <w:trPr>
          <w:trHeight w:val="940"/>
        </w:trPr>
        <w:tc>
          <w:tcPr>
            <w:tcW w:w="260" w:type="pct"/>
          </w:tcPr>
          <w:p w14:paraId="46123C2B" w14:textId="442C2B93" w:rsidR="00E90E8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5</w:t>
            </w:r>
          </w:p>
        </w:tc>
        <w:tc>
          <w:tcPr>
            <w:tcW w:w="3045" w:type="pct"/>
          </w:tcPr>
          <w:p w14:paraId="449B1F7A" w14:textId="39B93480" w:rsidR="00E90E82" w:rsidRPr="005709C0" w:rsidRDefault="00E90E82" w:rsidP="00CF2FE4">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w:t>
            </w:r>
            <w:r w:rsidR="005709C0">
              <w:rPr>
                <w:rFonts w:ascii="Arial" w:hAnsi="Arial" w:cs="Arial"/>
                <w:sz w:val="18"/>
                <w:szCs w:val="18"/>
              </w:rPr>
              <w:t xml:space="preserve">lancer une pièce d’argent. </w:t>
            </w:r>
            <w:r w:rsidR="005709C0" w:rsidRPr="00CF2FE4">
              <w:rPr>
                <w:rFonts w:ascii="Arial" w:hAnsi="Arial" w:cs="Arial"/>
                <w:sz w:val="18"/>
                <w:szCs w:val="18"/>
              </w:rPr>
              <w:t xml:space="preserve">Si </w:t>
            </w:r>
            <w:proofErr w:type="spellStart"/>
            <w:r w:rsidR="005709C0" w:rsidRPr="00CF2FE4">
              <w:rPr>
                <w:rFonts w:ascii="Arial" w:hAnsi="Arial" w:cs="Arial"/>
                <w:sz w:val="18"/>
                <w:szCs w:val="18"/>
              </w:rPr>
              <w:t>ca</w:t>
            </w:r>
            <w:proofErr w:type="spellEnd"/>
            <w:r w:rsidR="005709C0" w:rsidRPr="00CF2FE4">
              <w:rPr>
                <w:rFonts w:ascii="Arial" w:hAnsi="Arial" w:cs="Arial"/>
                <w:sz w:val="18"/>
                <w:szCs w:val="18"/>
              </w:rPr>
              <w:t xml:space="preserve"> retombe sur pile, vous recevrez 3000FCFA. </w:t>
            </w:r>
            <w:r w:rsidR="005709C0" w:rsidRPr="005709C0">
              <w:rPr>
                <w:rFonts w:ascii="Arial" w:hAnsi="Arial" w:cs="Arial"/>
                <w:sz w:val="18"/>
                <w:szCs w:val="18"/>
              </w:rPr>
              <w:t>Si ça retombe sur face, vous allez devoir payer 2000FCFA.</w:t>
            </w:r>
            <w:r w:rsidR="005709C0">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1FADABB6" w14:textId="77777777" w:rsidR="005709C0" w:rsidRDefault="005709C0" w:rsidP="005709C0">
            <w:pPr>
              <w:pStyle w:val="ListParagraph"/>
              <w:ind w:left="0"/>
              <w:rPr>
                <w:rFonts w:ascii="Arial" w:hAnsi="Arial" w:cs="Arial"/>
                <w:sz w:val="18"/>
                <w:szCs w:val="18"/>
              </w:rPr>
            </w:pPr>
            <w:r>
              <w:rPr>
                <w:rFonts w:ascii="Arial" w:hAnsi="Arial" w:cs="Arial"/>
                <w:sz w:val="18"/>
                <w:szCs w:val="18"/>
              </w:rPr>
              <w:t>1=Jamais</w:t>
            </w:r>
          </w:p>
          <w:p w14:paraId="64A138A9" w14:textId="77777777" w:rsidR="005709C0" w:rsidRDefault="005709C0" w:rsidP="005709C0">
            <w:pPr>
              <w:pStyle w:val="ListParagraph"/>
              <w:ind w:left="0"/>
              <w:rPr>
                <w:rFonts w:ascii="Arial" w:hAnsi="Arial" w:cs="Arial"/>
                <w:sz w:val="18"/>
                <w:szCs w:val="18"/>
              </w:rPr>
            </w:pPr>
            <w:r>
              <w:rPr>
                <w:rFonts w:ascii="Arial" w:hAnsi="Arial" w:cs="Arial"/>
                <w:sz w:val="18"/>
                <w:szCs w:val="18"/>
              </w:rPr>
              <w:t>2=je ne crois pas</w:t>
            </w:r>
          </w:p>
          <w:p w14:paraId="1807998B" w14:textId="77777777" w:rsidR="005709C0" w:rsidRDefault="005709C0" w:rsidP="005709C0">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0E136DB4" w14:textId="769A1D6B" w:rsidR="00E90E82" w:rsidRPr="005709C0" w:rsidRDefault="005709C0" w:rsidP="005709C0">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e adjognon" w:date="2018-09-21T14:44:00Z" w:initials="sa">
    <w:p w14:paraId="0D8C2DB5" w14:textId="0AB24A0C" w:rsidR="00317004" w:rsidRDefault="00317004">
      <w:pPr>
        <w:pStyle w:val="CommentText"/>
        <w:rPr>
          <w:lang w:val="en-US"/>
        </w:rPr>
      </w:pPr>
      <w:r>
        <w:rPr>
          <w:rStyle w:val="CommentReference"/>
        </w:rPr>
        <w:annotationRef/>
      </w:r>
      <w:proofErr w:type="spellStart"/>
      <w:r w:rsidRPr="00AB2522">
        <w:rPr>
          <w:lang w:val="en-US"/>
        </w:rPr>
        <w:t>Lets</w:t>
      </w:r>
      <w:proofErr w:type="spellEnd"/>
      <w:r w:rsidRPr="00AB2522">
        <w:rPr>
          <w:lang w:val="en-US"/>
        </w:rPr>
        <w:t xml:space="preserve"> make sure these are all included in survey CTO</w:t>
      </w:r>
    </w:p>
    <w:p w14:paraId="418AEBC6" w14:textId="77777777" w:rsidR="00317004" w:rsidRDefault="00317004">
      <w:pPr>
        <w:pStyle w:val="CommentText"/>
        <w:rPr>
          <w:lang w:val="en-US"/>
        </w:rPr>
      </w:pPr>
    </w:p>
    <w:p w14:paraId="68E7D591" w14:textId="20F90E51" w:rsidR="00317004" w:rsidRPr="007C2A34" w:rsidRDefault="00317004">
      <w:pPr>
        <w:pStyle w:val="CommentText"/>
        <w:rPr>
          <w:color w:val="FF0000"/>
          <w:lang w:val="en-US"/>
        </w:rPr>
      </w:pPr>
      <w:r w:rsidRPr="007C2A34">
        <w:rPr>
          <w:color w:val="FF0000"/>
          <w:lang w:val="en-US"/>
        </w:rPr>
        <w:t xml:space="preserve">A part “lieu de </w:t>
      </w:r>
      <w:proofErr w:type="spellStart"/>
      <w:r w:rsidRPr="007C2A34">
        <w:rPr>
          <w:color w:val="FF0000"/>
          <w:lang w:val="en-US"/>
        </w:rPr>
        <w:t>l’enquête</w:t>
      </w:r>
      <w:proofErr w:type="spellEnd"/>
      <w:r w:rsidRPr="007C2A34">
        <w:rPr>
          <w:color w:val="FF0000"/>
          <w:lang w:val="en-US"/>
        </w:rPr>
        <w:t xml:space="preserve">”, the other </w:t>
      </w:r>
      <w:proofErr w:type="spellStart"/>
      <w:r w:rsidRPr="007C2A34">
        <w:rPr>
          <w:color w:val="FF0000"/>
          <w:lang w:val="en-US"/>
        </w:rPr>
        <w:t>infos</w:t>
      </w:r>
      <w:proofErr w:type="spellEnd"/>
      <w:r w:rsidRPr="007C2A34">
        <w:rPr>
          <w:color w:val="FF0000"/>
          <w:lang w:val="en-US"/>
        </w:rPr>
        <w:t xml:space="preserve"> are in the </w:t>
      </w:r>
      <w:proofErr w:type="spellStart"/>
      <w:r w:rsidRPr="007C2A34">
        <w:rPr>
          <w:color w:val="FF0000"/>
          <w:lang w:val="en-US"/>
        </w:rPr>
        <w:t>surveyCTO</w:t>
      </w:r>
      <w:proofErr w:type="spellEnd"/>
    </w:p>
    <w:p w14:paraId="4C83BAEC" w14:textId="7CBC3771" w:rsidR="00317004" w:rsidRPr="007C2A34" w:rsidRDefault="00317004">
      <w:pPr>
        <w:pStyle w:val="CommentText"/>
        <w:rPr>
          <w:color w:val="FF0000"/>
          <w:lang w:val="en-US"/>
        </w:rPr>
      </w:pPr>
    </w:p>
  </w:comment>
  <w:comment w:id="1" w:author="Jonas Christoph Guthoff" w:date="2018-09-28T15:16:00Z" w:initials="JCG">
    <w:p w14:paraId="50A630FC" w14:textId="32FAEB82" w:rsidR="007829E8" w:rsidRDefault="007829E8">
      <w:pPr>
        <w:pStyle w:val="CommentText"/>
      </w:pPr>
      <w:r>
        <w:rPr>
          <w:rStyle w:val="CommentReference"/>
        </w:rPr>
        <w:annotationRef/>
      </w:r>
      <w:r>
        <w:t xml:space="preserve">How </w:t>
      </w:r>
      <w:proofErr w:type="spellStart"/>
      <w:r>
        <w:t>should</w:t>
      </w:r>
      <w:proofErr w:type="spellEnd"/>
      <w:r>
        <w:t xml:space="preserve"> </w:t>
      </w:r>
      <w:proofErr w:type="spellStart"/>
      <w:r>
        <w:t>we</w:t>
      </w:r>
      <w:proofErr w:type="spellEnd"/>
      <w:r>
        <w:t xml:space="preserve"> </w:t>
      </w:r>
      <w:proofErr w:type="spellStart"/>
      <w:r>
        <w:t>specify</w:t>
      </w:r>
      <w:proofErr w:type="spellEnd"/>
      <w:r>
        <w:t xml:space="preserve"> the place ?</w:t>
      </w:r>
      <w:r w:rsidR="00355D4B">
        <w:t xml:space="preserve"> The </w:t>
      </w:r>
      <w:proofErr w:type="spellStart"/>
      <w:r w:rsidR="00355D4B">
        <w:t>geolocation</w:t>
      </w:r>
      <w:proofErr w:type="spellEnd"/>
      <w:r w:rsidR="00355D4B">
        <w:t xml:space="preserve"> is </w:t>
      </w:r>
      <w:proofErr w:type="spellStart"/>
      <w:r w:rsidR="00355D4B">
        <w:t>taken</w:t>
      </w:r>
      <w:proofErr w:type="spellEnd"/>
      <w:r w:rsidR="00355D4B">
        <w:t xml:space="preserve"> at the end.</w:t>
      </w:r>
    </w:p>
    <w:p w14:paraId="5F29BB2F" w14:textId="77777777" w:rsidR="00355D4B" w:rsidRDefault="00355D4B">
      <w:pPr>
        <w:pStyle w:val="CommentText"/>
      </w:pPr>
    </w:p>
    <w:p w14:paraId="6A59D4CE" w14:textId="763454CD" w:rsidR="007829E8" w:rsidRDefault="007829E8">
      <w:pPr>
        <w:pStyle w:val="CommentText"/>
      </w:pPr>
    </w:p>
  </w:comment>
  <w:comment w:id="2" w:author="serge adjognon" w:date="2018-09-21T14:44:00Z" w:initials="sa">
    <w:p w14:paraId="04ADBF9D" w14:textId="77777777" w:rsidR="00317004" w:rsidRPr="00AB2522" w:rsidRDefault="00317004">
      <w:pPr>
        <w:pStyle w:val="CommentText"/>
        <w:rPr>
          <w:lang w:val="en-US"/>
        </w:rPr>
      </w:pPr>
      <w:r>
        <w:rPr>
          <w:rStyle w:val="CommentReference"/>
        </w:rPr>
        <w:annotationRef/>
      </w:r>
      <w:proofErr w:type="spellStart"/>
      <w:r w:rsidRPr="00AB2522">
        <w:rPr>
          <w:lang w:val="en-US"/>
        </w:rPr>
        <w:t>ACtually</w:t>
      </w:r>
      <w:proofErr w:type="spellEnd"/>
      <w:r w:rsidRPr="00AB2522">
        <w:rPr>
          <w:lang w:val="en-US"/>
        </w:rPr>
        <w:t xml:space="preserve">, the enumerator should have the list of HHID and farmers and use it to locate them so that the « pre </w:t>
      </w:r>
      <w:proofErr w:type="spellStart"/>
      <w:r w:rsidRPr="00AB2522">
        <w:rPr>
          <w:lang w:val="en-US"/>
        </w:rPr>
        <w:t>rempli</w:t>
      </w:r>
      <w:proofErr w:type="spellEnd"/>
      <w:r w:rsidRPr="00AB2522">
        <w:rPr>
          <w:lang w:val="en-US"/>
        </w:rPr>
        <w:t xml:space="preserve"> » information appears automatically. Does this make </w:t>
      </w:r>
      <w:proofErr w:type="gramStart"/>
      <w:r w:rsidRPr="00AB2522">
        <w:rPr>
          <w:lang w:val="en-US"/>
        </w:rPr>
        <w:t>sense ?</w:t>
      </w:r>
      <w:proofErr w:type="gramEnd"/>
      <w:r w:rsidRPr="00AB2522">
        <w:rPr>
          <w:lang w:val="en-US"/>
        </w:rPr>
        <w:t xml:space="preserve"> </w:t>
      </w:r>
    </w:p>
    <w:p w14:paraId="4AC3C2BA" w14:textId="77777777" w:rsidR="00317004" w:rsidRPr="00AB2522" w:rsidRDefault="00317004">
      <w:pPr>
        <w:pStyle w:val="CommentText"/>
        <w:rPr>
          <w:lang w:val="en-US"/>
        </w:rPr>
      </w:pPr>
    </w:p>
    <w:p w14:paraId="5A53F577" w14:textId="02A4B85D" w:rsidR="00317004" w:rsidRDefault="00317004">
      <w:pPr>
        <w:pStyle w:val="CommentText"/>
        <w:rPr>
          <w:lang w:val="en-US"/>
        </w:rPr>
      </w:pPr>
      <w:r w:rsidRPr="00AB2522">
        <w:rPr>
          <w:lang w:val="en-US"/>
        </w:rPr>
        <w:t xml:space="preserve">You have </w:t>
      </w:r>
      <w:proofErr w:type="gramStart"/>
      <w:r w:rsidRPr="00AB2522">
        <w:rPr>
          <w:lang w:val="en-US"/>
        </w:rPr>
        <w:t>the  data</w:t>
      </w:r>
      <w:proofErr w:type="gramEnd"/>
      <w:r w:rsidRPr="00AB2522">
        <w:rPr>
          <w:lang w:val="en-US"/>
        </w:rPr>
        <w:t xml:space="preserve"> from the baseline. You can use it to prepare the CSV file that you can then upload in the CTO system so that we can see what it look like in reality already </w:t>
      </w:r>
    </w:p>
    <w:p w14:paraId="0DA70FD2" w14:textId="77777777" w:rsidR="00317004" w:rsidRDefault="00317004">
      <w:pPr>
        <w:pStyle w:val="CommentText"/>
        <w:rPr>
          <w:lang w:val="en-US"/>
        </w:rPr>
      </w:pPr>
    </w:p>
    <w:p w14:paraId="5D16AF53" w14:textId="4A50DA4B" w:rsidR="00317004" w:rsidRPr="00AB2522" w:rsidRDefault="00317004">
      <w:pPr>
        <w:pStyle w:val="CommentText"/>
        <w:rPr>
          <w:lang w:val="en-US"/>
        </w:rPr>
      </w:pPr>
      <w:r w:rsidRPr="007C2A34">
        <w:rPr>
          <w:color w:val="FF0000"/>
          <w:lang w:val="en-US"/>
        </w:rPr>
        <w:t xml:space="preserve">These </w:t>
      </w:r>
      <w:proofErr w:type="spellStart"/>
      <w:r w:rsidRPr="007C2A34">
        <w:rPr>
          <w:color w:val="FF0000"/>
          <w:lang w:val="en-US"/>
        </w:rPr>
        <w:t>infos</w:t>
      </w:r>
      <w:proofErr w:type="spellEnd"/>
      <w:r w:rsidRPr="007C2A34">
        <w:rPr>
          <w:color w:val="FF0000"/>
          <w:lang w:val="en-US"/>
        </w:rPr>
        <w:t xml:space="preserve"> will be included in the final version</w:t>
      </w:r>
    </w:p>
  </w:comment>
  <w:comment w:id="4" w:author="serge adjognon" w:date="2018-09-21T15:37:00Z" w:initials="sa">
    <w:p w14:paraId="2F37FA8A" w14:textId="538697C9" w:rsidR="00317004" w:rsidRDefault="00317004">
      <w:pPr>
        <w:pStyle w:val="CommentText"/>
      </w:pPr>
      <w:r>
        <w:rPr>
          <w:rStyle w:val="CommentReference"/>
        </w:rPr>
        <w:annotationRef/>
      </w:r>
      <w:r>
        <w:t xml:space="preserve">La programmation de cette partie n’est pas </w:t>
      </w:r>
      <w:proofErr w:type="spellStart"/>
      <w:r>
        <w:t>precise</w:t>
      </w:r>
      <w:proofErr w:type="spellEnd"/>
      <w:r>
        <w:t>…</w:t>
      </w:r>
    </w:p>
    <w:p w14:paraId="1AD3529B" w14:textId="77777777" w:rsidR="00317004" w:rsidRDefault="00317004">
      <w:pPr>
        <w:pStyle w:val="CommentText"/>
      </w:pPr>
    </w:p>
    <w:p w14:paraId="3814B23E" w14:textId="1DF492E0" w:rsidR="00317004" w:rsidRPr="00340116" w:rsidRDefault="00317004">
      <w:pPr>
        <w:pStyle w:val="CommentText"/>
        <w:rPr>
          <w:color w:val="FF0000"/>
        </w:rPr>
      </w:pPr>
      <w:r w:rsidRPr="00340116">
        <w:rPr>
          <w:color w:val="FF0000"/>
        </w:rPr>
        <w:t>Je ne comprends pas bien votre remarque. J’ai mis 5 usages possibles. Si le répondant dit qu’il n’y a plus d’autre usage, le programme arrête de poser les questions.</w:t>
      </w:r>
    </w:p>
  </w:comment>
  <w:comment w:id="3" w:author="Jonas Christoph Guthoff" w:date="2018-09-28T14:42:00Z" w:initials="JCG">
    <w:p w14:paraId="39F3EE0F" w14:textId="59D2BD1A" w:rsidR="006B4707" w:rsidRDefault="00317004">
      <w:pPr>
        <w:pStyle w:val="CommentText"/>
      </w:pPr>
      <w:r>
        <w:rPr>
          <w:rStyle w:val="CommentReference"/>
        </w:rPr>
        <w:annotationRef/>
      </w:r>
      <w:r>
        <w:t xml:space="preserve">Do </w:t>
      </w:r>
      <w:proofErr w:type="spellStart"/>
      <w:r>
        <w:t>we</w:t>
      </w:r>
      <w:proofErr w:type="spellEnd"/>
      <w:r>
        <w:t xml:space="preserve"> have an </w:t>
      </w:r>
      <w:proofErr w:type="spellStart"/>
      <w:r>
        <w:t>idea</w:t>
      </w:r>
      <w:proofErr w:type="spellEnd"/>
      <w:r>
        <w:t xml:space="preserve"> about options </w:t>
      </w:r>
      <w:proofErr w:type="spellStart"/>
      <w:proofErr w:type="gramStart"/>
      <w:r>
        <w:t>here</w:t>
      </w:r>
      <w:proofErr w:type="spellEnd"/>
      <w:r>
        <w:t>?</w:t>
      </w:r>
      <w:proofErr w:type="gramEnd"/>
      <w:r>
        <w:t xml:space="preserve"> </w:t>
      </w:r>
      <w:proofErr w:type="spellStart"/>
      <w:r>
        <w:t>Might</w:t>
      </w:r>
      <w:proofErr w:type="spellEnd"/>
      <w:r>
        <w:t xml:space="preserve"> </w:t>
      </w:r>
      <w:proofErr w:type="spellStart"/>
      <w:r>
        <w:t>be</w:t>
      </w:r>
      <w:proofErr w:type="spellEnd"/>
      <w:r>
        <w:t xml:space="preserve"> </w:t>
      </w:r>
      <w:proofErr w:type="spellStart"/>
      <w:r>
        <w:t>better</w:t>
      </w:r>
      <w:proofErr w:type="spellEnd"/>
      <w:r>
        <w:t xml:space="preserve"> to have </w:t>
      </w:r>
      <w:proofErr w:type="spellStart"/>
      <w:r>
        <w:t>it</w:t>
      </w:r>
      <w:proofErr w:type="spellEnd"/>
      <w:r>
        <w:t xml:space="preserve"> </w:t>
      </w:r>
      <w:proofErr w:type="spellStart"/>
      <w:r>
        <w:t>coded</w:t>
      </w:r>
      <w:proofErr w:type="spellEnd"/>
      <w:r>
        <w:t xml:space="preserve"> up </w:t>
      </w:r>
      <w:proofErr w:type="spellStart"/>
      <w:r>
        <w:t>instead</w:t>
      </w:r>
      <w:proofErr w:type="spellEnd"/>
      <w:r>
        <w:t xml:space="preserve"> of </w:t>
      </w:r>
      <w:proofErr w:type="spellStart"/>
      <w:r>
        <w:t>text</w:t>
      </w:r>
      <w:proofErr w:type="spellEnd"/>
    </w:p>
  </w:comment>
  <w:comment w:id="6" w:author="serge adjognon" w:date="2018-09-21T15:54:00Z" w:initials="sa">
    <w:p w14:paraId="5E46999F" w14:textId="6436E17A" w:rsidR="00317004" w:rsidRDefault="00317004">
      <w:pPr>
        <w:pStyle w:val="CommentText"/>
        <w:rPr>
          <w:lang w:val="en-US"/>
        </w:rPr>
      </w:pPr>
      <w:r>
        <w:rPr>
          <w:rStyle w:val="CommentReference"/>
        </w:rPr>
        <w:annotationRef/>
      </w:r>
      <w:r w:rsidRPr="00AB2522">
        <w:rPr>
          <w:lang w:val="en-US"/>
        </w:rPr>
        <w:t>I see that you have included a hard restriction here. Please make it a soft restriction, as it is possible that some people rent land.</w:t>
      </w:r>
    </w:p>
    <w:p w14:paraId="2F4CB718" w14:textId="77777777" w:rsidR="00317004" w:rsidRDefault="00317004">
      <w:pPr>
        <w:pStyle w:val="CommentText"/>
        <w:rPr>
          <w:lang w:val="en-US"/>
        </w:rPr>
      </w:pPr>
    </w:p>
    <w:p w14:paraId="2D18E70A" w14:textId="1D905E5F" w:rsidR="00317004" w:rsidRPr="00AB2522" w:rsidRDefault="00317004">
      <w:pPr>
        <w:pStyle w:val="CommentText"/>
        <w:rPr>
          <w:lang w:val="en-US"/>
        </w:rPr>
      </w:pPr>
      <w:r w:rsidRPr="00340116">
        <w:rPr>
          <w:color w:val="FF0000"/>
          <w:lang w:val="en-US"/>
        </w:rPr>
        <w:t xml:space="preserve">I can remove the restriction. But the idea is to use that for checking. For your question, yes, some </w:t>
      </w:r>
      <w:r>
        <w:rPr>
          <w:color w:val="FF0000"/>
          <w:lang w:val="en-US"/>
        </w:rPr>
        <w:t>farmers</w:t>
      </w:r>
      <w:r w:rsidRPr="00340116">
        <w:rPr>
          <w:color w:val="FF0000"/>
          <w:lang w:val="en-US"/>
        </w:rPr>
        <w:t xml:space="preserve"> can rent land. </w:t>
      </w:r>
    </w:p>
  </w:comment>
  <w:comment w:id="5" w:author="Jonas Christoph Guthoff" w:date="2018-09-28T15:15:00Z" w:initials="JCG">
    <w:p w14:paraId="280CE24F" w14:textId="77777777" w:rsidR="0097353E" w:rsidRDefault="0097353E">
      <w:pPr>
        <w:pStyle w:val="CommentText"/>
      </w:pPr>
      <w:r>
        <w:rPr>
          <w:rStyle w:val="CommentReference"/>
        </w:rPr>
        <w:annotationRef/>
      </w:r>
      <w:r>
        <w:t xml:space="preserve">Do </w:t>
      </w:r>
      <w:proofErr w:type="spellStart"/>
      <w:r>
        <w:t>we</w:t>
      </w:r>
      <w:proofErr w:type="spellEnd"/>
      <w:r>
        <w:t xml:space="preserve"> </w:t>
      </w:r>
      <w:proofErr w:type="spellStart"/>
      <w:r>
        <w:t>want</w:t>
      </w:r>
      <w:proofErr w:type="spellEnd"/>
      <w:r>
        <w:t xml:space="preserve"> to </w:t>
      </w:r>
      <w:proofErr w:type="spellStart"/>
      <w:r>
        <w:t>ask</w:t>
      </w:r>
      <w:proofErr w:type="spellEnd"/>
      <w:r>
        <w:t xml:space="preserve"> about </w:t>
      </w:r>
      <w:proofErr w:type="spellStart"/>
      <w:r>
        <w:t>rented</w:t>
      </w:r>
      <w:proofErr w:type="spellEnd"/>
      <w:r>
        <w:t xml:space="preserve"> land in case the surface in C3 is </w:t>
      </w:r>
      <w:proofErr w:type="spellStart"/>
      <w:r>
        <w:t>larger</w:t>
      </w:r>
      <w:proofErr w:type="spellEnd"/>
      <w:r>
        <w:t xml:space="preserve"> </w:t>
      </w:r>
      <w:proofErr w:type="spellStart"/>
      <w:r>
        <w:t>than</w:t>
      </w:r>
      <w:proofErr w:type="spellEnd"/>
      <w:r>
        <w:t xml:space="preserve"> C2 ?</w:t>
      </w:r>
    </w:p>
    <w:p w14:paraId="12E8D245" w14:textId="3B362A98" w:rsidR="0097353E" w:rsidRDefault="0097353E">
      <w:pPr>
        <w:pStyle w:val="CommentText"/>
      </w:pPr>
    </w:p>
  </w:comment>
  <w:comment w:id="7" w:author="serge adjognon" w:date="2018-09-21T16:02:00Z" w:initials="sa">
    <w:p w14:paraId="2C033914" w14:textId="1B422CE7" w:rsidR="00317004" w:rsidRDefault="00317004">
      <w:pPr>
        <w:pStyle w:val="CommentText"/>
        <w:rPr>
          <w:lang w:val="en-US"/>
        </w:rPr>
      </w:pPr>
      <w:r>
        <w:rPr>
          <w:rStyle w:val="CommentReference"/>
        </w:rPr>
        <w:annotationRef/>
      </w:r>
      <w:r w:rsidRPr="00AB2522">
        <w:rPr>
          <w:lang w:val="en-US"/>
        </w:rPr>
        <w:t>Please pay attention to the exact wording used. It is important to stay consistent</w:t>
      </w:r>
    </w:p>
    <w:p w14:paraId="46812905" w14:textId="77777777" w:rsidR="00317004" w:rsidRDefault="00317004">
      <w:pPr>
        <w:pStyle w:val="CommentText"/>
        <w:rPr>
          <w:lang w:val="en-US"/>
        </w:rPr>
      </w:pPr>
    </w:p>
    <w:p w14:paraId="640F7BBB" w14:textId="018D4A18" w:rsidR="00317004" w:rsidRPr="00340116" w:rsidRDefault="00317004">
      <w:pPr>
        <w:pStyle w:val="CommentText"/>
        <w:rPr>
          <w:color w:val="FF0000"/>
          <w:lang w:val="en-US"/>
        </w:rPr>
      </w:pPr>
      <w:r w:rsidRPr="00340116">
        <w:rPr>
          <w:color w:val="FF0000"/>
          <w:lang w:val="en-US"/>
        </w:rPr>
        <w:t xml:space="preserve">OK. But “Nom de </w:t>
      </w:r>
      <w:proofErr w:type="spellStart"/>
      <w:r w:rsidRPr="00340116">
        <w:rPr>
          <w:color w:val="FF0000"/>
          <w:lang w:val="en-US"/>
        </w:rPr>
        <w:t>l’activité</w:t>
      </w:r>
      <w:proofErr w:type="spellEnd"/>
      <w:r w:rsidRPr="00340116">
        <w:rPr>
          <w:color w:val="FF0000"/>
          <w:lang w:val="en-US"/>
        </w:rPr>
        <w:t xml:space="preserve">” seems not enough clear for me. You can insert explanation and I will </w:t>
      </w:r>
      <w:r>
        <w:rPr>
          <w:color w:val="FF0000"/>
          <w:lang w:val="en-US"/>
        </w:rPr>
        <w:t>add it to the</w:t>
      </w:r>
      <w:r w:rsidRPr="00340116">
        <w:rPr>
          <w:color w:val="FF0000"/>
          <w:lang w:val="en-US"/>
        </w:rPr>
        <w:t xml:space="preserve"> program as hint.</w:t>
      </w:r>
    </w:p>
  </w:comment>
  <w:comment w:id="8" w:author="Jonas Christoph Guthoff" w:date="2018-09-28T15:31:00Z" w:initials="JCG">
    <w:p w14:paraId="74B641B9" w14:textId="77777777" w:rsidR="007829E8" w:rsidRDefault="007829E8">
      <w:pPr>
        <w:pStyle w:val="CommentText"/>
      </w:pPr>
      <w:r>
        <w:rPr>
          <w:rStyle w:val="CommentReference"/>
        </w:rPr>
        <w:annotationRef/>
      </w:r>
      <w:r w:rsidR="007219CC">
        <w:t xml:space="preserve">Is </w:t>
      </w:r>
      <w:proofErr w:type="spellStart"/>
      <w:r w:rsidR="007219CC">
        <w:t>that</w:t>
      </w:r>
      <w:proofErr w:type="spellEnd"/>
      <w:r w:rsidR="007219CC">
        <w:t xml:space="preserve"> </w:t>
      </w:r>
      <w:proofErr w:type="spellStart"/>
      <w:r w:rsidR="007219CC">
        <w:t>covered</w:t>
      </w:r>
      <w:proofErr w:type="spellEnd"/>
      <w:r w:rsidR="007219CC">
        <w:t xml:space="preserve"> by the type of </w:t>
      </w:r>
      <w:proofErr w:type="spellStart"/>
      <w:r w:rsidR="007219CC">
        <w:t>activity</w:t>
      </w:r>
      <w:proofErr w:type="spellEnd"/>
      <w:r w:rsidR="007219CC">
        <w:t xml:space="preserve"> in C19b ?</w:t>
      </w:r>
    </w:p>
    <w:p w14:paraId="12B21EC6" w14:textId="140DE927" w:rsidR="007219CC" w:rsidRDefault="007219CC">
      <w:pPr>
        <w:pStyle w:val="CommentText"/>
      </w:pPr>
    </w:p>
  </w:comment>
  <w:comment w:id="9" w:author="serge adjognon" w:date="2018-09-21T16:09:00Z" w:initials="sa">
    <w:p w14:paraId="47A91EE8" w14:textId="70E0504E" w:rsidR="00317004" w:rsidRDefault="00317004">
      <w:pPr>
        <w:pStyle w:val="CommentText"/>
        <w:rPr>
          <w:lang w:val="en-US"/>
        </w:rPr>
      </w:pPr>
      <w:r>
        <w:rPr>
          <w:rStyle w:val="CommentReference"/>
        </w:rPr>
        <w:annotationRef/>
      </w:r>
      <w:r w:rsidRPr="00AB2522">
        <w:rPr>
          <w:lang w:val="en-US"/>
        </w:rPr>
        <w:t>People should not be able to select more than 2 options</w:t>
      </w:r>
    </w:p>
    <w:p w14:paraId="246033D1" w14:textId="77777777" w:rsidR="00317004" w:rsidRDefault="00317004">
      <w:pPr>
        <w:pStyle w:val="CommentText"/>
        <w:rPr>
          <w:lang w:val="en-US"/>
        </w:rPr>
      </w:pPr>
    </w:p>
    <w:p w14:paraId="19B09C24" w14:textId="0E81C5B9" w:rsidR="00317004" w:rsidRPr="00340116" w:rsidRDefault="00317004">
      <w:pPr>
        <w:pStyle w:val="CommentText"/>
        <w:rPr>
          <w:color w:val="FF0000"/>
          <w:lang w:val="en-US"/>
        </w:rPr>
      </w:pPr>
      <w:r>
        <w:rPr>
          <w:color w:val="FF0000"/>
          <w:lang w:val="en-US"/>
        </w:rPr>
        <w:t xml:space="preserve">For what I know, </w:t>
      </w:r>
      <w:proofErr w:type="spellStart"/>
      <w:r w:rsidRPr="00340116">
        <w:rPr>
          <w:color w:val="FF0000"/>
          <w:lang w:val="en-US"/>
        </w:rPr>
        <w:t>SurveyCTO</w:t>
      </w:r>
      <w:proofErr w:type="spellEnd"/>
      <w:r w:rsidRPr="00340116">
        <w:rPr>
          <w:color w:val="FF0000"/>
          <w:lang w:val="en-US"/>
        </w:rPr>
        <w:t xml:space="preserve"> does not allow this possibility. The available option is to split the question into 2 </w:t>
      </w:r>
      <w:r>
        <w:rPr>
          <w:color w:val="FF0000"/>
          <w:lang w:val="en-US"/>
        </w:rPr>
        <w:t>sub-</w:t>
      </w:r>
      <w:r w:rsidRPr="00340116">
        <w:rPr>
          <w:color w:val="FF0000"/>
          <w:lang w:val="en-US"/>
        </w:rPr>
        <w:t xml:space="preserve">questions: “source de </w:t>
      </w:r>
      <w:proofErr w:type="spellStart"/>
      <w:r w:rsidRPr="00340116">
        <w:rPr>
          <w:color w:val="FF0000"/>
          <w:lang w:val="en-US"/>
        </w:rPr>
        <w:t>financement</w:t>
      </w:r>
      <w:proofErr w:type="spellEnd"/>
      <w:r w:rsidRPr="00340116">
        <w:rPr>
          <w:color w:val="FF0000"/>
          <w:lang w:val="en-US"/>
        </w:rPr>
        <w:t xml:space="preserve"> 1 &amp; source de </w:t>
      </w:r>
      <w:proofErr w:type="spellStart"/>
      <w:r w:rsidRPr="00340116">
        <w:rPr>
          <w:color w:val="FF0000"/>
          <w:lang w:val="en-US"/>
        </w:rPr>
        <w:t>financement</w:t>
      </w:r>
      <w:proofErr w:type="spellEnd"/>
      <w:r w:rsidRPr="00340116">
        <w:rPr>
          <w:color w:val="FF0000"/>
          <w:lang w:val="en-US"/>
        </w:rPr>
        <w:t xml:space="preserve"> 2”</w:t>
      </w:r>
    </w:p>
  </w:comment>
  <w:comment w:id="10" w:author="Jonas Christoph Guthoff" w:date="2018-09-28T15:46:00Z" w:initials="JCG">
    <w:p w14:paraId="5769F2FD" w14:textId="77777777" w:rsidR="0007745E" w:rsidRDefault="0007745E">
      <w:pPr>
        <w:pStyle w:val="CommentText"/>
      </w:pPr>
      <w:r>
        <w:rPr>
          <w:rStyle w:val="CommentReference"/>
        </w:rPr>
        <w:annotationRef/>
      </w:r>
      <w:r>
        <w:t xml:space="preserve">I </w:t>
      </w:r>
      <w:proofErr w:type="spellStart"/>
      <w:r>
        <w:t>changed</w:t>
      </w:r>
      <w:proofErr w:type="spellEnd"/>
      <w:r>
        <w:t xml:space="preserve"> </w:t>
      </w:r>
      <w:proofErr w:type="spellStart"/>
      <w:r>
        <w:t>this</w:t>
      </w:r>
      <w:proofErr w:type="spellEnd"/>
      <w:r>
        <w:t xml:space="preserve"> on </w:t>
      </w:r>
      <w:proofErr w:type="spellStart"/>
      <w:r>
        <w:t>into</w:t>
      </w:r>
      <w:proofErr w:type="spellEnd"/>
      <w:r>
        <w:t xml:space="preserve"> 1 and 2.</w:t>
      </w:r>
    </w:p>
    <w:p w14:paraId="1C69F605" w14:textId="04B96525" w:rsidR="0007745E" w:rsidRDefault="0007745E">
      <w:pPr>
        <w:pStyle w:val="CommentText"/>
      </w:pPr>
    </w:p>
  </w:comment>
  <w:comment w:id="11" w:author="serge adjognon" w:date="2018-09-21T14:33:00Z" w:initials="sa">
    <w:p w14:paraId="16452F74" w14:textId="02F86090" w:rsidR="00317004" w:rsidRDefault="00317004">
      <w:pPr>
        <w:pStyle w:val="CommentText"/>
      </w:pPr>
      <w:r>
        <w:rPr>
          <w:rStyle w:val="CommentReference"/>
        </w:rPr>
        <w:annotationRef/>
      </w:r>
      <w:r>
        <w:t xml:space="preserve">Si tu ne </w:t>
      </w:r>
      <w:proofErr w:type="spellStart"/>
      <w:proofErr w:type="gramStart"/>
      <w:r>
        <w:t>peut</w:t>
      </w:r>
      <w:proofErr w:type="spellEnd"/>
      <w:proofErr w:type="gramEnd"/>
      <w:r>
        <w:t xml:space="preserve"> pas indiquer PART 1 PART 2 </w:t>
      </w:r>
      <w:proofErr w:type="spellStart"/>
      <w:r>
        <w:t>etc</w:t>
      </w:r>
      <w:proofErr w:type="spellEnd"/>
      <w:r>
        <w:t xml:space="preserve"> dans cette section, je propose alors que tu mette Section D1, D2, etc… </w:t>
      </w:r>
    </w:p>
    <w:p w14:paraId="238B0374" w14:textId="77777777" w:rsidR="00317004" w:rsidRDefault="00317004">
      <w:pPr>
        <w:pStyle w:val="CommentText"/>
      </w:pPr>
    </w:p>
    <w:p w14:paraId="27104A4A" w14:textId="36FEC7DC" w:rsidR="00317004" w:rsidRPr="00340116" w:rsidRDefault="00317004">
      <w:pPr>
        <w:pStyle w:val="CommentText"/>
        <w:rPr>
          <w:color w:val="FF0000"/>
        </w:rPr>
      </w:pPr>
      <w:r w:rsidRPr="00340116">
        <w:rPr>
          <w:color w:val="FF0000"/>
        </w:rPr>
        <w:t>On peut bien indiquer Partie 1 &amp; Partie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3BAEC" w15:done="0"/>
  <w15:commentEx w15:paraId="6A59D4CE" w15:paraIdParent="4C83BAEC" w15:done="0"/>
  <w15:commentEx w15:paraId="5D16AF53" w15:done="0"/>
  <w15:commentEx w15:paraId="3814B23E" w15:done="0"/>
  <w15:commentEx w15:paraId="39F3EE0F" w15:paraIdParent="3814B23E" w15:done="0"/>
  <w15:commentEx w15:paraId="2D18E70A" w15:done="0"/>
  <w15:commentEx w15:paraId="12E8D245" w15:paraIdParent="2D18E70A" w15:done="0"/>
  <w15:commentEx w15:paraId="640F7BBB" w15:done="0"/>
  <w15:commentEx w15:paraId="12B21EC6" w15:paraIdParent="640F7BBB" w15:done="0"/>
  <w15:commentEx w15:paraId="19B09C24" w15:done="0"/>
  <w15:commentEx w15:paraId="1C69F605" w15:paraIdParent="19B09C24" w15:done="0"/>
  <w15:commentEx w15:paraId="27104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3BAEC" w16cid:durableId="1F4F8231"/>
  <w16cid:commentId w16cid:paraId="6A59D4CE" w16cid:durableId="1F58C44B"/>
  <w16cid:commentId w16cid:paraId="5D16AF53" w16cid:durableId="1F588381"/>
  <w16cid:commentId w16cid:paraId="3814B23E" w16cid:durableId="1F588382"/>
  <w16cid:commentId w16cid:paraId="39F3EE0F" w16cid:durableId="1F58BC6C"/>
  <w16cid:commentId w16cid:paraId="2D18E70A" w16cid:durableId="1F588384"/>
  <w16cid:commentId w16cid:paraId="12E8D245" w16cid:durableId="1F58C407"/>
  <w16cid:commentId w16cid:paraId="640F7BBB" w16cid:durableId="1F588385"/>
  <w16cid:commentId w16cid:paraId="12B21EC6" w16cid:durableId="1F58C7BC"/>
  <w16cid:commentId w16cid:paraId="19B09C24" w16cid:durableId="1F588386"/>
  <w16cid:commentId w16cid:paraId="1C69F605" w16cid:durableId="1F58CB5E"/>
  <w16cid:commentId w16cid:paraId="27104A4A" w16cid:durableId="1F588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E8F60" w14:textId="77777777" w:rsidR="00606F47" w:rsidRDefault="00606F47" w:rsidP="00B21786">
      <w:r>
        <w:separator/>
      </w:r>
    </w:p>
  </w:endnote>
  <w:endnote w:type="continuationSeparator" w:id="0">
    <w:p w14:paraId="2DFF63B1" w14:textId="77777777" w:rsidR="00606F47" w:rsidRDefault="00606F47"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317004" w:rsidRDefault="00317004">
        <w:pPr>
          <w:pStyle w:val="Footer"/>
          <w:jc w:val="right"/>
        </w:pPr>
        <w:r>
          <w:fldChar w:fldCharType="begin"/>
        </w:r>
        <w:r>
          <w:instrText>PAGE   \* MERGEFORMAT</w:instrText>
        </w:r>
        <w:r>
          <w:fldChar w:fldCharType="separate"/>
        </w:r>
        <w:r w:rsidRPr="00BA697D">
          <w:rPr>
            <w:noProof/>
            <w:lang w:val="fr-FR"/>
          </w:rPr>
          <w:t>14</w:t>
        </w:r>
        <w:r>
          <w:fldChar w:fldCharType="end"/>
        </w:r>
      </w:p>
    </w:sdtContent>
  </w:sdt>
  <w:p w14:paraId="56F5C895" w14:textId="77777777" w:rsidR="00317004" w:rsidRDefault="00317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F7D05" w14:textId="77777777" w:rsidR="00606F47" w:rsidRDefault="00606F47" w:rsidP="00B21786">
      <w:r>
        <w:separator/>
      </w:r>
    </w:p>
  </w:footnote>
  <w:footnote w:type="continuationSeparator" w:id="0">
    <w:p w14:paraId="010AB492" w14:textId="77777777" w:rsidR="00606F47" w:rsidRDefault="00606F47"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317004" w:rsidRPr="00D4778A" w:rsidRDefault="00317004">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adjognon">
    <w15:presenceInfo w15:providerId="Windows Live" w15:userId="1239412f4c3f7be0"/>
  </w15:person>
  <w15:person w15:author="Jonas Christoph Guthoff">
    <w15:presenceInfo w15:providerId="Windows Live" w15:userId="2065bc50-be55-42c7-be08-5e531d3b02c1"/>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67011"/>
    <w:rsid w:val="0007745E"/>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163A4"/>
    <w:rsid w:val="00317004"/>
    <w:rsid w:val="00330A79"/>
    <w:rsid w:val="00331CE2"/>
    <w:rsid w:val="00333600"/>
    <w:rsid w:val="00340116"/>
    <w:rsid w:val="003430D7"/>
    <w:rsid w:val="00347EA9"/>
    <w:rsid w:val="003512FC"/>
    <w:rsid w:val="00355D4B"/>
    <w:rsid w:val="00380278"/>
    <w:rsid w:val="003824DA"/>
    <w:rsid w:val="00384EB9"/>
    <w:rsid w:val="00387FEE"/>
    <w:rsid w:val="003A68A4"/>
    <w:rsid w:val="003A6E70"/>
    <w:rsid w:val="003B067B"/>
    <w:rsid w:val="003B248F"/>
    <w:rsid w:val="003C2AF1"/>
    <w:rsid w:val="003C7C05"/>
    <w:rsid w:val="003D6C26"/>
    <w:rsid w:val="003D7CA4"/>
    <w:rsid w:val="003F4DA6"/>
    <w:rsid w:val="0040291D"/>
    <w:rsid w:val="004065C5"/>
    <w:rsid w:val="004172AC"/>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06F47"/>
    <w:rsid w:val="00631D5A"/>
    <w:rsid w:val="00645D1E"/>
    <w:rsid w:val="00660247"/>
    <w:rsid w:val="006658ED"/>
    <w:rsid w:val="006709B3"/>
    <w:rsid w:val="00671271"/>
    <w:rsid w:val="006733D3"/>
    <w:rsid w:val="0069417C"/>
    <w:rsid w:val="00695AB7"/>
    <w:rsid w:val="006B1F87"/>
    <w:rsid w:val="006B4707"/>
    <w:rsid w:val="006C0927"/>
    <w:rsid w:val="006E0B73"/>
    <w:rsid w:val="006E4B34"/>
    <w:rsid w:val="006E5DA3"/>
    <w:rsid w:val="006E72FE"/>
    <w:rsid w:val="007002ED"/>
    <w:rsid w:val="00704E1C"/>
    <w:rsid w:val="00711D35"/>
    <w:rsid w:val="007210C8"/>
    <w:rsid w:val="007219CC"/>
    <w:rsid w:val="00731871"/>
    <w:rsid w:val="00744EAD"/>
    <w:rsid w:val="00755D2C"/>
    <w:rsid w:val="007579A9"/>
    <w:rsid w:val="007719BE"/>
    <w:rsid w:val="007829E8"/>
    <w:rsid w:val="007916F1"/>
    <w:rsid w:val="00797D7A"/>
    <w:rsid w:val="007A11BF"/>
    <w:rsid w:val="007B1BD7"/>
    <w:rsid w:val="007B6225"/>
    <w:rsid w:val="007C0F4D"/>
    <w:rsid w:val="007C2A34"/>
    <w:rsid w:val="007E21E5"/>
    <w:rsid w:val="007E7252"/>
    <w:rsid w:val="007E7A8F"/>
    <w:rsid w:val="007F1328"/>
    <w:rsid w:val="00804962"/>
    <w:rsid w:val="008220C7"/>
    <w:rsid w:val="0083185A"/>
    <w:rsid w:val="00833648"/>
    <w:rsid w:val="00841BFE"/>
    <w:rsid w:val="00852E2E"/>
    <w:rsid w:val="00854E85"/>
    <w:rsid w:val="00870C90"/>
    <w:rsid w:val="008822F1"/>
    <w:rsid w:val="00884D06"/>
    <w:rsid w:val="00897F62"/>
    <w:rsid w:val="008A2AEA"/>
    <w:rsid w:val="008C0D8E"/>
    <w:rsid w:val="009047D2"/>
    <w:rsid w:val="00917646"/>
    <w:rsid w:val="00920AC2"/>
    <w:rsid w:val="009378BF"/>
    <w:rsid w:val="00951136"/>
    <w:rsid w:val="00964C37"/>
    <w:rsid w:val="0097353E"/>
    <w:rsid w:val="00995348"/>
    <w:rsid w:val="00996264"/>
    <w:rsid w:val="009A6BA0"/>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B2522"/>
    <w:rsid w:val="00AC519A"/>
    <w:rsid w:val="00AF15B5"/>
    <w:rsid w:val="00B21786"/>
    <w:rsid w:val="00B367D5"/>
    <w:rsid w:val="00B36BAB"/>
    <w:rsid w:val="00B454CB"/>
    <w:rsid w:val="00B47D14"/>
    <w:rsid w:val="00B50B11"/>
    <w:rsid w:val="00B51427"/>
    <w:rsid w:val="00B57FCE"/>
    <w:rsid w:val="00B636E4"/>
    <w:rsid w:val="00B7058F"/>
    <w:rsid w:val="00B84A4C"/>
    <w:rsid w:val="00B90A85"/>
    <w:rsid w:val="00BA0B69"/>
    <w:rsid w:val="00BA380C"/>
    <w:rsid w:val="00BA4FE9"/>
    <w:rsid w:val="00BA5C37"/>
    <w:rsid w:val="00BA697D"/>
    <w:rsid w:val="00BC6FE5"/>
    <w:rsid w:val="00BD10B9"/>
    <w:rsid w:val="00BD1EC8"/>
    <w:rsid w:val="00BD6DFC"/>
    <w:rsid w:val="00BD78B7"/>
    <w:rsid w:val="00BE1F30"/>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A6F"/>
    <w:rsid w:val="00DD0E32"/>
    <w:rsid w:val="00DD4CA9"/>
    <w:rsid w:val="00DD76BC"/>
    <w:rsid w:val="00DE784B"/>
    <w:rsid w:val="00DF5B93"/>
    <w:rsid w:val="00E165A6"/>
    <w:rsid w:val="00E4472A"/>
    <w:rsid w:val="00E52322"/>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0B6326-24E9-B545-A46C-F9C62864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3439</Words>
  <Characters>19607</Characters>
  <Application>Microsoft Office Word</Application>
  <DocSecurity>0</DocSecurity>
  <Lines>163</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Jonas Christoph Guthoff</cp:lastModifiedBy>
  <cp:revision>3</cp:revision>
  <dcterms:created xsi:type="dcterms:W3CDTF">2018-09-28T19:59:00Z</dcterms:created>
  <dcterms:modified xsi:type="dcterms:W3CDTF">2018-09-28T20:51:00Z</dcterms:modified>
</cp:coreProperties>
</file>