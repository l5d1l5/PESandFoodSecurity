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1ED50" w14:textId="77777777" w:rsidR="0030765A" w:rsidRPr="007F1328" w:rsidRDefault="00F13B10" w:rsidP="00F13B10">
      <w:pPr>
        <w:pStyle w:val="Paragraphedeliste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commentRangeStart w:id="0"/>
      <w:r w:rsidRPr="007F1328">
        <w:rPr>
          <w:rFonts w:ascii="Arial" w:hAnsi="Arial" w:cs="Arial"/>
          <w:sz w:val="18"/>
          <w:szCs w:val="18"/>
          <w:u w:val="single"/>
        </w:rPr>
        <w:t>Identification du participant</w:t>
      </w:r>
    </w:p>
    <w:p w14:paraId="539A0AF3" w14:textId="77777777" w:rsidR="00F13B10" w:rsidRPr="007F1328" w:rsidRDefault="00F13B10" w:rsidP="00F13B10">
      <w:pPr>
        <w:rPr>
          <w:rFonts w:ascii="Arial" w:hAnsi="Arial" w:cs="Arial"/>
          <w:sz w:val="18"/>
          <w:szCs w:val="18"/>
          <w:lang w:val="fr-FR"/>
        </w:rPr>
      </w:pPr>
    </w:p>
    <w:tbl>
      <w:tblPr>
        <w:tblpPr w:leftFromText="141" w:rightFromText="141" w:horzAnchor="margin" w:tblpY="764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311"/>
        <w:gridCol w:w="1661"/>
        <w:gridCol w:w="1843"/>
        <w:gridCol w:w="1919"/>
        <w:gridCol w:w="1524"/>
        <w:gridCol w:w="1522"/>
      </w:tblGrid>
      <w:tr w:rsidR="00F13B10" w:rsidRPr="007F1328" w14:paraId="0545DE80" w14:textId="77777777" w:rsidTr="0030765A">
        <w:trPr>
          <w:trHeight w:val="271"/>
        </w:trPr>
        <w:tc>
          <w:tcPr>
            <w:tcW w:w="671" w:type="pct"/>
            <w:vAlign w:val="center"/>
          </w:tcPr>
          <w:p w14:paraId="7CA0EBBB" w14:textId="77777777" w:rsidR="00660247" w:rsidRDefault="00F13B10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A1. </w:t>
            </w:r>
          </w:p>
          <w:p w14:paraId="57A2F3E7" w14:textId="2F3E1B0F" w:rsidR="00F13B10" w:rsidRPr="007F1328" w:rsidRDefault="00F13B10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REGION</w:t>
            </w:r>
          </w:p>
        </w:tc>
        <w:tc>
          <w:tcPr>
            <w:tcW w:w="849" w:type="pct"/>
            <w:vAlign w:val="center"/>
          </w:tcPr>
          <w:p w14:paraId="2173C6C7" w14:textId="77777777" w:rsidR="00150DEE" w:rsidRPr="007F1328" w:rsidRDefault="00F13B10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A2. </w:t>
            </w:r>
          </w:p>
          <w:p w14:paraId="719D7C4F" w14:textId="77777777" w:rsidR="00F13B10" w:rsidRPr="007F1328" w:rsidRDefault="00F13B10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PROVINCE</w:t>
            </w:r>
          </w:p>
        </w:tc>
        <w:tc>
          <w:tcPr>
            <w:tcW w:w="942" w:type="pct"/>
            <w:vAlign w:val="center"/>
          </w:tcPr>
          <w:p w14:paraId="41B6CF7F" w14:textId="77777777" w:rsidR="00150DEE" w:rsidRPr="007F1328" w:rsidRDefault="00F13B10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A3. </w:t>
            </w:r>
          </w:p>
          <w:p w14:paraId="1D430B16" w14:textId="77777777" w:rsidR="00F13B10" w:rsidRPr="007F1328" w:rsidRDefault="00F13B10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COMMUNE</w:t>
            </w:r>
          </w:p>
        </w:tc>
        <w:tc>
          <w:tcPr>
            <w:tcW w:w="981" w:type="pct"/>
            <w:tcBorders>
              <w:bottom w:val="single" w:sz="4" w:space="0" w:color="auto"/>
            </w:tcBorders>
            <w:vAlign w:val="center"/>
          </w:tcPr>
          <w:p w14:paraId="300D1D91" w14:textId="77777777" w:rsidR="00150DEE" w:rsidRPr="007F1328" w:rsidRDefault="00F13B10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A4.  </w:t>
            </w:r>
          </w:p>
          <w:p w14:paraId="0233FD99" w14:textId="77777777" w:rsidR="00F13B10" w:rsidRPr="007F1328" w:rsidRDefault="00F13B10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SITE (forêt)</w:t>
            </w:r>
          </w:p>
        </w:tc>
        <w:tc>
          <w:tcPr>
            <w:tcW w:w="779" w:type="pct"/>
            <w:tcBorders>
              <w:bottom w:val="single" w:sz="4" w:space="0" w:color="auto"/>
            </w:tcBorders>
            <w:vAlign w:val="center"/>
          </w:tcPr>
          <w:p w14:paraId="1F9499B8" w14:textId="77777777" w:rsidR="00150DEE" w:rsidRPr="007F1328" w:rsidRDefault="00F13B10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A5. </w:t>
            </w:r>
          </w:p>
          <w:p w14:paraId="22D9F819" w14:textId="77777777" w:rsidR="00F13B10" w:rsidRPr="007F1328" w:rsidRDefault="00F13B10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VILLAGE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1F0F8FCE" w14:textId="77777777" w:rsidR="00150DEE" w:rsidRPr="007F1328" w:rsidRDefault="00F13B10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A6. </w:t>
            </w:r>
          </w:p>
          <w:p w14:paraId="330C9892" w14:textId="77777777" w:rsidR="00F13B10" w:rsidRPr="007F1328" w:rsidRDefault="00F13B10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BLOC</w:t>
            </w:r>
          </w:p>
        </w:tc>
      </w:tr>
      <w:tr w:rsidR="00F13B10" w:rsidRPr="007F1328" w14:paraId="177E8D86" w14:textId="77777777" w:rsidTr="0030765A">
        <w:trPr>
          <w:trHeight w:val="506"/>
        </w:trPr>
        <w:tc>
          <w:tcPr>
            <w:tcW w:w="671" w:type="pct"/>
            <w:vAlign w:val="center"/>
          </w:tcPr>
          <w:p w14:paraId="64759696" w14:textId="77777777" w:rsidR="00F13B10" w:rsidRPr="007F1328" w:rsidRDefault="00F13B10" w:rsidP="0030765A">
            <w:pPr>
              <w:spacing w:after="6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849" w:type="pct"/>
            <w:vAlign w:val="center"/>
          </w:tcPr>
          <w:p w14:paraId="0E1EDA47" w14:textId="77777777" w:rsidR="00F13B10" w:rsidRPr="007F1328" w:rsidRDefault="00F13B10" w:rsidP="0030765A">
            <w:pPr>
              <w:spacing w:after="6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42" w:type="pct"/>
            <w:vAlign w:val="center"/>
          </w:tcPr>
          <w:p w14:paraId="50A88AD7" w14:textId="77777777" w:rsidR="00F13B10" w:rsidRPr="007F1328" w:rsidRDefault="00F13B10" w:rsidP="0030765A">
            <w:pPr>
              <w:spacing w:after="6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81" w:type="pct"/>
            <w:tcBorders>
              <w:right w:val="nil"/>
            </w:tcBorders>
            <w:vAlign w:val="center"/>
          </w:tcPr>
          <w:p w14:paraId="6CE34B05" w14:textId="77777777" w:rsidR="00F13B10" w:rsidRPr="007F1328" w:rsidRDefault="00F13B10" w:rsidP="0030765A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779" w:type="pct"/>
            <w:vAlign w:val="center"/>
          </w:tcPr>
          <w:p w14:paraId="66C1F4C0" w14:textId="77777777" w:rsidR="00F13B10" w:rsidRPr="007F1328" w:rsidRDefault="00F13B10" w:rsidP="0030765A">
            <w:pPr>
              <w:spacing w:after="60"/>
              <w:ind w:left="22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778" w:type="pct"/>
          </w:tcPr>
          <w:p w14:paraId="39D7665B" w14:textId="77777777" w:rsidR="00F13B10" w:rsidRPr="007F1328" w:rsidRDefault="00F13B10" w:rsidP="0030765A">
            <w:pPr>
              <w:spacing w:after="60"/>
              <w:ind w:left="220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</w:tbl>
    <w:p w14:paraId="6D0806B3" w14:textId="77777777" w:rsidR="00F13B10" w:rsidRPr="007F1328" w:rsidRDefault="00F13B10" w:rsidP="00F13B10">
      <w:pPr>
        <w:rPr>
          <w:rFonts w:ascii="Arial" w:hAnsi="Arial" w:cs="Arial"/>
          <w:sz w:val="18"/>
          <w:szCs w:val="18"/>
          <w:lang w:val="fr-FR"/>
        </w:rPr>
      </w:pPr>
    </w:p>
    <w:p w14:paraId="67F5E3A2" w14:textId="77777777" w:rsidR="006E72FE" w:rsidRPr="007F1328" w:rsidRDefault="006E72FE" w:rsidP="00F13B10">
      <w:pPr>
        <w:rPr>
          <w:rFonts w:ascii="Arial" w:hAnsi="Arial" w:cs="Arial"/>
          <w:sz w:val="18"/>
          <w:szCs w:val="18"/>
          <w:lang w:val="fr-FR"/>
        </w:rPr>
      </w:pPr>
    </w:p>
    <w:p w14:paraId="5F2A9930" w14:textId="77777777" w:rsidR="006E72FE" w:rsidRPr="007F1328" w:rsidRDefault="006E72FE" w:rsidP="00F13B10">
      <w:pPr>
        <w:rPr>
          <w:rFonts w:ascii="Arial" w:hAnsi="Arial" w:cs="Arial"/>
          <w:sz w:val="18"/>
          <w:szCs w:val="18"/>
          <w:lang w:val="fr-FR"/>
        </w:rPr>
      </w:pPr>
    </w:p>
    <w:p w14:paraId="0043B064" w14:textId="77777777" w:rsidR="00F13B10" w:rsidRPr="007F1328" w:rsidRDefault="006E72FE" w:rsidP="00F13B10">
      <w:pPr>
        <w:pStyle w:val="Paragraphedeliste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r w:rsidRPr="007F1328">
        <w:rPr>
          <w:rFonts w:ascii="Arial" w:hAnsi="Arial" w:cs="Arial"/>
          <w:sz w:val="18"/>
          <w:szCs w:val="18"/>
          <w:u w:val="single"/>
        </w:rPr>
        <w:t>Caractéristiques socio-démographique du participant</w:t>
      </w:r>
    </w:p>
    <w:p w14:paraId="3FD299A9" w14:textId="77777777" w:rsidR="006E72FE" w:rsidRPr="007F1328" w:rsidRDefault="006E72FE" w:rsidP="006E72FE">
      <w:pPr>
        <w:rPr>
          <w:rFonts w:ascii="Arial" w:hAnsi="Arial" w:cs="Arial"/>
          <w:sz w:val="18"/>
          <w:szCs w:val="18"/>
          <w:lang w:val="fr-FR"/>
        </w:rPr>
      </w:pP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846"/>
        <w:gridCol w:w="4385"/>
        <w:gridCol w:w="2844"/>
        <w:gridCol w:w="1701"/>
      </w:tblGrid>
      <w:tr w:rsidR="00DA6CCF" w:rsidRPr="007F1328" w14:paraId="5533E764" w14:textId="77777777" w:rsidTr="005921D0">
        <w:trPr>
          <w:trHeight w:val="300"/>
        </w:trPr>
        <w:tc>
          <w:tcPr>
            <w:tcW w:w="846" w:type="dxa"/>
            <w:noWrap/>
            <w:hideMark/>
          </w:tcPr>
          <w:p w14:paraId="0D5DBE1E" w14:textId="77777777" w:rsidR="00DA6CCF" w:rsidRPr="007F1328" w:rsidRDefault="00DA6CCF">
            <w:pPr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b/>
                <w:sz w:val="18"/>
                <w:szCs w:val="18"/>
                <w:lang w:val="fr-FR"/>
              </w:rPr>
              <w:t>No.</w:t>
            </w:r>
          </w:p>
        </w:tc>
        <w:tc>
          <w:tcPr>
            <w:tcW w:w="4385" w:type="dxa"/>
            <w:hideMark/>
          </w:tcPr>
          <w:p w14:paraId="60533EF7" w14:textId="77777777" w:rsidR="00DA6CCF" w:rsidRPr="007F1328" w:rsidRDefault="00DA6CCF">
            <w:pPr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b/>
                <w:sz w:val="18"/>
                <w:szCs w:val="18"/>
                <w:lang w:val="fr-FR"/>
              </w:rPr>
              <w:t>Question</w:t>
            </w:r>
          </w:p>
        </w:tc>
        <w:tc>
          <w:tcPr>
            <w:tcW w:w="2844" w:type="dxa"/>
            <w:noWrap/>
            <w:hideMark/>
          </w:tcPr>
          <w:p w14:paraId="74A3812A" w14:textId="77777777" w:rsidR="00DA6CCF" w:rsidRPr="007F1328" w:rsidRDefault="00DA6CCF" w:rsidP="005921D0">
            <w:pPr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b/>
                <w:sz w:val="18"/>
                <w:szCs w:val="18"/>
                <w:lang w:val="fr-FR"/>
              </w:rPr>
              <w:t>Modalité réponse</w:t>
            </w:r>
          </w:p>
        </w:tc>
        <w:tc>
          <w:tcPr>
            <w:tcW w:w="1701" w:type="dxa"/>
            <w:noWrap/>
            <w:hideMark/>
          </w:tcPr>
          <w:p w14:paraId="3F9F16A1" w14:textId="77777777" w:rsidR="00DA6CCF" w:rsidRPr="007F1328" w:rsidRDefault="00DA6CCF">
            <w:pPr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b/>
                <w:sz w:val="18"/>
                <w:szCs w:val="18"/>
                <w:lang w:val="fr-FR"/>
              </w:rPr>
              <w:t>Instruction</w:t>
            </w:r>
          </w:p>
        </w:tc>
      </w:tr>
      <w:tr w:rsidR="00DA6CCF" w:rsidRPr="007F1328" w14:paraId="1BA779EB" w14:textId="77777777" w:rsidTr="005921D0">
        <w:trPr>
          <w:trHeight w:val="300"/>
        </w:trPr>
        <w:tc>
          <w:tcPr>
            <w:tcW w:w="846" w:type="dxa"/>
            <w:noWrap/>
            <w:hideMark/>
          </w:tcPr>
          <w:p w14:paraId="4340DD6A" w14:textId="77777777" w:rsidR="00DA6CCF" w:rsidRPr="007F1328" w:rsidRDefault="00DA6CC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B.1</w:t>
            </w:r>
          </w:p>
        </w:tc>
        <w:tc>
          <w:tcPr>
            <w:tcW w:w="4385" w:type="dxa"/>
            <w:hideMark/>
          </w:tcPr>
          <w:p w14:paraId="2A7B0F8A" w14:textId="77777777" w:rsidR="00DA6CCF" w:rsidRPr="007F1328" w:rsidRDefault="00DA6CC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Nom Du participant</w:t>
            </w:r>
          </w:p>
        </w:tc>
        <w:tc>
          <w:tcPr>
            <w:tcW w:w="2844" w:type="dxa"/>
            <w:noWrap/>
            <w:hideMark/>
          </w:tcPr>
          <w:p w14:paraId="4E0FE76A" w14:textId="77777777" w:rsidR="00DA6CCF" w:rsidRPr="007F1328" w:rsidRDefault="005921D0" w:rsidP="005921D0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_____________________</w:t>
            </w:r>
          </w:p>
        </w:tc>
        <w:tc>
          <w:tcPr>
            <w:tcW w:w="1701" w:type="dxa"/>
            <w:noWrap/>
            <w:hideMark/>
          </w:tcPr>
          <w:p w14:paraId="532DB5E2" w14:textId="77777777" w:rsidR="00DA6CCF" w:rsidRPr="007F1328" w:rsidRDefault="00DA6CC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921D0" w:rsidRPr="007F1328" w14:paraId="09A9C634" w14:textId="77777777" w:rsidTr="002552ED">
        <w:trPr>
          <w:trHeight w:val="337"/>
        </w:trPr>
        <w:tc>
          <w:tcPr>
            <w:tcW w:w="846" w:type="dxa"/>
            <w:noWrap/>
            <w:hideMark/>
          </w:tcPr>
          <w:p w14:paraId="02FCE58C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B.2</w:t>
            </w:r>
          </w:p>
        </w:tc>
        <w:tc>
          <w:tcPr>
            <w:tcW w:w="4385" w:type="dxa"/>
            <w:hideMark/>
          </w:tcPr>
          <w:p w14:paraId="3AFECFAD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Prénom(s) du participant</w:t>
            </w:r>
          </w:p>
        </w:tc>
        <w:tc>
          <w:tcPr>
            <w:tcW w:w="2844" w:type="dxa"/>
            <w:noWrap/>
            <w:hideMark/>
          </w:tcPr>
          <w:p w14:paraId="5C71F2F2" w14:textId="77777777" w:rsidR="005921D0" w:rsidRPr="007F1328" w:rsidRDefault="005921D0" w:rsidP="005921D0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_____________________</w:t>
            </w:r>
          </w:p>
        </w:tc>
        <w:tc>
          <w:tcPr>
            <w:tcW w:w="1701" w:type="dxa"/>
            <w:noWrap/>
            <w:hideMark/>
          </w:tcPr>
          <w:p w14:paraId="1A820941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921D0" w:rsidRPr="007F1328" w14:paraId="59B69D2E" w14:textId="77777777" w:rsidTr="005921D0">
        <w:trPr>
          <w:trHeight w:val="300"/>
        </w:trPr>
        <w:tc>
          <w:tcPr>
            <w:tcW w:w="846" w:type="dxa"/>
            <w:noWrap/>
            <w:hideMark/>
          </w:tcPr>
          <w:p w14:paraId="51256639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B.3</w:t>
            </w:r>
          </w:p>
        </w:tc>
        <w:tc>
          <w:tcPr>
            <w:tcW w:w="4385" w:type="dxa"/>
            <w:hideMark/>
          </w:tcPr>
          <w:p w14:paraId="22CF6E6D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Contact 1 (</w:t>
            </w:r>
            <w:r w:rsidR="00303DFF" w:rsidRPr="007F1328">
              <w:rPr>
                <w:rFonts w:ascii="Arial" w:hAnsi="Arial" w:cs="Arial"/>
                <w:sz w:val="18"/>
                <w:szCs w:val="18"/>
                <w:lang w:val="fr-FR"/>
              </w:rPr>
              <w:t>téléphone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)</w:t>
            </w:r>
          </w:p>
        </w:tc>
        <w:tc>
          <w:tcPr>
            <w:tcW w:w="2844" w:type="dxa"/>
            <w:noWrap/>
            <w:hideMark/>
          </w:tcPr>
          <w:p w14:paraId="0ACC1DA6" w14:textId="77777777" w:rsidR="005921D0" w:rsidRPr="007F1328" w:rsidRDefault="005921D0" w:rsidP="005921D0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_____________________</w:t>
            </w:r>
          </w:p>
        </w:tc>
        <w:tc>
          <w:tcPr>
            <w:tcW w:w="1701" w:type="dxa"/>
            <w:noWrap/>
            <w:hideMark/>
          </w:tcPr>
          <w:p w14:paraId="539A18CF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921D0" w:rsidRPr="007F1328" w14:paraId="65DE8F97" w14:textId="77777777" w:rsidTr="005921D0">
        <w:trPr>
          <w:trHeight w:val="300"/>
        </w:trPr>
        <w:tc>
          <w:tcPr>
            <w:tcW w:w="846" w:type="dxa"/>
            <w:noWrap/>
            <w:hideMark/>
          </w:tcPr>
          <w:p w14:paraId="4DB8E1B3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B.4</w:t>
            </w:r>
          </w:p>
        </w:tc>
        <w:tc>
          <w:tcPr>
            <w:tcW w:w="4385" w:type="dxa"/>
            <w:hideMark/>
          </w:tcPr>
          <w:p w14:paraId="48B770C2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Contact 2 (</w:t>
            </w:r>
            <w:r w:rsidR="00303DFF" w:rsidRPr="007F1328">
              <w:rPr>
                <w:rFonts w:ascii="Arial" w:hAnsi="Arial" w:cs="Arial"/>
                <w:sz w:val="18"/>
                <w:szCs w:val="18"/>
                <w:lang w:val="fr-FR"/>
              </w:rPr>
              <w:t>téléphone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)</w:t>
            </w:r>
          </w:p>
        </w:tc>
        <w:tc>
          <w:tcPr>
            <w:tcW w:w="2844" w:type="dxa"/>
            <w:noWrap/>
            <w:hideMark/>
          </w:tcPr>
          <w:p w14:paraId="406DAF6C" w14:textId="77777777" w:rsidR="005921D0" w:rsidRPr="007F1328" w:rsidRDefault="005921D0" w:rsidP="005921D0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_____________________</w:t>
            </w:r>
          </w:p>
        </w:tc>
        <w:tc>
          <w:tcPr>
            <w:tcW w:w="1701" w:type="dxa"/>
            <w:noWrap/>
            <w:hideMark/>
          </w:tcPr>
          <w:p w14:paraId="4AEFA01F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921D0" w:rsidRPr="007F1328" w14:paraId="5C483E71" w14:textId="77777777" w:rsidTr="005921D0">
        <w:trPr>
          <w:trHeight w:val="300"/>
        </w:trPr>
        <w:tc>
          <w:tcPr>
            <w:tcW w:w="846" w:type="dxa"/>
            <w:noWrap/>
            <w:hideMark/>
          </w:tcPr>
          <w:p w14:paraId="263774E4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B.5</w:t>
            </w:r>
          </w:p>
        </w:tc>
        <w:tc>
          <w:tcPr>
            <w:tcW w:w="4385" w:type="dxa"/>
            <w:hideMark/>
          </w:tcPr>
          <w:p w14:paraId="388C0AEC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Age</w:t>
            </w:r>
          </w:p>
        </w:tc>
        <w:tc>
          <w:tcPr>
            <w:tcW w:w="2844" w:type="dxa"/>
            <w:noWrap/>
            <w:hideMark/>
          </w:tcPr>
          <w:p w14:paraId="6F8BCD22" w14:textId="77777777" w:rsidR="005921D0" w:rsidRPr="007F1328" w:rsidRDefault="005921D0" w:rsidP="005921D0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____ ____</w:t>
            </w:r>
          </w:p>
        </w:tc>
        <w:tc>
          <w:tcPr>
            <w:tcW w:w="1701" w:type="dxa"/>
            <w:noWrap/>
            <w:hideMark/>
          </w:tcPr>
          <w:p w14:paraId="6149838A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921D0" w:rsidRPr="007F1328" w14:paraId="39709F6F" w14:textId="77777777" w:rsidTr="004F694E">
        <w:trPr>
          <w:trHeight w:val="580"/>
        </w:trPr>
        <w:tc>
          <w:tcPr>
            <w:tcW w:w="846" w:type="dxa"/>
            <w:noWrap/>
            <w:hideMark/>
          </w:tcPr>
          <w:p w14:paraId="5A9051D0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B.6</w:t>
            </w:r>
          </w:p>
        </w:tc>
        <w:tc>
          <w:tcPr>
            <w:tcW w:w="4385" w:type="dxa"/>
            <w:hideMark/>
          </w:tcPr>
          <w:p w14:paraId="6D9F6D74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Sexe</w:t>
            </w:r>
          </w:p>
        </w:tc>
        <w:tc>
          <w:tcPr>
            <w:tcW w:w="2844" w:type="dxa"/>
            <w:noWrap/>
            <w:hideMark/>
          </w:tcPr>
          <w:p w14:paraId="1836F3A1" w14:textId="77777777" w:rsidR="005921D0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1-</w:t>
            </w:r>
            <w:r w:rsidR="005921D0" w:rsidRPr="007F1328">
              <w:rPr>
                <w:rFonts w:ascii="Arial" w:hAnsi="Arial" w:cs="Arial"/>
                <w:sz w:val="18"/>
                <w:szCs w:val="18"/>
                <w:lang w:val="fr-FR"/>
              </w:rPr>
              <w:t>Masculin</w:t>
            </w:r>
          </w:p>
          <w:p w14:paraId="0F2D1DF7" w14:textId="77777777" w:rsidR="005921D0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2 </w:t>
            </w:r>
            <w:r w:rsidR="005921D0" w:rsidRPr="007F1328">
              <w:rPr>
                <w:rFonts w:ascii="Arial" w:hAnsi="Arial" w:cs="Arial"/>
                <w:sz w:val="18"/>
                <w:szCs w:val="18"/>
                <w:lang w:val="fr-FR"/>
              </w:rPr>
              <w:t>féminin</w:t>
            </w:r>
          </w:p>
        </w:tc>
        <w:tc>
          <w:tcPr>
            <w:tcW w:w="1701" w:type="dxa"/>
            <w:noWrap/>
            <w:hideMark/>
          </w:tcPr>
          <w:p w14:paraId="50E3423B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9378BF" w:rsidRPr="007F1328" w14:paraId="23BBF702" w14:textId="77777777" w:rsidTr="005921D0">
        <w:trPr>
          <w:trHeight w:val="300"/>
        </w:trPr>
        <w:tc>
          <w:tcPr>
            <w:tcW w:w="846" w:type="dxa"/>
            <w:noWrap/>
          </w:tcPr>
          <w:p w14:paraId="53EE8124" w14:textId="65091DBB" w:rsidR="009378BF" w:rsidRPr="007F1328" w:rsidRDefault="00B21786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B7</w:t>
            </w:r>
          </w:p>
        </w:tc>
        <w:tc>
          <w:tcPr>
            <w:tcW w:w="4385" w:type="dxa"/>
          </w:tcPr>
          <w:p w14:paraId="7FDD2AAD" w14:textId="496D885E" w:rsidR="009378BF" w:rsidRPr="007F1328" w:rsidRDefault="009378BF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Prendre une photo ?</w:t>
            </w:r>
          </w:p>
        </w:tc>
        <w:tc>
          <w:tcPr>
            <w:tcW w:w="2844" w:type="dxa"/>
            <w:noWrap/>
          </w:tcPr>
          <w:p w14:paraId="62BB1E90" w14:textId="77777777" w:rsidR="009378BF" w:rsidRPr="007F1328" w:rsidRDefault="009378B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01" w:type="dxa"/>
            <w:noWrap/>
          </w:tcPr>
          <w:p w14:paraId="3F9073EC" w14:textId="77777777" w:rsidR="009378BF" w:rsidRPr="007F1328" w:rsidRDefault="009378BF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B21786" w:rsidRPr="007F1328" w14:paraId="5114DD67" w14:textId="77777777" w:rsidTr="005921D0">
        <w:trPr>
          <w:trHeight w:val="300"/>
        </w:trPr>
        <w:tc>
          <w:tcPr>
            <w:tcW w:w="846" w:type="dxa"/>
            <w:noWrap/>
          </w:tcPr>
          <w:p w14:paraId="67EDEC77" w14:textId="05319177" w:rsidR="00B21786" w:rsidRPr="007F1328" w:rsidRDefault="00B21786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B8</w:t>
            </w:r>
          </w:p>
        </w:tc>
        <w:tc>
          <w:tcPr>
            <w:tcW w:w="4385" w:type="dxa"/>
          </w:tcPr>
          <w:p w14:paraId="2D959269" w14:textId="0A1AEA1A" w:rsidR="00B21786" w:rsidRPr="007F1328" w:rsidRDefault="00B21786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Groupe du participant pour l’entretien des parcelles</w:t>
            </w:r>
          </w:p>
        </w:tc>
        <w:tc>
          <w:tcPr>
            <w:tcW w:w="2844" w:type="dxa"/>
            <w:noWrap/>
          </w:tcPr>
          <w:p w14:paraId="7DFD14C1" w14:textId="00032842" w:rsidR="00B21786" w:rsidRPr="007F1328" w:rsidRDefault="00B21786" w:rsidP="00B2178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</w:t>
            </w:r>
            <w:r w:rsidR="00DE784B">
              <w:rPr>
                <w:rFonts w:ascii="Arial" w:hAnsi="Arial" w:cs="Arial"/>
                <w:sz w:val="18"/>
                <w:szCs w:val="18"/>
                <w:lang w:val="fr-FR"/>
              </w:rPr>
              <w:t>Traitement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parcelle à paiement </w:t>
            </w:r>
            <w:r w:rsidR="007F1328" w:rsidRPr="007F1328">
              <w:rPr>
                <w:rFonts w:ascii="Arial" w:hAnsi="Arial" w:cs="Arial"/>
                <w:sz w:val="18"/>
                <w:szCs w:val="18"/>
                <w:lang w:val="fr-FR"/>
              </w:rPr>
              <w:t>collectif</w:t>
            </w:r>
          </w:p>
          <w:p w14:paraId="6C257CF4" w14:textId="77777777" w:rsidR="00B21786" w:rsidRPr="007F1328" w:rsidRDefault="00B21786" w:rsidP="00B2178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contrôle parcelle à paiement collectif</w:t>
            </w:r>
          </w:p>
          <w:p w14:paraId="63FACBBF" w14:textId="50CDAE02" w:rsidR="00B21786" w:rsidRPr="007F1328" w:rsidRDefault="00DE784B" w:rsidP="00B2178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3. Traitement</w:t>
            </w:r>
            <w:r w:rsidR="00B21786"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parcelle </w:t>
            </w:r>
            <w:r w:rsidR="00020893"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à paiement 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individuel</w:t>
            </w:r>
          </w:p>
          <w:p w14:paraId="5E1E7F50" w14:textId="71F6891C" w:rsidR="00020893" w:rsidRPr="007F1328" w:rsidRDefault="00020893" w:rsidP="00B2178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4. Contrôle parcelle à paiement individuel</w:t>
            </w:r>
          </w:p>
        </w:tc>
        <w:tc>
          <w:tcPr>
            <w:tcW w:w="1701" w:type="dxa"/>
            <w:noWrap/>
          </w:tcPr>
          <w:p w14:paraId="5307109B" w14:textId="77777777" w:rsidR="00B21786" w:rsidRPr="007F1328" w:rsidRDefault="00B21786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921D0" w:rsidRPr="007F1328" w14:paraId="64ACFDB2" w14:textId="77777777" w:rsidTr="005921D0">
        <w:trPr>
          <w:trHeight w:val="300"/>
        </w:trPr>
        <w:tc>
          <w:tcPr>
            <w:tcW w:w="846" w:type="dxa"/>
            <w:noWrap/>
            <w:hideMark/>
          </w:tcPr>
          <w:p w14:paraId="30A14289" w14:textId="4E96037E" w:rsidR="005921D0" w:rsidRPr="007F1328" w:rsidRDefault="00B21786" w:rsidP="0002089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</w:t>
            </w:r>
            <w:r w:rsidR="00020893" w:rsidRPr="007F1328">
              <w:rPr>
                <w:rFonts w:ascii="Arial" w:hAnsi="Arial" w:cs="Arial"/>
                <w:sz w:val="18"/>
                <w:szCs w:val="18"/>
                <w:lang w:val="fr-FR"/>
              </w:rPr>
              <w:t>9</w:t>
            </w:r>
          </w:p>
        </w:tc>
        <w:tc>
          <w:tcPr>
            <w:tcW w:w="4385" w:type="dxa"/>
            <w:hideMark/>
          </w:tcPr>
          <w:p w14:paraId="35825A1C" w14:textId="65F25B9C" w:rsidR="005921D0" w:rsidRPr="007F1328" w:rsidRDefault="005921D0" w:rsidP="00DB06F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Quelle est </w:t>
            </w:r>
            <w:r w:rsidR="00DB06FB" w:rsidRPr="007F1328">
              <w:rPr>
                <w:rFonts w:ascii="Arial" w:hAnsi="Arial" w:cs="Arial"/>
                <w:sz w:val="18"/>
                <w:szCs w:val="18"/>
                <w:lang w:val="fr-FR"/>
              </w:rPr>
              <w:t>l’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occupation</w:t>
            </w:r>
            <w:r w:rsidR="00DB06FB"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principale du participant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?</w:t>
            </w:r>
          </w:p>
        </w:tc>
        <w:tc>
          <w:tcPr>
            <w:tcW w:w="2844" w:type="dxa"/>
            <w:noWrap/>
            <w:hideMark/>
          </w:tcPr>
          <w:p w14:paraId="64C7C3EE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 Agriculteur</w:t>
            </w:r>
          </w:p>
          <w:p w14:paraId="5EB4608B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Éleveur</w:t>
            </w:r>
          </w:p>
          <w:p w14:paraId="48E8A197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3. Agro-pasteur</w:t>
            </w:r>
          </w:p>
          <w:p w14:paraId="1F8C09AE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4. Commerçant</w:t>
            </w:r>
          </w:p>
          <w:p w14:paraId="5A5C1A4C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5. Menuisier</w:t>
            </w:r>
          </w:p>
          <w:p w14:paraId="1A69B765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6. Maçon</w:t>
            </w:r>
          </w:p>
          <w:p w14:paraId="64AD52BD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7. Salarié</w:t>
            </w:r>
          </w:p>
          <w:p w14:paraId="1A97EBEB" w14:textId="2C8C875A" w:rsidR="005921D0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8. Autre</w:t>
            </w:r>
            <w:r w:rsidR="008220C7"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(</w:t>
            </w:r>
            <w:r w:rsidR="00DB06FB" w:rsidRPr="007F1328">
              <w:rPr>
                <w:rFonts w:ascii="Arial" w:hAnsi="Arial" w:cs="Arial"/>
                <w:sz w:val="18"/>
                <w:szCs w:val="18"/>
                <w:lang w:val="fr-FR"/>
              </w:rPr>
              <w:t>précisez</w:t>
            </w:r>
            <w:r w:rsidR="008220C7" w:rsidRPr="007F1328">
              <w:rPr>
                <w:rFonts w:ascii="Arial" w:hAnsi="Arial" w:cs="Arial"/>
                <w:sz w:val="18"/>
                <w:szCs w:val="18"/>
                <w:lang w:val="fr-FR"/>
              </w:rPr>
              <w:t>)</w:t>
            </w:r>
          </w:p>
          <w:p w14:paraId="122298BC" w14:textId="77777777" w:rsidR="008220C7" w:rsidRPr="007F1328" w:rsidRDefault="008220C7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9. Aucun</w:t>
            </w:r>
          </w:p>
          <w:p w14:paraId="39FA730B" w14:textId="14E844C6" w:rsidR="008220C7" w:rsidRPr="007F1328" w:rsidRDefault="00472000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-998</w:t>
            </w:r>
            <w:r w:rsidR="008220C7" w:rsidRPr="007F1328">
              <w:rPr>
                <w:rFonts w:ascii="Arial" w:hAnsi="Arial" w:cs="Arial"/>
                <w:sz w:val="18"/>
                <w:szCs w:val="18"/>
                <w:lang w:val="fr-FR"/>
              </w:rPr>
              <w:t>. Ne veux pas répondre</w:t>
            </w:r>
          </w:p>
          <w:p w14:paraId="684C0D93" w14:textId="649F4947" w:rsidR="008220C7" w:rsidRPr="007F1328" w:rsidRDefault="00472000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-999</w:t>
            </w:r>
            <w:r w:rsidR="008220C7" w:rsidRPr="007F1328">
              <w:rPr>
                <w:rFonts w:ascii="Arial" w:hAnsi="Arial" w:cs="Arial"/>
                <w:sz w:val="18"/>
                <w:szCs w:val="18"/>
                <w:lang w:val="fr-FR"/>
              </w:rPr>
              <w:t>. ne sait pas</w:t>
            </w:r>
          </w:p>
        </w:tc>
        <w:tc>
          <w:tcPr>
            <w:tcW w:w="1701" w:type="dxa"/>
            <w:noWrap/>
            <w:hideMark/>
          </w:tcPr>
          <w:p w14:paraId="48B1B657" w14:textId="52E64DDB" w:rsidR="005921D0" w:rsidRPr="007F1328" w:rsidRDefault="00102BFD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1" w:author="pc" w:date="2017-08-18T00:44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Si réponse = 9 ou -998 ou -999, Aller à B16</w:t>
              </w:r>
            </w:ins>
          </w:p>
        </w:tc>
      </w:tr>
      <w:tr w:rsidR="00B84A4C" w:rsidRPr="007F1328" w14:paraId="6818F238" w14:textId="77777777" w:rsidTr="005921D0">
        <w:trPr>
          <w:trHeight w:val="300"/>
        </w:trPr>
        <w:tc>
          <w:tcPr>
            <w:tcW w:w="846" w:type="dxa"/>
            <w:noWrap/>
          </w:tcPr>
          <w:p w14:paraId="5B8D8A8D" w14:textId="647257CC" w:rsidR="00B84A4C" w:rsidRPr="007F1328" w:rsidRDefault="00B21786" w:rsidP="0002089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</w:t>
            </w:r>
            <w:r w:rsidR="00020893" w:rsidRPr="007F1328">
              <w:rPr>
                <w:rFonts w:ascii="Arial" w:hAnsi="Arial" w:cs="Arial"/>
                <w:sz w:val="18"/>
                <w:szCs w:val="18"/>
                <w:lang w:val="fr-FR"/>
              </w:rPr>
              <w:t>10</w:t>
            </w:r>
          </w:p>
        </w:tc>
        <w:tc>
          <w:tcPr>
            <w:tcW w:w="4385" w:type="dxa"/>
          </w:tcPr>
          <w:p w14:paraId="60092AD9" w14:textId="6DBF1687" w:rsidR="00B84A4C" w:rsidRPr="007F1328" w:rsidRDefault="00B84A4C" w:rsidP="002B660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Revenu </w:t>
            </w:r>
            <w:r w:rsidR="002B6606"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total 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tire de cette </w:t>
            </w:r>
            <w:r w:rsidR="002B6606" w:rsidRPr="007F1328">
              <w:rPr>
                <w:rFonts w:ascii="Arial" w:hAnsi="Arial" w:cs="Arial"/>
                <w:sz w:val="18"/>
                <w:szCs w:val="18"/>
                <w:lang w:val="fr-FR"/>
              </w:rPr>
              <w:t>occupation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au cours des </w:t>
            </w:r>
            <w:r w:rsidR="0027584E" w:rsidRPr="007F1328">
              <w:rPr>
                <w:rFonts w:ascii="Arial" w:hAnsi="Arial" w:cs="Arial"/>
                <w:sz w:val="18"/>
                <w:szCs w:val="18"/>
                <w:lang w:val="fr-FR"/>
              </w:rPr>
              <w:t>30 derniers jours</w:t>
            </w:r>
            <w:r w:rsidR="002B6606"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ou du dernier mois</w:t>
            </w:r>
          </w:p>
        </w:tc>
        <w:tc>
          <w:tcPr>
            <w:tcW w:w="2844" w:type="dxa"/>
            <w:noWrap/>
          </w:tcPr>
          <w:p w14:paraId="5ABDA8B0" w14:textId="4D39CEF8" w:rsidR="00B84A4C" w:rsidRPr="007F1328" w:rsidRDefault="002B6606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FCFA</w:t>
            </w:r>
          </w:p>
        </w:tc>
        <w:tc>
          <w:tcPr>
            <w:tcW w:w="1701" w:type="dxa"/>
            <w:noWrap/>
          </w:tcPr>
          <w:p w14:paraId="38FD4A52" w14:textId="77777777" w:rsidR="00B84A4C" w:rsidRPr="007F1328" w:rsidRDefault="00B84A4C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B6606" w:rsidRPr="007F1328" w14:paraId="38F28556" w14:textId="77777777" w:rsidTr="005921D0">
        <w:trPr>
          <w:trHeight w:val="300"/>
        </w:trPr>
        <w:tc>
          <w:tcPr>
            <w:tcW w:w="846" w:type="dxa"/>
            <w:noWrap/>
          </w:tcPr>
          <w:p w14:paraId="760DE92F" w14:textId="579F4EBF" w:rsidR="002B6606" w:rsidRPr="007F1328" w:rsidRDefault="00020893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B11</w:t>
            </w:r>
          </w:p>
        </w:tc>
        <w:tc>
          <w:tcPr>
            <w:tcW w:w="4385" w:type="dxa"/>
          </w:tcPr>
          <w:p w14:paraId="0EB79EAC" w14:textId="30B49697" w:rsidR="002B6606" w:rsidRPr="007F1328" w:rsidRDefault="002B6606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Revenu tire de cette occupation au cours des 12 derniers mois</w:t>
            </w:r>
          </w:p>
        </w:tc>
        <w:tc>
          <w:tcPr>
            <w:tcW w:w="2844" w:type="dxa"/>
            <w:noWrap/>
          </w:tcPr>
          <w:p w14:paraId="354EE3DB" w14:textId="77777777" w:rsidR="002B6606" w:rsidRPr="007F1328" w:rsidRDefault="002B6606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01" w:type="dxa"/>
            <w:noWrap/>
          </w:tcPr>
          <w:p w14:paraId="2E882B51" w14:textId="77777777" w:rsidR="002B6606" w:rsidRPr="007F1328" w:rsidRDefault="002B6606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B6606" w:rsidRPr="007F1328" w14:paraId="07C28B22" w14:textId="77777777" w:rsidTr="005921D0">
        <w:trPr>
          <w:trHeight w:val="300"/>
        </w:trPr>
        <w:tc>
          <w:tcPr>
            <w:tcW w:w="846" w:type="dxa"/>
            <w:noWrap/>
          </w:tcPr>
          <w:p w14:paraId="50D08218" w14:textId="373702C9" w:rsidR="002B6606" w:rsidRPr="007F1328" w:rsidRDefault="00020893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B12</w:t>
            </w:r>
          </w:p>
        </w:tc>
        <w:tc>
          <w:tcPr>
            <w:tcW w:w="4385" w:type="dxa"/>
          </w:tcPr>
          <w:p w14:paraId="6A1BB5B2" w14:textId="5DEAFA79" w:rsidR="002B6606" w:rsidRPr="007F1328" w:rsidRDefault="002B6606" w:rsidP="002B660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Si les 10 cailloux suivants </w:t>
            </w:r>
            <w:r w:rsidR="008220C7" w:rsidRPr="007F1328">
              <w:rPr>
                <w:rFonts w:ascii="Arial" w:hAnsi="Arial" w:cs="Arial"/>
                <w:sz w:val="18"/>
                <w:szCs w:val="18"/>
                <w:lang w:val="fr-FR"/>
              </w:rPr>
              <w:t>représentent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votre revenu total pour les 12 derniers mois, combien de cailloux représenterait le revenu tire de cette occupation principale</w:t>
            </w:r>
          </w:p>
        </w:tc>
        <w:tc>
          <w:tcPr>
            <w:tcW w:w="2844" w:type="dxa"/>
            <w:noWrap/>
          </w:tcPr>
          <w:p w14:paraId="44166BD8" w14:textId="77777777" w:rsidR="002B6606" w:rsidRPr="007F1328" w:rsidRDefault="002B6606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01" w:type="dxa"/>
            <w:noWrap/>
          </w:tcPr>
          <w:p w14:paraId="2B3412D0" w14:textId="77777777" w:rsidR="002B6606" w:rsidRPr="007F1328" w:rsidRDefault="002B6606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921D0" w:rsidRPr="007F1328" w14:paraId="58FFE3B4" w14:textId="77777777" w:rsidTr="005921D0">
        <w:trPr>
          <w:trHeight w:val="300"/>
        </w:trPr>
        <w:tc>
          <w:tcPr>
            <w:tcW w:w="846" w:type="dxa"/>
            <w:noWrap/>
            <w:hideMark/>
          </w:tcPr>
          <w:p w14:paraId="201144A8" w14:textId="191CC5EA" w:rsidR="005921D0" w:rsidRPr="007F1328" w:rsidRDefault="005921D0" w:rsidP="00B2178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</w:t>
            </w:r>
            <w:r w:rsidR="00020893" w:rsidRPr="007F1328">
              <w:rPr>
                <w:rFonts w:ascii="Arial" w:hAnsi="Arial" w:cs="Arial"/>
                <w:sz w:val="18"/>
                <w:szCs w:val="18"/>
                <w:lang w:val="fr-FR"/>
              </w:rPr>
              <w:t>13</w:t>
            </w:r>
          </w:p>
        </w:tc>
        <w:tc>
          <w:tcPr>
            <w:tcW w:w="4385" w:type="dxa"/>
            <w:hideMark/>
          </w:tcPr>
          <w:p w14:paraId="5183B39A" w14:textId="091AA6B6" w:rsidR="005921D0" w:rsidRPr="007F1328" w:rsidRDefault="005921D0" w:rsidP="0067127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Quelle est </w:t>
            </w:r>
            <w:r w:rsidR="00671271"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votre 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occupation secondaire?</w:t>
            </w:r>
          </w:p>
        </w:tc>
        <w:tc>
          <w:tcPr>
            <w:tcW w:w="2844" w:type="dxa"/>
            <w:noWrap/>
            <w:hideMark/>
          </w:tcPr>
          <w:p w14:paraId="448DFB3A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 Agriculteur</w:t>
            </w:r>
          </w:p>
          <w:p w14:paraId="15EBC992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Éleveur</w:t>
            </w:r>
          </w:p>
          <w:p w14:paraId="11A0B64A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3. Agro-pasteur</w:t>
            </w:r>
          </w:p>
          <w:p w14:paraId="5D7DFCF6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4. Commerçant</w:t>
            </w:r>
          </w:p>
          <w:p w14:paraId="455E5F87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5. Menuisier</w:t>
            </w:r>
          </w:p>
          <w:p w14:paraId="5083A90A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6. Maçon</w:t>
            </w:r>
          </w:p>
          <w:p w14:paraId="65F8CD28" w14:textId="77777777" w:rsidR="00303DFF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7. Salarié</w:t>
            </w:r>
          </w:p>
          <w:p w14:paraId="34A23B5F" w14:textId="58764419" w:rsidR="005921D0" w:rsidRPr="007F1328" w:rsidRDefault="00303DFF" w:rsidP="00303DF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8. Autre</w:t>
            </w:r>
            <w:r w:rsidR="000F4A46"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(</w:t>
            </w:r>
            <w:r w:rsidR="00DB06FB" w:rsidRPr="007F1328">
              <w:rPr>
                <w:rFonts w:ascii="Arial" w:hAnsi="Arial" w:cs="Arial"/>
                <w:sz w:val="18"/>
                <w:szCs w:val="18"/>
                <w:lang w:val="fr-FR"/>
              </w:rPr>
              <w:t>précisez</w:t>
            </w:r>
            <w:r w:rsidR="000F4A46" w:rsidRPr="007F1328">
              <w:rPr>
                <w:rFonts w:ascii="Arial" w:hAnsi="Arial" w:cs="Arial"/>
                <w:sz w:val="18"/>
                <w:szCs w:val="18"/>
                <w:lang w:val="fr-FR"/>
              </w:rPr>
              <w:t>)</w:t>
            </w:r>
          </w:p>
          <w:p w14:paraId="3D14280D" w14:textId="77777777" w:rsidR="004F694E" w:rsidRPr="007F1328" w:rsidRDefault="004F694E" w:rsidP="004F694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-998. Ne veux pas répondre</w:t>
            </w:r>
          </w:p>
          <w:p w14:paraId="14E36049" w14:textId="4951419B" w:rsidR="004F694E" w:rsidRPr="007F1328" w:rsidRDefault="004F694E" w:rsidP="004F694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-999. ne sait pas</w:t>
            </w:r>
          </w:p>
        </w:tc>
        <w:tc>
          <w:tcPr>
            <w:tcW w:w="1701" w:type="dxa"/>
            <w:noWrap/>
            <w:hideMark/>
          </w:tcPr>
          <w:p w14:paraId="71F18172" w14:textId="47CD7C99" w:rsidR="005921D0" w:rsidRPr="007F1328" w:rsidRDefault="00102BFD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2" w:author="pc" w:date="2017-08-18T00:44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Si réponse = 9 ou -998 ou -999, Aller à B16</w:t>
              </w:r>
            </w:ins>
          </w:p>
        </w:tc>
      </w:tr>
      <w:tr w:rsidR="008220C7" w:rsidRPr="007F1328" w14:paraId="4947C275" w14:textId="77777777" w:rsidTr="0030765A">
        <w:trPr>
          <w:trHeight w:val="300"/>
        </w:trPr>
        <w:tc>
          <w:tcPr>
            <w:tcW w:w="846" w:type="dxa"/>
            <w:noWrap/>
          </w:tcPr>
          <w:p w14:paraId="46E21AD5" w14:textId="066FFCFD" w:rsidR="008220C7" w:rsidRPr="007F1328" w:rsidRDefault="00020893" w:rsidP="0030765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B14</w:t>
            </w:r>
          </w:p>
        </w:tc>
        <w:tc>
          <w:tcPr>
            <w:tcW w:w="4385" w:type="dxa"/>
          </w:tcPr>
          <w:p w14:paraId="6B2C326C" w14:textId="77777777" w:rsidR="008220C7" w:rsidRPr="007F1328" w:rsidRDefault="008220C7" w:rsidP="0030765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Revenu total tire de cette occupation au cours des 30 derniers jours ou du dernier mois</w:t>
            </w:r>
          </w:p>
        </w:tc>
        <w:tc>
          <w:tcPr>
            <w:tcW w:w="2844" w:type="dxa"/>
            <w:noWrap/>
          </w:tcPr>
          <w:p w14:paraId="1997394C" w14:textId="77777777" w:rsidR="008220C7" w:rsidRPr="007F1328" w:rsidRDefault="008220C7" w:rsidP="0030765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FCFA</w:t>
            </w:r>
          </w:p>
        </w:tc>
        <w:tc>
          <w:tcPr>
            <w:tcW w:w="1701" w:type="dxa"/>
            <w:noWrap/>
          </w:tcPr>
          <w:p w14:paraId="597DC6FD" w14:textId="77777777" w:rsidR="008220C7" w:rsidRPr="007F1328" w:rsidRDefault="008220C7" w:rsidP="0030765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8220C7" w:rsidRPr="007F1328" w14:paraId="7CD8CBE3" w14:textId="77777777" w:rsidTr="0030765A">
        <w:trPr>
          <w:trHeight w:val="300"/>
        </w:trPr>
        <w:tc>
          <w:tcPr>
            <w:tcW w:w="846" w:type="dxa"/>
            <w:noWrap/>
          </w:tcPr>
          <w:p w14:paraId="60FBE795" w14:textId="1E7E7A51" w:rsidR="008220C7" w:rsidRPr="007F1328" w:rsidRDefault="00020893" w:rsidP="0030765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lastRenderedPageBreak/>
              <w:t>B15</w:t>
            </w:r>
          </w:p>
        </w:tc>
        <w:tc>
          <w:tcPr>
            <w:tcW w:w="4385" w:type="dxa"/>
          </w:tcPr>
          <w:p w14:paraId="3AF01A3E" w14:textId="77777777" w:rsidR="008220C7" w:rsidRPr="007F1328" w:rsidRDefault="008220C7" w:rsidP="0030765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Revenu tire de cette occupation au cours des 12 derniers mois</w:t>
            </w:r>
          </w:p>
        </w:tc>
        <w:tc>
          <w:tcPr>
            <w:tcW w:w="2844" w:type="dxa"/>
            <w:noWrap/>
          </w:tcPr>
          <w:p w14:paraId="282B9192" w14:textId="77777777" w:rsidR="008220C7" w:rsidRPr="007F1328" w:rsidRDefault="008220C7" w:rsidP="0030765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01" w:type="dxa"/>
            <w:noWrap/>
          </w:tcPr>
          <w:p w14:paraId="2A7C47BC" w14:textId="77777777" w:rsidR="008220C7" w:rsidRPr="007F1328" w:rsidRDefault="008220C7" w:rsidP="0030765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921D0" w:rsidRPr="007F1328" w14:paraId="6DF4B114" w14:textId="77777777" w:rsidTr="005921D0">
        <w:trPr>
          <w:trHeight w:val="300"/>
        </w:trPr>
        <w:tc>
          <w:tcPr>
            <w:tcW w:w="846" w:type="dxa"/>
            <w:noWrap/>
            <w:hideMark/>
          </w:tcPr>
          <w:p w14:paraId="6BCF62CE" w14:textId="5C46EC89" w:rsidR="005921D0" w:rsidRPr="007F1328" w:rsidRDefault="005921D0" w:rsidP="00B2178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</w:t>
            </w:r>
            <w:r w:rsidR="00020893" w:rsidRPr="007F1328">
              <w:rPr>
                <w:rFonts w:ascii="Arial" w:hAnsi="Arial" w:cs="Arial"/>
                <w:sz w:val="18"/>
                <w:szCs w:val="18"/>
                <w:lang w:val="fr-FR"/>
              </w:rPr>
              <w:t>16</w:t>
            </w:r>
          </w:p>
        </w:tc>
        <w:tc>
          <w:tcPr>
            <w:tcW w:w="4385" w:type="dxa"/>
            <w:hideMark/>
          </w:tcPr>
          <w:p w14:paraId="0E0E60B1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 est la situation Matrimoniale du participant ?</w:t>
            </w:r>
          </w:p>
        </w:tc>
        <w:tc>
          <w:tcPr>
            <w:tcW w:w="2844" w:type="dxa"/>
            <w:noWrap/>
            <w:hideMark/>
          </w:tcPr>
          <w:p w14:paraId="58A0107C" w14:textId="77777777" w:rsidR="00150DEE" w:rsidRPr="007F1328" w:rsidRDefault="00150DEE" w:rsidP="00150DE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 Célibataire</w:t>
            </w:r>
          </w:p>
          <w:p w14:paraId="0FA54901" w14:textId="77777777" w:rsidR="00150DEE" w:rsidRPr="007F1328" w:rsidRDefault="00150DEE" w:rsidP="00150DE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Marié monogame</w:t>
            </w:r>
          </w:p>
          <w:p w14:paraId="52EE6AAD" w14:textId="77777777" w:rsidR="00150DEE" w:rsidRPr="007F1328" w:rsidRDefault="00150DEE" w:rsidP="00150DE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3. Marié polygame</w:t>
            </w:r>
          </w:p>
          <w:p w14:paraId="1F7F5B59" w14:textId="77777777" w:rsidR="00150DEE" w:rsidRPr="007F1328" w:rsidRDefault="00150DEE" w:rsidP="00150DE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4. Divorcé</w:t>
            </w:r>
          </w:p>
          <w:p w14:paraId="73E01968" w14:textId="77777777" w:rsidR="00150DEE" w:rsidRPr="007F1328" w:rsidRDefault="00150DEE" w:rsidP="00150DE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5. Veuf/veuve</w:t>
            </w:r>
          </w:p>
          <w:p w14:paraId="773B8DD5" w14:textId="77777777" w:rsidR="005921D0" w:rsidRPr="007F1328" w:rsidRDefault="00150DEE" w:rsidP="00150DE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6. Autre</w:t>
            </w:r>
          </w:p>
        </w:tc>
        <w:tc>
          <w:tcPr>
            <w:tcW w:w="1701" w:type="dxa"/>
            <w:noWrap/>
            <w:hideMark/>
          </w:tcPr>
          <w:p w14:paraId="42BD29AD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921D0" w:rsidRPr="007F1328" w14:paraId="1BEF989D" w14:textId="77777777" w:rsidTr="00150DEE">
        <w:trPr>
          <w:trHeight w:val="600"/>
        </w:trPr>
        <w:tc>
          <w:tcPr>
            <w:tcW w:w="846" w:type="dxa"/>
            <w:noWrap/>
            <w:hideMark/>
          </w:tcPr>
          <w:p w14:paraId="5F3A474C" w14:textId="0EFB4D2D" w:rsidR="005921D0" w:rsidRPr="007F1328" w:rsidRDefault="005921D0" w:rsidP="00B21786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</w:t>
            </w:r>
            <w:r w:rsidR="00020893" w:rsidRPr="007F1328">
              <w:rPr>
                <w:rFonts w:ascii="Arial" w:hAnsi="Arial" w:cs="Arial"/>
                <w:sz w:val="18"/>
                <w:szCs w:val="18"/>
                <w:lang w:val="fr-FR"/>
              </w:rPr>
              <w:t>17</w:t>
            </w:r>
          </w:p>
        </w:tc>
        <w:tc>
          <w:tcPr>
            <w:tcW w:w="4385" w:type="dxa"/>
            <w:hideMark/>
          </w:tcPr>
          <w:p w14:paraId="59CE1256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Combien de membres compte votre ménage?</w:t>
            </w:r>
          </w:p>
        </w:tc>
        <w:tc>
          <w:tcPr>
            <w:tcW w:w="2844" w:type="dxa"/>
            <w:noWrap/>
            <w:vAlign w:val="center"/>
            <w:hideMark/>
          </w:tcPr>
          <w:p w14:paraId="51A26461" w14:textId="77777777" w:rsidR="005921D0" w:rsidRPr="007F1328" w:rsidRDefault="00150DEE" w:rsidP="00150DEE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___ ___</w:t>
            </w:r>
          </w:p>
        </w:tc>
        <w:tc>
          <w:tcPr>
            <w:tcW w:w="1701" w:type="dxa"/>
            <w:noWrap/>
            <w:hideMark/>
          </w:tcPr>
          <w:p w14:paraId="5DF1AFBC" w14:textId="77777777" w:rsidR="005921D0" w:rsidRPr="007F1328" w:rsidRDefault="005921D0" w:rsidP="005921D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645ACD4A" w14:textId="77777777" w:rsidTr="00150DEE">
        <w:trPr>
          <w:trHeight w:val="300"/>
        </w:trPr>
        <w:tc>
          <w:tcPr>
            <w:tcW w:w="846" w:type="dxa"/>
            <w:noWrap/>
          </w:tcPr>
          <w:p w14:paraId="2691F150" w14:textId="4003FB3E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B18</w:t>
            </w:r>
          </w:p>
        </w:tc>
        <w:tc>
          <w:tcPr>
            <w:tcW w:w="4385" w:type="dxa"/>
          </w:tcPr>
          <w:p w14:paraId="47E35464" w14:textId="29A6605B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Êtes-vous le chef de votre ménage ?</w:t>
            </w:r>
          </w:p>
        </w:tc>
        <w:tc>
          <w:tcPr>
            <w:tcW w:w="2844" w:type="dxa"/>
            <w:noWrap/>
            <w:vAlign w:val="center"/>
          </w:tcPr>
          <w:p w14:paraId="5FF8A265" w14:textId="77777777" w:rsidR="00102BFD" w:rsidRDefault="00102BFD" w:rsidP="00102BFD">
            <w:pPr>
              <w:rPr>
                <w:ins w:id="3" w:author="pc" w:date="2017-08-18T00:45:00Z"/>
                <w:rFonts w:ascii="Arial" w:hAnsi="Arial" w:cs="Arial"/>
                <w:sz w:val="18"/>
                <w:szCs w:val="18"/>
              </w:rPr>
            </w:pPr>
            <w:ins w:id="4" w:author="pc" w:date="2017-08-18T00:45:00Z">
              <w:r w:rsidRPr="00245CE2">
                <w:rPr>
                  <w:rFonts w:ascii="Arial" w:hAnsi="Arial" w:cs="Arial"/>
                  <w:sz w:val="18"/>
                  <w:szCs w:val="18"/>
                  <w:lang w:val="fr-FR"/>
                </w:rPr>
                <w:t>1.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Oui</w:t>
              </w:r>
            </w:ins>
          </w:p>
          <w:p w14:paraId="7729615B" w14:textId="607AE943" w:rsidR="00102BFD" w:rsidRPr="007F1328" w:rsidRDefault="00102BFD" w:rsidP="00102BF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ins w:id="5" w:author="pc" w:date="2017-08-18T00:45:00Z">
              <w:r>
                <w:rPr>
                  <w:rFonts w:ascii="Arial" w:hAnsi="Arial" w:cs="Arial"/>
                  <w:sz w:val="18"/>
                  <w:szCs w:val="18"/>
                </w:rPr>
                <w:t>2. Non</w:t>
              </w:r>
            </w:ins>
          </w:p>
        </w:tc>
        <w:tc>
          <w:tcPr>
            <w:tcW w:w="1701" w:type="dxa"/>
            <w:noWrap/>
          </w:tcPr>
          <w:p w14:paraId="0988E8E2" w14:textId="6E2B975D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6" w:author="pc" w:date="2017-08-18T00:45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Si Réponse=1, Aller à B20</w:t>
              </w:r>
            </w:ins>
          </w:p>
        </w:tc>
      </w:tr>
      <w:tr w:rsidR="00102BFD" w:rsidRPr="007F1328" w14:paraId="49FE14ED" w14:textId="77777777" w:rsidTr="00150DEE">
        <w:trPr>
          <w:trHeight w:val="300"/>
        </w:trPr>
        <w:tc>
          <w:tcPr>
            <w:tcW w:w="846" w:type="dxa"/>
            <w:noWrap/>
          </w:tcPr>
          <w:p w14:paraId="63FB9414" w14:textId="48FD8B7F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B19</w:t>
            </w:r>
          </w:p>
        </w:tc>
        <w:tc>
          <w:tcPr>
            <w:tcW w:w="4385" w:type="dxa"/>
          </w:tcPr>
          <w:p w14:paraId="456C9D08" w14:textId="7D93F644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Sinon, quelle est votre relation avec le chef du ménage</w:t>
            </w:r>
          </w:p>
        </w:tc>
        <w:tc>
          <w:tcPr>
            <w:tcW w:w="2844" w:type="dxa"/>
            <w:noWrap/>
            <w:vAlign w:val="center"/>
          </w:tcPr>
          <w:p w14:paraId="58A95720" w14:textId="39FA2F5E" w:rsidR="00102BFD" w:rsidRPr="007F1328" w:rsidRDefault="00102BFD" w:rsidP="00102BFD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7F1328">
              <w:rPr>
                <w:rFonts w:ascii="Arial" w:hAnsi="Arial" w:cs="Arial"/>
                <w:sz w:val="18"/>
                <w:szCs w:val="18"/>
              </w:rPr>
              <w:t>Epoux/épouse</w:t>
            </w:r>
          </w:p>
          <w:p w14:paraId="4DF7ECE2" w14:textId="77777777" w:rsidR="00102BFD" w:rsidRPr="007F1328" w:rsidRDefault="00102BFD" w:rsidP="00102BFD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7F1328">
              <w:rPr>
                <w:rFonts w:ascii="Arial" w:hAnsi="Arial" w:cs="Arial"/>
                <w:sz w:val="18"/>
                <w:szCs w:val="18"/>
              </w:rPr>
              <w:t>Fils/fille</w:t>
            </w:r>
          </w:p>
          <w:p w14:paraId="4CA43AD8" w14:textId="7DAC43FF" w:rsidR="00102BFD" w:rsidRPr="007F1328" w:rsidRDefault="00102BFD" w:rsidP="00102BFD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7F1328">
              <w:rPr>
                <w:rFonts w:ascii="Arial" w:hAnsi="Arial" w:cs="Arial"/>
                <w:sz w:val="18"/>
                <w:szCs w:val="18"/>
              </w:rPr>
              <w:t>Frère/sœur</w:t>
            </w:r>
          </w:p>
          <w:p w14:paraId="54B98F09" w14:textId="77777777" w:rsidR="00102BFD" w:rsidRPr="007F1328" w:rsidRDefault="00102BFD" w:rsidP="00102BFD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7F1328">
              <w:rPr>
                <w:rFonts w:ascii="Arial" w:hAnsi="Arial" w:cs="Arial"/>
                <w:sz w:val="18"/>
                <w:szCs w:val="18"/>
              </w:rPr>
              <w:t>Pere/mere</w:t>
            </w:r>
          </w:p>
          <w:p w14:paraId="440F23CE" w14:textId="77777777" w:rsidR="00102BFD" w:rsidRPr="007F1328" w:rsidRDefault="00102BFD" w:rsidP="00102BFD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7F1328">
              <w:rPr>
                <w:rFonts w:ascii="Arial" w:hAnsi="Arial" w:cs="Arial"/>
                <w:sz w:val="18"/>
                <w:szCs w:val="18"/>
              </w:rPr>
              <w:t>Parentes</w:t>
            </w:r>
          </w:p>
          <w:p w14:paraId="2FA22213" w14:textId="77777777" w:rsidR="00102BFD" w:rsidRPr="007F1328" w:rsidRDefault="00102BFD" w:rsidP="00102BFD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7F1328">
              <w:rPr>
                <w:rFonts w:ascii="Arial" w:hAnsi="Arial" w:cs="Arial"/>
                <w:sz w:val="18"/>
                <w:szCs w:val="18"/>
              </w:rPr>
              <w:t>Amis</w:t>
            </w:r>
          </w:p>
          <w:p w14:paraId="3A2E7807" w14:textId="77777777" w:rsidR="00102BFD" w:rsidRPr="007F1328" w:rsidRDefault="00102BFD" w:rsidP="00102BFD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7F1328">
              <w:rPr>
                <w:rFonts w:ascii="Arial" w:hAnsi="Arial" w:cs="Arial"/>
                <w:sz w:val="18"/>
                <w:szCs w:val="18"/>
              </w:rPr>
              <w:t>Autre (preciser)</w:t>
            </w:r>
          </w:p>
          <w:p w14:paraId="50CA7394" w14:textId="75A8065E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     -998. Ne veux pas répondre</w:t>
            </w:r>
          </w:p>
          <w:p w14:paraId="72D1069B" w14:textId="30B84AFB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     -999. ne sait pas</w:t>
            </w:r>
          </w:p>
        </w:tc>
        <w:tc>
          <w:tcPr>
            <w:tcW w:w="1701" w:type="dxa"/>
            <w:noWrap/>
          </w:tcPr>
          <w:p w14:paraId="57F76C2E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1E2D5C3C" w14:textId="77777777" w:rsidTr="00150DEE">
        <w:trPr>
          <w:trHeight w:val="300"/>
        </w:trPr>
        <w:tc>
          <w:tcPr>
            <w:tcW w:w="846" w:type="dxa"/>
            <w:noWrap/>
          </w:tcPr>
          <w:p w14:paraId="450ACB72" w14:textId="6C5B2D41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B20</w:t>
            </w:r>
          </w:p>
        </w:tc>
        <w:tc>
          <w:tcPr>
            <w:tcW w:w="4385" w:type="dxa"/>
          </w:tcPr>
          <w:p w14:paraId="4A2B9D05" w14:textId="7485FBC9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Au sein de votre ménage, combien de personnes vivent directement à votre charge ?</w:t>
            </w:r>
          </w:p>
        </w:tc>
        <w:tc>
          <w:tcPr>
            <w:tcW w:w="2844" w:type="dxa"/>
            <w:noWrap/>
            <w:vAlign w:val="center"/>
          </w:tcPr>
          <w:p w14:paraId="0633A309" w14:textId="77777777" w:rsidR="00102BFD" w:rsidRPr="007F1328" w:rsidRDefault="00102BFD" w:rsidP="00102BF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01" w:type="dxa"/>
            <w:noWrap/>
          </w:tcPr>
          <w:p w14:paraId="0602380F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12EAC4FC" w14:textId="77777777" w:rsidTr="005921D0">
        <w:trPr>
          <w:trHeight w:val="600"/>
        </w:trPr>
        <w:tc>
          <w:tcPr>
            <w:tcW w:w="846" w:type="dxa"/>
            <w:noWrap/>
            <w:hideMark/>
          </w:tcPr>
          <w:p w14:paraId="5131837F" w14:textId="5F7AC10B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B21</w:t>
            </w:r>
          </w:p>
        </w:tc>
        <w:tc>
          <w:tcPr>
            <w:tcW w:w="4385" w:type="dxa"/>
            <w:hideMark/>
          </w:tcPr>
          <w:p w14:paraId="738E7095" w14:textId="5E7A5202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 est le plus haut niveau que vous avez atteint à l’école ?</w:t>
            </w:r>
          </w:p>
        </w:tc>
        <w:tc>
          <w:tcPr>
            <w:tcW w:w="2844" w:type="dxa"/>
            <w:noWrap/>
            <w:hideMark/>
          </w:tcPr>
          <w:p w14:paraId="73846755" w14:textId="6CEDCF53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0. N’a jamais été a l’école</w:t>
            </w:r>
          </w:p>
          <w:p w14:paraId="3A81EEFA" w14:textId="537D17A1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 Préscolaire</w:t>
            </w:r>
          </w:p>
          <w:p w14:paraId="25B9C78F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Primaire</w:t>
            </w:r>
          </w:p>
          <w:p w14:paraId="63299183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3. Secondaire premier cycle général</w:t>
            </w:r>
          </w:p>
          <w:p w14:paraId="4CC04341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06E0E757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4. Secondaire premier cycle technique et professionnel</w:t>
            </w:r>
          </w:p>
          <w:p w14:paraId="7D179618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0CE61E58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5. Secondaire second cycle général</w:t>
            </w:r>
          </w:p>
          <w:p w14:paraId="7326C0C0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30BD7B17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6. Secondaire second cycle technique et professionnel</w:t>
            </w:r>
          </w:p>
          <w:p w14:paraId="7027E636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45B7A30C" w14:textId="3FD8FC75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7. Supérieur (université)</w:t>
            </w:r>
          </w:p>
          <w:p w14:paraId="30F6DFE6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8. Aucun</w:t>
            </w:r>
          </w:p>
        </w:tc>
        <w:tc>
          <w:tcPr>
            <w:tcW w:w="1701" w:type="dxa"/>
            <w:noWrap/>
            <w:hideMark/>
          </w:tcPr>
          <w:p w14:paraId="09F83A8C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5CC4E27E" w14:textId="77777777" w:rsidTr="005921D0">
        <w:trPr>
          <w:trHeight w:val="600"/>
        </w:trPr>
        <w:tc>
          <w:tcPr>
            <w:tcW w:w="846" w:type="dxa"/>
            <w:noWrap/>
          </w:tcPr>
          <w:p w14:paraId="2404E71E" w14:textId="67EC4AE4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B22</w:t>
            </w:r>
          </w:p>
        </w:tc>
        <w:tc>
          <w:tcPr>
            <w:tcW w:w="4385" w:type="dxa"/>
          </w:tcPr>
          <w:p w14:paraId="6B2324DD" w14:textId="3E02674F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Êtes-vous membre d’un Groupement de Gestion Forestière (GGF) ?</w:t>
            </w:r>
          </w:p>
        </w:tc>
        <w:tc>
          <w:tcPr>
            <w:tcW w:w="2844" w:type="dxa"/>
            <w:noWrap/>
          </w:tcPr>
          <w:p w14:paraId="3EF53FDB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 Oui</w:t>
            </w:r>
          </w:p>
          <w:p w14:paraId="3E4A309D" w14:textId="1EE61AC5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Non</w:t>
            </w:r>
          </w:p>
        </w:tc>
        <w:tc>
          <w:tcPr>
            <w:tcW w:w="1701" w:type="dxa"/>
            <w:noWrap/>
          </w:tcPr>
          <w:p w14:paraId="3F37DA77" w14:textId="247E20B1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Si non, aller à la section C</w:t>
            </w:r>
          </w:p>
        </w:tc>
      </w:tr>
      <w:tr w:rsidR="00102BFD" w:rsidRPr="007F1328" w14:paraId="747D9CC4" w14:textId="77777777" w:rsidTr="005921D0">
        <w:trPr>
          <w:trHeight w:val="600"/>
        </w:trPr>
        <w:tc>
          <w:tcPr>
            <w:tcW w:w="846" w:type="dxa"/>
            <w:noWrap/>
          </w:tcPr>
          <w:p w14:paraId="69DEF22F" w14:textId="4B68E271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B23</w:t>
            </w:r>
          </w:p>
        </w:tc>
        <w:tc>
          <w:tcPr>
            <w:tcW w:w="4385" w:type="dxa"/>
          </w:tcPr>
          <w:p w14:paraId="28FDF4D4" w14:textId="706DABB8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Si oui, quel est le nom de votre GGF ?</w:t>
            </w:r>
          </w:p>
        </w:tc>
        <w:tc>
          <w:tcPr>
            <w:tcW w:w="2844" w:type="dxa"/>
            <w:noWrap/>
          </w:tcPr>
          <w:p w14:paraId="31A6373E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01" w:type="dxa"/>
            <w:noWrap/>
          </w:tcPr>
          <w:p w14:paraId="50A21146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</w:tbl>
    <w:commentRangeEnd w:id="0"/>
    <w:p w14:paraId="5393ACE5" w14:textId="397D25FC" w:rsidR="00DA6CCF" w:rsidRPr="007F1328" w:rsidRDefault="00C064DF" w:rsidP="006E72FE">
      <w:pPr>
        <w:rPr>
          <w:rFonts w:ascii="Arial" w:hAnsi="Arial" w:cs="Arial"/>
          <w:sz w:val="18"/>
          <w:szCs w:val="18"/>
          <w:lang w:val="fr-FR"/>
        </w:rPr>
      </w:pPr>
      <w:r>
        <w:rPr>
          <w:rStyle w:val="Marquedecommentaire"/>
          <w:rFonts w:eastAsia="Times New Roman"/>
          <w:lang w:val="fr-FR" w:eastAsia="fr-FR"/>
        </w:rPr>
        <w:commentReference w:id="0"/>
      </w:r>
    </w:p>
    <w:p w14:paraId="635CB39E" w14:textId="77777777" w:rsidR="006E72FE" w:rsidRPr="007F1328" w:rsidRDefault="006E72FE" w:rsidP="006E72FE">
      <w:pPr>
        <w:rPr>
          <w:rFonts w:ascii="Arial" w:hAnsi="Arial" w:cs="Arial"/>
          <w:sz w:val="18"/>
          <w:szCs w:val="18"/>
          <w:lang w:val="fr-FR"/>
        </w:rPr>
      </w:pPr>
    </w:p>
    <w:p w14:paraId="4D72885D" w14:textId="22AA6AFF" w:rsidR="000F4A46" w:rsidRPr="007F1328" w:rsidRDefault="000F4A46" w:rsidP="00F13B10">
      <w:pPr>
        <w:pStyle w:val="Paragraphedeliste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r w:rsidRPr="007F1328">
        <w:rPr>
          <w:rFonts w:ascii="Arial" w:hAnsi="Arial" w:cs="Arial"/>
          <w:sz w:val="18"/>
          <w:szCs w:val="18"/>
          <w:u w:val="single"/>
        </w:rPr>
        <w:t>Biens de possessions de votre ménage</w:t>
      </w:r>
    </w:p>
    <w:p w14:paraId="50D1BD8A" w14:textId="77777777" w:rsidR="000F4A46" w:rsidRPr="007F1328" w:rsidRDefault="000F4A46" w:rsidP="004F694E">
      <w:pPr>
        <w:rPr>
          <w:rFonts w:ascii="Arial" w:hAnsi="Arial" w:cs="Arial"/>
          <w:sz w:val="18"/>
          <w:szCs w:val="18"/>
          <w:u w:val="single"/>
          <w:lang w:val="fr-FR"/>
        </w:rPr>
      </w:pPr>
    </w:p>
    <w:p w14:paraId="7C57208E" w14:textId="7D95074E" w:rsidR="000F4A46" w:rsidRPr="007F1328" w:rsidRDefault="00575983" w:rsidP="004F694E">
      <w:pPr>
        <w:rPr>
          <w:rFonts w:ascii="Arial" w:hAnsi="Arial" w:cs="Arial"/>
          <w:sz w:val="18"/>
          <w:szCs w:val="18"/>
          <w:u w:val="single"/>
          <w:lang w:val="fr-FR"/>
        </w:rPr>
      </w:pPr>
      <w:r w:rsidRPr="007F1328">
        <w:rPr>
          <w:rFonts w:ascii="Arial" w:hAnsi="Arial" w:cs="Arial"/>
          <w:sz w:val="18"/>
          <w:szCs w:val="18"/>
          <w:u w:val="single"/>
          <w:lang w:val="fr-FR"/>
        </w:rPr>
        <w:t>Biens de production agricole</w:t>
      </w:r>
    </w:p>
    <w:p w14:paraId="3588F2BB" w14:textId="77777777" w:rsidR="000F4A46" w:rsidRPr="007F1328" w:rsidRDefault="000F4A46" w:rsidP="004F694E">
      <w:pPr>
        <w:rPr>
          <w:rFonts w:ascii="Arial" w:hAnsi="Arial" w:cs="Arial"/>
          <w:sz w:val="18"/>
          <w:szCs w:val="18"/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  <w:tblPrChange w:id="7" w:author="pc" w:date="2017-08-18T16:03:00Z">
          <w:tblPr>
            <w:tblStyle w:val="Grilledutableau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144"/>
        <w:gridCol w:w="1748"/>
        <w:gridCol w:w="3765"/>
        <w:gridCol w:w="1168"/>
        <w:gridCol w:w="1237"/>
        <w:tblGridChange w:id="8">
          <w:tblGrid>
            <w:gridCol w:w="1200"/>
            <w:gridCol w:w="1840"/>
            <w:gridCol w:w="3980"/>
            <w:gridCol w:w="1200"/>
            <w:gridCol w:w="1200"/>
          </w:tblGrid>
        </w:tblGridChange>
      </w:tblGrid>
      <w:tr w:rsidR="00207CA1" w:rsidRPr="007F1328" w14:paraId="34D967EC" w14:textId="11089ABB" w:rsidTr="00770D9B">
        <w:trPr>
          <w:trHeight w:val="287"/>
          <w:trPrChange w:id="9" w:author="pc" w:date="2017-08-18T16:03:00Z">
            <w:trPr>
              <w:trHeight w:val="287"/>
            </w:trPr>
          </w:trPrChange>
        </w:trPr>
        <w:tc>
          <w:tcPr>
            <w:tcW w:w="1153" w:type="dxa"/>
            <w:noWrap/>
            <w:tcPrChange w:id="10" w:author="pc" w:date="2017-08-18T16:03:00Z">
              <w:tcPr>
                <w:tcW w:w="1200" w:type="dxa"/>
                <w:noWrap/>
              </w:tcPr>
            </w:tcPrChange>
          </w:tcPr>
          <w:p w14:paraId="0A463758" w14:textId="77777777" w:rsidR="00207CA1" w:rsidRPr="007F1328" w:rsidRDefault="00207CA1" w:rsidP="004237E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62" w:type="dxa"/>
            <w:noWrap/>
            <w:tcPrChange w:id="11" w:author="pc" w:date="2017-08-18T16:03:00Z">
              <w:tcPr>
                <w:tcW w:w="1840" w:type="dxa"/>
                <w:noWrap/>
              </w:tcPr>
            </w:tcPrChange>
          </w:tcPr>
          <w:p w14:paraId="42C5EBC8" w14:textId="77777777" w:rsidR="00207CA1" w:rsidRPr="007F1328" w:rsidRDefault="00207CA1" w:rsidP="004237E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798" w:type="dxa"/>
            <w:tcPrChange w:id="12" w:author="pc" w:date="2017-08-18T16:03:00Z">
              <w:tcPr>
                <w:tcW w:w="3980" w:type="dxa"/>
              </w:tcPr>
            </w:tcPrChange>
          </w:tcPr>
          <w:p w14:paraId="3DF33611" w14:textId="4D9143FB" w:rsidR="00207CA1" w:rsidRPr="007F1328" w:rsidRDefault="00207CA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C1.</w:t>
            </w:r>
          </w:p>
        </w:tc>
        <w:tc>
          <w:tcPr>
            <w:tcW w:w="1152" w:type="dxa"/>
            <w:tcPrChange w:id="13" w:author="pc" w:date="2017-08-18T16:03:00Z">
              <w:tcPr>
                <w:tcW w:w="1200" w:type="dxa"/>
              </w:tcPr>
            </w:tcPrChange>
          </w:tcPr>
          <w:p w14:paraId="366DFEEC" w14:textId="2C63FEB7" w:rsidR="00207CA1" w:rsidRPr="007F1328" w:rsidRDefault="00207CA1" w:rsidP="004237E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C2.</w:t>
            </w:r>
          </w:p>
        </w:tc>
        <w:tc>
          <w:tcPr>
            <w:tcW w:w="1197" w:type="dxa"/>
            <w:tcPrChange w:id="14" w:author="pc" w:date="2017-08-18T16:03:00Z">
              <w:tcPr>
                <w:tcW w:w="1200" w:type="dxa"/>
              </w:tcPr>
            </w:tcPrChange>
          </w:tcPr>
          <w:p w14:paraId="1224A6EB" w14:textId="4398939A" w:rsidR="00207CA1" w:rsidRPr="007F1328" w:rsidRDefault="007B6225" w:rsidP="004237E5">
            <w:pPr>
              <w:rPr>
                <w:ins w:id="15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  <w:ins w:id="16" w:author="serge adjognon" w:date="2017-08-17T06:26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C2a</w:t>
              </w:r>
              <w:r w:rsidR="00207CA1">
                <w:rPr>
                  <w:rFonts w:ascii="Arial" w:hAnsi="Arial" w:cs="Arial"/>
                  <w:sz w:val="18"/>
                  <w:szCs w:val="18"/>
                  <w:lang w:val="fr-FR"/>
                </w:rPr>
                <w:t>.</w:t>
              </w:r>
            </w:ins>
          </w:p>
        </w:tc>
      </w:tr>
      <w:tr w:rsidR="00207CA1" w:rsidRPr="007F1328" w14:paraId="593DE2EA" w14:textId="23243494" w:rsidTr="00770D9B">
        <w:trPr>
          <w:trHeight w:val="900"/>
          <w:trPrChange w:id="17" w:author="pc" w:date="2017-08-18T16:03:00Z">
            <w:trPr>
              <w:trHeight w:val="900"/>
            </w:trPr>
          </w:trPrChange>
        </w:trPr>
        <w:tc>
          <w:tcPr>
            <w:tcW w:w="1153" w:type="dxa"/>
            <w:vMerge w:val="restart"/>
            <w:noWrap/>
            <w:hideMark/>
            <w:tcPrChange w:id="18" w:author="pc" w:date="2017-08-18T16:03:00Z">
              <w:tcPr>
                <w:tcW w:w="1200" w:type="dxa"/>
                <w:vMerge w:val="restart"/>
                <w:noWrap/>
                <w:hideMark/>
              </w:tcPr>
            </w:tcPrChange>
          </w:tcPr>
          <w:p w14:paraId="6BED1724" w14:textId="77777777" w:rsidR="00207CA1" w:rsidRPr="007F1328" w:rsidRDefault="00207CA1" w:rsidP="004237E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Code article</w:t>
            </w:r>
          </w:p>
        </w:tc>
        <w:tc>
          <w:tcPr>
            <w:tcW w:w="1762" w:type="dxa"/>
            <w:vMerge w:val="restart"/>
            <w:noWrap/>
            <w:hideMark/>
            <w:tcPrChange w:id="19" w:author="pc" w:date="2017-08-18T16:03:00Z">
              <w:tcPr>
                <w:tcW w:w="1840" w:type="dxa"/>
                <w:vMerge w:val="restart"/>
                <w:noWrap/>
                <w:hideMark/>
              </w:tcPr>
            </w:tcPrChange>
          </w:tcPr>
          <w:p w14:paraId="019DA2EA" w14:textId="77777777" w:rsidR="00207CA1" w:rsidRPr="007F1328" w:rsidRDefault="00207CA1" w:rsidP="004237E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ARTICLES</w:t>
            </w:r>
          </w:p>
        </w:tc>
        <w:tc>
          <w:tcPr>
            <w:tcW w:w="3798" w:type="dxa"/>
            <w:hideMark/>
            <w:tcPrChange w:id="20" w:author="pc" w:date="2017-08-18T16:03:00Z">
              <w:tcPr>
                <w:tcW w:w="3980" w:type="dxa"/>
                <w:hideMark/>
              </w:tcPr>
            </w:tcPrChange>
          </w:tcPr>
          <w:p w14:paraId="558BB0F0" w14:textId="77777777" w:rsidR="00207CA1" w:rsidRDefault="00207CA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Est-ce qu'un membre du ménage possède [ARTICLE] en bon état de fonctionnement?</w:t>
            </w:r>
          </w:p>
          <w:p w14:paraId="5230F1CB" w14:textId="77777777" w:rsidR="00207CA1" w:rsidRDefault="00207CA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177F8E9A" w14:textId="63A445DA" w:rsidR="00207CA1" w:rsidRPr="007F1328" w:rsidRDefault="00207CA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1= Oui</w:t>
            </w:r>
          </w:p>
        </w:tc>
        <w:tc>
          <w:tcPr>
            <w:tcW w:w="1152" w:type="dxa"/>
            <w:vMerge w:val="restart"/>
            <w:hideMark/>
            <w:tcPrChange w:id="21" w:author="pc" w:date="2017-08-18T16:03:00Z">
              <w:tcPr>
                <w:tcW w:w="1200" w:type="dxa"/>
                <w:vMerge w:val="restart"/>
                <w:hideMark/>
              </w:tcPr>
            </w:tcPrChange>
          </w:tcPr>
          <w:p w14:paraId="138E6824" w14:textId="77777777" w:rsidR="00207CA1" w:rsidRPr="007F1328" w:rsidRDefault="00207CA1" w:rsidP="004237E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 est le nombre de [ARTICLE]?</w:t>
            </w:r>
          </w:p>
        </w:tc>
        <w:tc>
          <w:tcPr>
            <w:tcW w:w="1197" w:type="dxa"/>
            <w:tcPrChange w:id="22" w:author="pc" w:date="2017-08-18T16:03:00Z">
              <w:tcPr>
                <w:tcW w:w="1200" w:type="dxa"/>
              </w:tcPr>
            </w:tcPrChange>
          </w:tcPr>
          <w:p w14:paraId="3F01D5E0" w14:textId="794B8FBB" w:rsidR="00207CA1" w:rsidRPr="007F1328" w:rsidRDefault="007B6225" w:rsidP="007B6225">
            <w:pPr>
              <w:rPr>
                <w:ins w:id="23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  <w:ins w:id="24" w:author="serge adjognon" w:date="2017-08-17T06:27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 xml:space="preserve">A combien seriez vous prêt a vendre </w:t>
              </w:r>
            </w:ins>
            <w:ins w:id="25" w:author="serge adjognon" w:date="2017-08-17T06:28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UNE</w:t>
              </w:r>
            </w:ins>
            <w:ins w:id="26" w:author="serge adjognon" w:date="2017-08-17T06:27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 xml:space="preserve"> unite de ce bien aujourd’hui</w:t>
              </w:r>
            </w:ins>
            <w:ins w:id="27" w:author="serge adjognon" w:date="2017-08-17T06:28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 ? (FCA)</w:t>
              </w:r>
            </w:ins>
          </w:p>
        </w:tc>
      </w:tr>
      <w:tr w:rsidR="00207CA1" w:rsidRPr="007F1328" w14:paraId="420313CA" w14:textId="4476D07C" w:rsidTr="00770D9B">
        <w:trPr>
          <w:trHeight w:val="300"/>
          <w:trPrChange w:id="28" w:author="pc" w:date="2017-08-18T16:03:00Z">
            <w:trPr>
              <w:trHeight w:val="300"/>
            </w:trPr>
          </w:trPrChange>
        </w:trPr>
        <w:tc>
          <w:tcPr>
            <w:tcW w:w="1153" w:type="dxa"/>
            <w:vMerge/>
            <w:hideMark/>
            <w:tcPrChange w:id="29" w:author="pc" w:date="2017-08-18T16:03:00Z">
              <w:tcPr>
                <w:tcW w:w="1200" w:type="dxa"/>
                <w:vMerge/>
                <w:hideMark/>
              </w:tcPr>
            </w:tcPrChange>
          </w:tcPr>
          <w:p w14:paraId="3637052F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62" w:type="dxa"/>
            <w:vMerge/>
            <w:hideMark/>
            <w:tcPrChange w:id="30" w:author="pc" w:date="2017-08-18T16:03:00Z">
              <w:tcPr>
                <w:tcW w:w="1840" w:type="dxa"/>
                <w:vMerge/>
                <w:hideMark/>
              </w:tcPr>
            </w:tcPrChange>
          </w:tcPr>
          <w:p w14:paraId="77CEB9E2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798" w:type="dxa"/>
            <w:noWrap/>
            <w:hideMark/>
            <w:tcPrChange w:id="31" w:author="pc" w:date="2017-08-18T16:03:00Z">
              <w:tcPr>
                <w:tcW w:w="3980" w:type="dxa"/>
                <w:noWrap/>
                <w:hideMark/>
              </w:tcPr>
            </w:tcPrChange>
          </w:tcPr>
          <w:p w14:paraId="50BDFCD3" w14:textId="47C81DFC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2= Non ►  ARTICLE SUIVANT</w:t>
            </w:r>
          </w:p>
        </w:tc>
        <w:tc>
          <w:tcPr>
            <w:tcW w:w="1152" w:type="dxa"/>
            <w:vMerge/>
            <w:hideMark/>
            <w:tcPrChange w:id="32" w:author="pc" w:date="2017-08-18T16:03:00Z">
              <w:tcPr>
                <w:tcW w:w="1200" w:type="dxa"/>
                <w:vMerge/>
                <w:hideMark/>
              </w:tcPr>
            </w:tcPrChange>
          </w:tcPr>
          <w:p w14:paraId="23990FE2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33" w:author="pc" w:date="2017-08-18T16:03:00Z">
              <w:tcPr>
                <w:tcW w:w="1200" w:type="dxa"/>
              </w:tcPr>
            </w:tcPrChange>
          </w:tcPr>
          <w:p w14:paraId="1D290448" w14:textId="77777777" w:rsidR="00207CA1" w:rsidRPr="007F1328" w:rsidRDefault="00207CA1" w:rsidP="00014B6B">
            <w:pPr>
              <w:rPr>
                <w:ins w:id="34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4B32F007" w14:textId="499612D3" w:rsidTr="00770D9B">
        <w:trPr>
          <w:trHeight w:val="300"/>
          <w:trPrChange w:id="35" w:author="pc" w:date="2017-08-18T16:03:00Z">
            <w:trPr>
              <w:trHeight w:val="300"/>
            </w:trPr>
          </w:trPrChange>
        </w:trPr>
        <w:tc>
          <w:tcPr>
            <w:tcW w:w="1153" w:type="dxa"/>
            <w:vMerge/>
            <w:hideMark/>
            <w:tcPrChange w:id="36" w:author="pc" w:date="2017-08-18T16:03:00Z">
              <w:tcPr>
                <w:tcW w:w="1200" w:type="dxa"/>
                <w:vMerge/>
                <w:hideMark/>
              </w:tcPr>
            </w:tcPrChange>
          </w:tcPr>
          <w:p w14:paraId="0B1AF930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762" w:type="dxa"/>
            <w:vMerge/>
            <w:hideMark/>
            <w:tcPrChange w:id="37" w:author="pc" w:date="2017-08-18T16:03:00Z">
              <w:tcPr>
                <w:tcW w:w="1840" w:type="dxa"/>
                <w:vMerge/>
                <w:hideMark/>
              </w:tcPr>
            </w:tcPrChange>
          </w:tcPr>
          <w:p w14:paraId="24D660E2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798" w:type="dxa"/>
            <w:noWrap/>
            <w:tcPrChange w:id="38" w:author="pc" w:date="2017-08-18T16:03:00Z">
              <w:tcPr>
                <w:tcW w:w="3980" w:type="dxa"/>
                <w:noWrap/>
              </w:tcPr>
            </w:tcPrChange>
          </w:tcPr>
          <w:p w14:paraId="4F4F8BA7" w14:textId="289753DB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-999 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= N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SP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►  ARTICLE SUIVANT</w:t>
            </w:r>
          </w:p>
        </w:tc>
        <w:tc>
          <w:tcPr>
            <w:tcW w:w="1152" w:type="dxa"/>
            <w:vMerge/>
            <w:hideMark/>
            <w:tcPrChange w:id="39" w:author="pc" w:date="2017-08-18T16:03:00Z">
              <w:tcPr>
                <w:tcW w:w="1200" w:type="dxa"/>
                <w:vMerge/>
                <w:hideMark/>
              </w:tcPr>
            </w:tcPrChange>
          </w:tcPr>
          <w:p w14:paraId="39AD5F6F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40" w:author="pc" w:date="2017-08-18T16:03:00Z">
              <w:tcPr>
                <w:tcW w:w="1200" w:type="dxa"/>
              </w:tcPr>
            </w:tcPrChange>
          </w:tcPr>
          <w:p w14:paraId="1D5D0C3C" w14:textId="77777777" w:rsidR="00207CA1" w:rsidRPr="007F1328" w:rsidRDefault="00207CA1" w:rsidP="00014B6B">
            <w:pPr>
              <w:rPr>
                <w:ins w:id="41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5516A5AD" w14:textId="15AB1CA3" w:rsidTr="00770D9B">
        <w:trPr>
          <w:trHeight w:val="300"/>
          <w:trPrChange w:id="42" w:author="pc" w:date="2017-08-18T16:03:00Z">
            <w:trPr>
              <w:trHeight w:val="300"/>
            </w:trPr>
          </w:trPrChange>
        </w:trPr>
        <w:tc>
          <w:tcPr>
            <w:tcW w:w="1153" w:type="dxa"/>
            <w:noWrap/>
            <w:hideMark/>
            <w:tcPrChange w:id="43" w:author="pc" w:date="2017-08-18T16:03:00Z">
              <w:tcPr>
                <w:tcW w:w="1200" w:type="dxa"/>
                <w:noWrap/>
                <w:hideMark/>
              </w:tcPr>
            </w:tcPrChange>
          </w:tcPr>
          <w:p w14:paraId="7C2F1A0D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100</w:t>
            </w:r>
          </w:p>
        </w:tc>
        <w:tc>
          <w:tcPr>
            <w:tcW w:w="1762" w:type="dxa"/>
            <w:noWrap/>
            <w:hideMark/>
            <w:tcPrChange w:id="44" w:author="pc" w:date="2017-08-18T16:03:00Z">
              <w:tcPr>
                <w:tcW w:w="1840" w:type="dxa"/>
                <w:noWrap/>
                <w:hideMark/>
              </w:tcPr>
            </w:tcPrChange>
          </w:tcPr>
          <w:p w14:paraId="360758F0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Houe</w:t>
            </w:r>
          </w:p>
        </w:tc>
        <w:tc>
          <w:tcPr>
            <w:tcW w:w="3798" w:type="dxa"/>
            <w:noWrap/>
            <w:hideMark/>
            <w:tcPrChange w:id="45" w:author="pc" w:date="2017-08-18T16:03:00Z">
              <w:tcPr>
                <w:tcW w:w="3980" w:type="dxa"/>
                <w:noWrap/>
                <w:hideMark/>
              </w:tcPr>
            </w:tcPrChange>
          </w:tcPr>
          <w:p w14:paraId="52EBBE89" w14:textId="0518D8E5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  <w:tcPrChange w:id="46" w:author="pc" w:date="2017-08-18T16:03:00Z">
              <w:tcPr>
                <w:tcW w:w="1200" w:type="dxa"/>
                <w:noWrap/>
              </w:tcPr>
            </w:tcPrChange>
          </w:tcPr>
          <w:p w14:paraId="38F97552" w14:textId="707F9619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47" w:author="pc" w:date="2017-08-18T16:03:00Z">
              <w:tcPr>
                <w:tcW w:w="1200" w:type="dxa"/>
              </w:tcPr>
            </w:tcPrChange>
          </w:tcPr>
          <w:p w14:paraId="60764D97" w14:textId="77777777" w:rsidR="00207CA1" w:rsidRPr="007F1328" w:rsidRDefault="00207CA1" w:rsidP="00014B6B">
            <w:pPr>
              <w:rPr>
                <w:ins w:id="48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003E42C0" w14:textId="358B726C" w:rsidTr="00770D9B">
        <w:trPr>
          <w:trHeight w:val="300"/>
          <w:trPrChange w:id="49" w:author="pc" w:date="2017-08-18T16:03:00Z">
            <w:trPr>
              <w:trHeight w:val="300"/>
            </w:trPr>
          </w:trPrChange>
        </w:trPr>
        <w:tc>
          <w:tcPr>
            <w:tcW w:w="1153" w:type="dxa"/>
            <w:noWrap/>
            <w:hideMark/>
            <w:tcPrChange w:id="50" w:author="pc" w:date="2017-08-18T16:03:00Z">
              <w:tcPr>
                <w:tcW w:w="1200" w:type="dxa"/>
                <w:noWrap/>
                <w:hideMark/>
              </w:tcPr>
            </w:tcPrChange>
          </w:tcPr>
          <w:p w14:paraId="60DEC459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lastRenderedPageBreak/>
              <w:t>101</w:t>
            </w:r>
          </w:p>
        </w:tc>
        <w:tc>
          <w:tcPr>
            <w:tcW w:w="1762" w:type="dxa"/>
            <w:noWrap/>
            <w:hideMark/>
            <w:tcPrChange w:id="51" w:author="pc" w:date="2017-08-18T16:03:00Z">
              <w:tcPr>
                <w:tcW w:w="1840" w:type="dxa"/>
                <w:noWrap/>
                <w:hideMark/>
              </w:tcPr>
            </w:tcPrChange>
          </w:tcPr>
          <w:p w14:paraId="5D1F76C0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Machette</w:t>
            </w:r>
          </w:p>
        </w:tc>
        <w:tc>
          <w:tcPr>
            <w:tcW w:w="3798" w:type="dxa"/>
            <w:noWrap/>
            <w:hideMark/>
            <w:tcPrChange w:id="52" w:author="pc" w:date="2017-08-18T16:03:00Z">
              <w:tcPr>
                <w:tcW w:w="3980" w:type="dxa"/>
                <w:noWrap/>
                <w:hideMark/>
              </w:tcPr>
            </w:tcPrChange>
          </w:tcPr>
          <w:p w14:paraId="1B1B9D96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  <w:tcPrChange w:id="53" w:author="pc" w:date="2017-08-18T16:03:00Z">
              <w:tcPr>
                <w:tcW w:w="1200" w:type="dxa"/>
                <w:noWrap/>
              </w:tcPr>
            </w:tcPrChange>
          </w:tcPr>
          <w:p w14:paraId="0D79444F" w14:textId="69AE2AA0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54" w:author="pc" w:date="2017-08-18T16:03:00Z">
              <w:tcPr>
                <w:tcW w:w="1200" w:type="dxa"/>
              </w:tcPr>
            </w:tcPrChange>
          </w:tcPr>
          <w:p w14:paraId="41B16789" w14:textId="77777777" w:rsidR="00207CA1" w:rsidRPr="007F1328" w:rsidRDefault="00207CA1" w:rsidP="00014B6B">
            <w:pPr>
              <w:rPr>
                <w:ins w:id="55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7167ECF6" w14:textId="4DDDC57D" w:rsidTr="00770D9B">
        <w:trPr>
          <w:trHeight w:val="300"/>
          <w:trPrChange w:id="56" w:author="pc" w:date="2017-08-18T16:03:00Z">
            <w:trPr>
              <w:trHeight w:val="300"/>
            </w:trPr>
          </w:trPrChange>
        </w:trPr>
        <w:tc>
          <w:tcPr>
            <w:tcW w:w="1153" w:type="dxa"/>
            <w:noWrap/>
            <w:hideMark/>
            <w:tcPrChange w:id="57" w:author="pc" w:date="2017-08-18T16:03:00Z">
              <w:tcPr>
                <w:tcW w:w="1200" w:type="dxa"/>
                <w:noWrap/>
                <w:hideMark/>
              </w:tcPr>
            </w:tcPrChange>
          </w:tcPr>
          <w:p w14:paraId="6F936E21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102</w:t>
            </w:r>
          </w:p>
        </w:tc>
        <w:tc>
          <w:tcPr>
            <w:tcW w:w="1762" w:type="dxa"/>
            <w:noWrap/>
            <w:hideMark/>
            <w:tcPrChange w:id="58" w:author="pc" w:date="2017-08-18T16:03:00Z">
              <w:tcPr>
                <w:tcW w:w="1840" w:type="dxa"/>
                <w:noWrap/>
                <w:hideMark/>
              </w:tcPr>
            </w:tcPrChange>
          </w:tcPr>
          <w:p w14:paraId="05F4D28B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Hache</w:t>
            </w:r>
          </w:p>
        </w:tc>
        <w:tc>
          <w:tcPr>
            <w:tcW w:w="3798" w:type="dxa"/>
            <w:noWrap/>
            <w:hideMark/>
            <w:tcPrChange w:id="59" w:author="pc" w:date="2017-08-18T16:03:00Z">
              <w:tcPr>
                <w:tcW w:w="3980" w:type="dxa"/>
                <w:noWrap/>
                <w:hideMark/>
              </w:tcPr>
            </w:tcPrChange>
          </w:tcPr>
          <w:p w14:paraId="1C3DC53D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  <w:tcPrChange w:id="60" w:author="pc" w:date="2017-08-18T16:03:00Z">
              <w:tcPr>
                <w:tcW w:w="1200" w:type="dxa"/>
                <w:noWrap/>
              </w:tcPr>
            </w:tcPrChange>
          </w:tcPr>
          <w:p w14:paraId="08C4651E" w14:textId="59A62B8B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61" w:author="pc" w:date="2017-08-18T16:03:00Z">
              <w:tcPr>
                <w:tcW w:w="1200" w:type="dxa"/>
              </w:tcPr>
            </w:tcPrChange>
          </w:tcPr>
          <w:p w14:paraId="4FEE3AA1" w14:textId="77777777" w:rsidR="00207CA1" w:rsidRPr="007F1328" w:rsidRDefault="00207CA1" w:rsidP="00014B6B">
            <w:pPr>
              <w:rPr>
                <w:ins w:id="62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4A7E094F" w14:textId="014C13C0" w:rsidTr="00770D9B">
        <w:trPr>
          <w:trHeight w:val="300"/>
          <w:trPrChange w:id="63" w:author="pc" w:date="2017-08-18T16:03:00Z">
            <w:trPr>
              <w:trHeight w:val="300"/>
            </w:trPr>
          </w:trPrChange>
        </w:trPr>
        <w:tc>
          <w:tcPr>
            <w:tcW w:w="1153" w:type="dxa"/>
            <w:noWrap/>
            <w:hideMark/>
            <w:tcPrChange w:id="64" w:author="pc" w:date="2017-08-18T16:03:00Z">
              <w:tcPr>
                <w:tcW w:w="1200" w:type="dxa"/>
                <w:noWrap/>
                <w:hideMark/>
              </w:tcPr>
            </w:tcPrChange>
          </w:tcPr>
          <w:p w14:paraId="3AFA9AFE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103</w:t>
            </w:r>
          </w:p>
        </w:tc>
        <w:tc>
          <w:tcPr>
            <w:tcW w:w="1762" w:type="dxa"/>
            <w:noWrap/>
            <w:hideMark/>
            <w:tcPrChange w:id="65" w:author="pc" w:date="2017-08-18T16:03:00Z">
              <w:tcPr>
                <w:tcW w:w="1840" w:type="dxa"/>
                <w:noWrap/>
                <w:hideMark/>
              </w:tcPr>
            </w:tcPrChange>
          </w:tcPr>
          <w:p w14:paraId="3B18E567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Charrue</w:t>
            </w:r>
          </w:p>
        </w:tc>
        <w:tc>
          <w:tcPr>
            <w:tcW w:w="3798" w:type="dxa"/>
            <w:noWrap/>
            <w:hideMark/>
            <w:tcPrChange w:id="66" w:author="pc" w:date="2017-08-18T16:03:00Z">
              <w:tcPr>
                <w:tcW w:w="3980" w:type="dxa"/>
                <w:noWrap/>
                <w:hideMark/>
              </w:tcPr>
            </w:tcPrChange>
          </w:tcPr>
          <w:p w14:paraId="4525862C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  <w:tcPrChange w:id="67" w:author="pc" w:date="2017-08-18T16:03:00Z">
              <w:tcPr>
                <w:tcW w:w="1200" w:type="dxa"/>
                <w:noWrap/>
              </w:tcPr>
            </w:tcPrChange>
          </w:tcPr>
          <w:p w14:paraId="4B991316" w14:textId="56E15128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68" w:author="pc" w:date="2017-08-18T16:03:00Z">
              <w:tcPr>
                <w:tcW w:w="1200" w:type="dxa"/>
              </w:tcPr>
            </w:tcPrChange>
          </w:tcPr>
          <w:p w14:paraId="5E9E5762" w14:textId="77777777" w:rsidR="00207CA1" w:rsidRPr="007F1328" w:rsidRDefault="00207CA1" w:rsidP="00014B6B">
            <w:pPr>
              <w:rPr>
                <w:ins w:id="69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6879F997" w14:textId="7B8B3200" w:rsidTr="00770D9B">
        <w:trPr>
          <w:trHeight w:val="300"/>
          <w:trPrChange w:id="70" w:author="pc" w:date="2017-08-18T16:03:00Z">
            <w:trPr>
              <w:trHeight w:val="300"/>
            </w:trPr>
          </w:trPrChange>
        </w:trPr>
        <w:tc>
          <w:tcPr>
            <w:tcW w:w="1153" w:type="dxa"/>
            <w:noWrap/>
            <w:hideMark/>
            <w:tcPrChange w:id="71" w:author="pc" w:date="2017-08-18T16:03:00Z">
              <w:tcPr>
                <w:tcW w:w="1200" w:type="dxa"/>
                <w:noWrap/>
                <w:hideMark/>
              </w:tcPr>
            </w:tcPrChange>
          </w:tcPr>
          <w:p w14:paraId="6037FF21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104</w:t>
            </w:r>
          </w:p>
        </w:tc>
        <w:tc>
          <w:tcPr>
            <w:tcW w:w="1762" w:type="dxa"/>
            <w:noWrap/>
            <w:hideMark/>
            <w:tcPrChange w:id="72" w:author="pc" w:date="2017-08-18T16:03:00Z">
              <w:tcPr>
                <w:tcW w:w="1840" w:type="dxa"/>
                <w:noWrap/>
                <w:hideMark/>
              </w:tcPr>
            </w:tcPrChange>
          </w:tcPr>
          <w:p w14:paraId="5F437040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Tracteur</w:t>
            </w:r>
          </w:p>
        </w:tc>
        <w:tc>
          <w:tcPr>
            <w:tcW w:w="3798" w:type="dxa"/>
            <w:noWrap/>
            <w:hideMark/>
            <w:tcPrChange w:id="73" w:author="pc" w:date="2017-08-18T16:03:00Z">
              <w:tcPr>
                <w:tcW w:w="3980" w:type="dxa"/>
                <w:noWrap/>
                <w:hideMark/>
              </w:tcPr>
            </w:tcPrChange>
          </w:tcPr>
          <w:p w14:paraId="39362A3B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  <w:tcPrChange w:id="74" w:author="pc" w:date="2017-08-18T16:03:00Z">
              <w:tcPr>
                <w:tcW w:w="1200" w:type="dxa"/>
                <w:noWrap/>
              </w:tcPr>
            </w:tcPrChange>
          </w:tcPr>
          <w:p w14:paraId="6DFEF13F" w14:textId="1CF34752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75" w:author="pc" w:date="2017-08-18T16:03:00Z">
              <w:tcPr>
                <w:tcW w:w="1200" w:type="dxa"/>
              </w:tcPr>
            </w:tcPrChange>
          </w:tcPr>
          <w:p w14:paraId="260A28C8" w14:textId="77777777" w:rsidR="00207CA1" w:rsidRPr="007F1328" w:rsidRDefault="00207CA1" w:rsidP="00014B6B">
            <w:pPr>
              <w:rPr>
                <w:ins w:id="76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46303D48" w14:textId="6ECB4104" w:rsidTr="00770D9B">
        <w:trPr>
          <w:trHeight w:val="300"/>
          <w:trPrChange w:id="77" w:author="pc" w:date="2017-08-18T16:03:00Z">
            <w:trPr>
              <w:trHeight w:val="300"/>
            </w:trPr>
          </w:trPrChange>
        </w:trPr>
        <w:tc>
          <w:tcPr>
            <w:tcW w:w="1153" w:type="dxa"/>
            <w:noWrap/>
            <w:hideMark/>
            <w:tcPrChange w:id="78" w:author="pc" w:date="2017-08-18T16:03:00Z">
              <w:tcPr>
                <w:tcW w:w="1200" w:type="dxa"/>
                <w:noWrap/>
                <w:hideMark/>
              </w:tcPr>
            </w:tcPrChange>
          </w:tcPr>
          <w:p w14:paraId="2A6911DD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105</w:t>
            </w:r>
          </w:p>
        </w:tc>
        <w:tc>
          <w:tcPr>
            <w:tcW w:w="1762" w:type="dxa"/>
            <w:noWrap/>
            <w:hideMark/>
            <w:tcPrChange w:id="79" w:author="pc" w:date="2017-08-18T16:03:00Z">
              <w:tcPr>
                <w:tcW w:w="1840" w:type="dxa"/>
                <w:noWrap/>
                <w:hideMark/>
              </w:tcPr>
            </w:tcPrChange>
          </w:tcPr>
          <w:p w14:paraId="1BDF165E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Râteau</w:t>
            </w:r>
          </w:p>
        </w:tc>
        <w:tc>
          <w:tcPr>
            <w:tcW w:w="3798" w:type="dxa"/>
            <w:noWrap/>
            <w:hideMark/>
            <w:tcPrChange w:id="80" w:author="pc" w:date="2017-08-18T16:03:00Z">
              <w:tcPr>
                <w:tcW w:w="3980" w:type="dxa"/>
                <w:noWrap/>
                <w:hideMark/>
              </w:tcPr>
            </w:tcPrChange>
          </w:tcPr>
          <w:p w14:paraId="5869C7C6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  <w:tcPrChange w:id="81" w:author="pc" w:date="2017-08-18T16:03:00Z">
              <w:tcPr>
                <w:tcW w:w="1200" w:type="dxa"/>
                <w:noWrap/>
              </w:tcPr>
            </w:tcPrChange>
          </w:tcPr>
          <w:p w14:paraId="6D21D689" w14:textId="3C03DBD2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82" w:author="pc" w:date="2017-08-18T16:03:00Z">
              <w:tcPr>
                <w:tcW w:w="1200" w:type="dxa"/>
              </w:tcPr>
            </w:tcPrChange>
          </w:tcPr>
          <w:p w14:paraId="068A37C8" w14:textId="77777777" w:rsidR="00207CA1" w:rsidRPr="007F1328" w:rsidRDefault="00207CA1" w:rsidP="00014B6B">
            <w:pPr>
              <w:rPr>
                <w:ins w:id="83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4BF81EBF" w14:textId="7F8ABAE9" w:rsidTr="00770D9B">
        <w:trPr>
          <w:trHeight w:val="300"/>
          <w:trPrChange w:id="84" w:author="pc" w:date="2017-08-18T16:03:00Z">
            <w:trPr>
              <w:trHeight w:val="300"/>
            </w:trPr>
          </w:trPrChange>
        </w:trPr>
        <w:tc>
          <w:tcPr>
            <w:tcW w:w="1153" w:type="dxa"/>
            <w:noWrap/>
            <w:hideMark/>
            <w:tcPrChange w:id="85" w:author="pc" w:date="2017-08-18T16:03:00Z">
              <w:tcPr>
                <w:tcW w:w="1200" w:type="dxa"/>
                <w:noWrap/>
                <w:hideMark/>
              </w:tcPr>
            </w:tcPrChange>
          </w:tcPr>
          <w:p w14:paraId="43ABC235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106</w:t>
            </w:r>
          </w:p>
        </w:tc>
        <w:tc>
          <w:tcPr>
            <w:tcW w:w="1762" w:type="dxa"/>
            <w:noWrap/>
            <w:hideMark/>
            <w:tcPrChange w:id="86" w:author="pc" w:date="2017-08-18T16:03:00Z">
              <w:tcPr>
                <w:tcW w:w="1840" w:type="dxa"/>
                <w:noWrap/>
                <w:hideMark/>
              </w:tcPr>
            </w:tcPrChange>
          </w:tcPr>
          <w:p w14:paraId="2F4636EF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Pelle</w:t>
            </w:r>
          </w:p>
        </w:tc>
        <w:tc>
          <w:tcPr>
            <w:tcW w:w="3798" w:type="dxa"/>
            <w:noWrap/>
            <w:hideMark/>
            <w:tcPrChange w:id="87" w:author="pc" w:date="2017-08-18T16:03:00Z">
              <w:tcPr>
                <w:tcW w:w="3980" w:type="dxa"/>
                <w:noWrap/>
                <w:hideMark/>
              </w:tcPr>
            </w:tcPrChange>
          </w:tcPr>
          <w:p w14:paraId="33B633D6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  <w:tcPrChange w:id="88" w:author="pc" w:date="2017-08-18T16:03:00Z">
              <w:tcPr>
                <w:tcW w:w="1200" w:type="dxa"/>
                <w:noWrap/>
              </w:tcPr>
            </w:tcPrChange>
          </w:tcPr>
          <w:p w14:paraId="6FEF5761" w14:textId="7B14E89E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89" w:author="pc" w:date="2017-08-18T16:03:00Z">
              <w:tcPr>
                <w:tcW w:w="1200" w:type="dxa"/>
              </w:tcPr>
            </w:tcPrChange>
          </w:tcPr>
          <w:p w14:paraId="083172E3" w14:textId="77777777" w:rsidR="00207CA1" w:rsidRPr="007F1328" w:rsidRDefault="00207CA1" w:rsidP="00014B6B">
            <w:pPr>
              <w:rPr>
                <w:ins w:id="90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6AEBA818" w14:textId="6C1113DA" w:rsidTr="00770D9B">
        <w:trPr>
          <w:trHeight w:val="300"/>
          <w:trPrChange w:id="91" w:author="pc" w:date="2017-08-18T16:03:00Z">
            <w:trPr>
              <w:trHeight w:val="300"/>
            </w:trPr>
          </w:trPrChange>
        </w:trPr>
        <w:tc>
          <w:tcPr>
            <w:tcW w:w="1153" w:type="dxa"/>
            <w:noWrap/>
            <w:hideMark/>
            <w:tcPrChange w:id="92" w:author="pc" w:date="2017-08-18T16:03:00Z">
              <w:tcPr>
                <w:tcW w:w="1200" w:type="dxa"/>
                <w:noWrap/>
                <w:hideMark/>
              </w:tcPr>
            </w:tcPrChange>
          </w:tcPr>
          <w:p w14:paraId="08C05EA1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107</w:t>
            </w:r>
          </w:p>
        </w:tc>
        <w:tc>
          <w:tcPr>
            <w:tcW w:w="1762" w:type="dxa"/>
            <w:noWrap/>
            <w:hideMark/>
            <w:tcPrChange w:id="93" w:author="pc" w:date="2017-08-18T16:03:00Z">
              <w:tcPr>
                <w:tcW w:w="1840" w:type="dxa"/>
                <w:noWrap/>
                <w:hideMark/>
              </w:tcPr>
            </w:tcPrChange>
          </w:tcPr>
          <w:p w14:paraId="56FB06C7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Faucille</w:t>
            </w:r>
          </w:p>
        </w:tc>
        <w:tc>
          <w:tcPr>
            <w:tcW w:w="3798" w:type="dxa"/>
            <w:noWrap/>
            <w:hideMark/>
            <w:tcPrChange w:id="94" w:author="pc" w:date="2017-08-18T16:03:00Z">
              <w:tcPr>
                <w:tcW w:w="3980" w:type="dxa"/>
                <w:noWrap/>
                <w:hideMark/>
              </w:tcPr>
            </w:tcPrChange>
          </w:tcPr>
          <w:p w14:paraId="773FD449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  <w:tcPrChange w:id="95" w:author="pc" w:date="2017-08-18T16:03:00Z">
              <w:tcPr>
                <w:tcW w:w="1200" w:type="dxa"/>
                <w:noWrap/>
              </w:tcPr>
            </w:tcPrChange>
          </w:tcPr>
          <w:p w14:paraId="66BFE61C" w14:textId="6C2CF3BA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96" w:author="pc" w:date="2017-08-18T16:03:00Z">
              <w:tcPr>
                <w:tcW w:w="1200" w:type="dxa"/>
              </w:tcPr>
            </w:tcPrChange>
          </w:tcPr>
          <w:p w14:paraId="66338489" w14:textId="77777777" w:rsidR="00207CA1" w:rsidRPr="007F1328" w:rsidRDefault="00207CA1" w:rsidP="00014B6B">
            <w:pPr>
              <w:rPr>
                <w:ins w:id="97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6F95EAA3" w14:textId="61705CCD" w:rsidTr="00770D9B">
        <w:trPr>
          <w:trHeight w:val="300"/>
          <w:trPrChange w:id="98" w:author="pc" w:date="2017-08-18T16:03:00Z">
            <w:trPr>
              <w:trHeight w:val="300"/>
            </w:trPr>
          </w:trPrChange>
        </w:trPr>
        <w:tc>
          <w:tcPr>
            <w:tcW w:w="1153" w:type="dxa"/>
            <w:noWrap/>
            <w:hideMark/>
            <w:tcPrChange w:id="99" w:author="pc" w:date="2017-08-18T16:03:00Z">
              <w:tcPr>
                <w:tcW w:w="1200" w:type="dxa"/>
                <w:noWrap/>
                <w:hideMark/>
              </w:tcPr>
            </w:tcPrChange>
          </w:tcPr>
          <w:p w14:paraId="6D9C9E72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108</w:t>
            </w:r>
          </w:p>
        </w:tc>
        <w:tc>
          <w:tcPr>
            <w:tcW w:w="1762" w:type="dxa"/>
            <w:noWrap/>
            <w:hideMark/>
            <w:tcPrChange w:id="100" w:author="pc" w:date="2017-08-18T16:03:00Z">
              <w:tcPr>
                <w:tcW w:w="1840" w:type="dxa"/>
                <w:noWrap/>
                <w:hideMark/>
              </w:tcPr>
            </w:tcPrChange>
          </w:tcPr>
          <w:p w14:paraId="2C7773D3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Pioche</w:t>
            </w:r>
          </w:p>
        </w:tc>
        <w:tc>
          <w:tcPr>
            <w:tcW w:w="3798" w:type="dxa"/>
            <w:noWrap/>
            <w:hideMark/>
            <w:tcPrChange w:id="101" w:author="pc" w:date="2017-08-18T16:03:00Z">
              <w:tcPr>
                <w:tcW w:w="3980" w:type="dxa"/>
                <w:noWrap/>
                <w:hideMark/>
              </w:tcPr>
            </w:tcPrChange>
          </w:tcPr>
          <w:p w14:paraId="7DA33B97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  <w:tcPrChange w:id="102" w:author="pc" w:date="2017-08-18T16:03:00Z">
              <w:tcPr>
                <w:tcW w:w="1200" w:type="dxa"/>
                <w:noWrap/>
              </w:tcPr>
            </w:tcPrChange>
          </w:tcPr>
          <w:p w14:paraId="7A321D2B" w14:textId="138F0A01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103" w:author="pc" w:date="2017-08-18T16:03:00Z">
              <w:tcPr>
                <w:tcW w:w="1200" w:type="dxa"/>
              </w:tcPr>
            </w:tcPrChange>
          </w:tcPr>
          <w:p w14:paraId="2EA506EE" w14:textId="77777777" w:rsidR="00207CA1" w:rsidRPr="007F1328" w:rsidRDefault="00207CA1" w:rsidP="00014B6B">
            <w:pPr>
              <w:rPr>
                <w:ins w:id="104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5176D233" w14:textId="0C07A5DE" w:rsidTr="00770D9B">
        <w:trPr>
          <w:trHeight w:val="300"/>
          <w:trPrChange w:id="105" w:author="pc" w:date="2017-08-18T16:03:00Z">
            <w:trPr>
              <w:trHeight w:val="300"/>
            </w:trPr>
          </w:trPrChange>
        </w:trPr>
        <w:tc>
          <w:tcPr>
            <w:tcW w:w="1153" w:type="dxa"/>
            <w:noWrap/>
            <w:hideMark/>
            <w:tcPrChange w:id="106" w:author="pc" w:date="2017-08-18T16:03:00Z">
              <w:tcPr>
                <w:tcW w:w="1200" w:type="dxa"/>
                <w:noWrap/>
                <w:hideMark/>
              </w:tcPr>
            </w:tcPrChange>
          </w:tcPr>
          <w:p w14:paraId="65575E55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109</w:t>
            </w:r>
          </w:p>
        </w:tc>
        <w:tc>
          <w:tcPr>
            <w:tcW w:w="1762" w:type="dxa"/>
            <w:noWrap/>
            <w:hideMark/>
            <w:tcPrChange w:id="107" w:author="pc" w:date="2017-08-18T16:03:00Z">
              <w:tcPr>
                <w:tcW w:w="1840" w:type="dxa"/>
                <w:noWrap/>
                <w:hideMark/>
              </w:tcPr>
            </w:tcPrChange>
          </w:tcPr>
          <w:p w14:paraId="63CACB1A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Arrosoir</w:t>
            </w:r>
          </w:p>
        </w:tc>
        <w:tc>
          <w:tcPr>
            <w:tcW w:w="3798" w:type="dxa"/>
            <w:noWrap/>
            <w:hideMark/>
            <w:tcPrChange w:id="108" w:author="pc" w:date="2017-08-18T16:03:00Z">
              <w:tcPr>
                <w:tcW w:w="3980" w:type="dxa"/>
                <w:noWrap/>
                <w:hideMark/>
              </w:tcPr>
            </w:tcPrChange>
          </w:tcPr>
          <w:p w14:paraId="75DE97AF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  <w:tcPrChange w:id="109" w:author="pc" w:date="2017-08-18T16:03:00Z">
              <w:tcPr>
                <w:tcW w:w="1200" w:type="dxa"/>
                <w:noWrap/>
              </w:tcPr>
            </w:tcPrChange>
          </w:tcPr>
          <w:p w14:paraId="776DFC59" w14:textId="717F7D56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110" w:author="pc" w:date="2017-08-18T16:03:00Z">
              <w:tcPr>
                <w:tcW w:w="1200" w:type="dxa"/>
              </w:tcPr>
            </w:tcPrChange>
          </w:tcPr>
          <w:p w14:paraId="1C72DB1D" w14:textId="77777777" w:rsidR="00207CA1" w:rsidRPr="007F1328" w:rsidRDefault="00207CA1" w:rsidP="00014B6B">
            <w:pPr>
              <w:rPr>
                <w:ins w:id="111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3872279A" w14:textId="7D4CBA7A" w:rsidTr="00770D9B">
        <w:trPr>
          <w:trHeight w:val="300"/>
          <w:trPrChange w:id="112" w:author="pc" w:date="2017-08-18T16:03:00Z">
            <w:trPr>
              <w:trHeight w:val="300"/>
            </w:trPr>
          </w:trPrChange>
        </w:trPr>
        <w:tc>
          <w:tcPr>
            <w:tcW w:w="1153" w:type="dxa"/>
            <w:noWrap/>
            <w:hideMark/>
            <w:tcPrChange w:id="113" w:author="pc" w:date="2017-08-18T16:03:00Z">
              <w:tcPr>
                <w:tcW w:w="1200" w:type="dxa"/>
                <w:noWrap/>
                <w:hideMark/>
              </w:tcPr>
            </w:tcPrChange>
          </w:tcPr>
          <w:p w14:paraId="566ACFB5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110</w:t>
            </w:r>
          </w:p>
        </w:tc>
        <w:tc>
          <w:tcPr>
            <w:tcW w:w="1762" w:type="dxa"/>
            <w:noWrap/>
            <w:hideMark/>
            <w:tcPrChange w:id="114" w:author="pc" w:date="2017-08-18T16:03:00Z">
              <w:tcPr>
                <w:tcW w:w="1840" w:type="dxa"/>
                <w:noWrap/>
                <w:hideMark/>
              </w:tcPr>
            </w:tcPrChange>
          </w:tcPr>
          <w:p w14:paraId="5AAF4325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Chariot/charrette</w:t>
            </w:r>
          </w:p>
        </w:tc>
        <w:tc>
          <w:tcPr>
            <w:tcW w:w="3798" w:type="dxa"/>
            <w:noWrap/>
            <w:hideMark/>
            <w:tcPrChange w:id="115" w:author="pc" w:date="2017-08-18T16:03:00Z">
              <w:tcPr>
                <w:tcW w:w="3980" w:type="dxa"/>
                <w:noWrap/>
                <w:hideMark/>
              </w:tcPr>
            </w:tcPrChange>
          </w:tcPr>
          <w:p w14:paraId="10AFCDF7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  <w:tcPrChange w:id="116" w:author="pc" w:date="2017-08-18T16:03:00Z">
              <w:tcPr>
                <w:tcW w:w="1200" w:type="dxa"/>
                <w:noWrap/>
              </w:tcPr>
            </w:tcPrChange>
          </w:tcPr>
          <w:p w14:paraId="437D494F" w14:textId="42F83631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117" w:author="pc" w:date="2017-08-18T16:03:00Z">
              <w:tcPr>
                <w:tcW w:w="1200" w:type="dxa"/>
              </w:tcPr>
            </w:tcPrChange>
          </w:tcPr>
          <w:p w14:paraId="039ADD73" w14:textId="77777777" w:rsidR="00207CA1" w:rsidRPr="007F1328" w:rsidRDefault="00207CA1" w:rsidP="00014B6B">
            <w:pPr>
              <w:rPr>
                <w:ins w:id="118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51EE00E8" w14:textId="672E3375" w:rsidTr="00770D9B">
        <w:trPr>
          <w:trHeight w:val="300"/>
          <w:trPrChange w:id="119" w:author="pc" w:date="2017-08-18T16:03:00Z">
            <w:trPr>
              <w:trHeight w:val="300"/>
            </w:trPr>
          </w:trPrChange>
        </w:trPr>
        <w:tc>
          <w:tcPr>
            <w:tcW w:w="1153" w:type="dxa"/>
            <w:noWrap/>
            <w:hideMark/>
            <w:tcPrChange w:id="120" w:author="pc" w:date="2017-08-18T16:03:00Z">
              <w:tcPr>
                <w:tcW w:w="1200" w:type="dxa"/>
                <w:noWrap/>
                <w:hideMark/>
              </w:tcPr>
            </w:tcPrChange>
          </w:tcPr>
          <w:p w14:paraId="0E6618DD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111</w:t>
            </w:r>
          </w:p>
        </w:tc>
        <w:tc>
          <w:tcPr>
            <w:tcW w:w="1762" w:type="dxa"/>
            <w:noWrap/>
            <w:hideMark/>
            <w:tcPrChange w:id="121" w:author="pc" w:date="2017-08-18T16:03:00Z">
              <w:tcPr>
                <w:tcW w:w="1840" w:type="dxa"/>
                <w:noWrap/>
                <w:hideMark/>
              </w:tcPr>
            </w:tcPrChange>
          </w:tcPr>
          <w:p w14:paraId="7DD4888F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Pompe motorisée</w:t>
            </w:r>
          </w:p>
        </w:tc>
        <w:tc>
          <w:tcPr>
            <w:tcW w:w="3798" w:type="dxa"/>
            <w:noWrap/>
            <w:hideMark/>
            <w:tcPrChange w:id="122" w:author="pc" w:date="2017-08-18T16:03:00Z">
              <w:tcPr>
                <w:tcW w:w="3980" w:type="dxa"/>
                <w:noWrap/>
                <w:hideMark/>
              </w:tcPr>
            </w:tcPrChange>
          </w:tcPr>
          <w:p w14:paraId="5D87D194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  <w:tcPrChange w:id="123" w:author="pc" w:date="2017-08-18T16:03:00Z">
              <w:tcPr>
                <w:tcW w:w="1200" w:type="dxa"/>
                <w:noWrap/>
              </w:tcPr>
            </w:tcPrChange>
          </w:tcPr>
          <w:p w14:paraId="3E800FE1" w14:textId="4743C9A5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124" w:author="pc" w:date="2017-08-18T16:03:00Z">
              <w:tcPr>
                <w:tcW w:w="1200" w:type="dxa"/>
              </w:tcPr>
            </w:tcPrChange>
          </w:tcPr>
          <w:p w14:paraId="7278EF8F" w14:textId="77777777" w:rsidR="00207CA1" w:rsidRPr="007F1328" w:rsidRDefault="00207CA1" w:rsidP="00014B6B">
            <w:pPr>
              <w:rPr>
                <w:ins w:id="125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571813C1" w14:textId="248B3BE9" w:rsidTr="00770D9B">
        <w:trPr>
          <w:trHeight w:val="300"/>
          <w:trPrChange w:id="126" w:author="pc" w:date="2017-08-18T16:03:00Z">
            <w:trPr>
              <w:trHeight w:val="300"/>
            </w:trPr>
          </w:trPrChange>
        </w:trPr>
        <w:tc>
          <w:tcPr>
            <w:tcW w:w="1153" w:type="dxa"/>
            <w:noWrap/>
            <w:hideMark/>
            <w:tcPrChange w:id="127" w:author="pc" w:date="2017-08-18T16:03:00Z">
              <w:tcPr>
                <w:tcW w:w="1200" w:type="dxa"/>
                <w:noWrap/>
                <w:hideMark/>
              </w:tcPr>
            </w:tcPrChange>
          </w:tcPr>
          <w:p w14:paraId="32A599C7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112</w:t>
            </w:r>
          </w:p>
        </w:tc>
        <w:tc>
          <w:tcPr>
            <w:tcW w:w="1762" w:type="dxa"/>
            <w:noWrap/>
            <w:hideMark/>
            <w:tcPrChange w:id="128" w:author="pc" w:date="2017-08-18T16:03:00Z">
              <w:tcPr>
                <w:tcW w:w="1840" w:type="dxa"/>
                <w:noWrap/>
                <w:hideMark/>
              </w:tcPr>
            </w:tcPrChange>
          </w:tcPr>
          <w:p w14:paraId="16092470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Pompe manuelle</w:t>
            </w:r>
          </w:p>
        </w:tc>
        <w:tc>
          <w:tcPr>
            <w:tcW w:w="3798" w:type="dxa"/>
            <w:noWrap/>
            <w:hideMark/>
            <w:tcPrChange w:id="129" w:author="pc" w:date="2017-08-18T16:03:00Z">
              <w:tcPr>
                <w:tcW w:w="3980" w:type="dxa"/>
                <w:noWrap/>
                <w:hideMark/>
              </w:tcPr>
            </w:tcPrChange>
          </w:tcPr>
          <w:p w14:paraId="77C7988D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  <w:tcPrChange w:id="130" w:author="pc" w:date="2017-08-18T16:03:00Z">
              <w:tcPr>
                <w:tcW w:w="1200" w:type="dxa"/>
                <w:noWrap/>
              </w:tcPr>
            </w:tcPrChange>
          </w:tcPr>
          <w:p w14:paraId="3F345E72" w14:textId="0E9BA299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131" w:author="pc" w:date="2017-08-18T16:03:00Z">
              <w:tcPr>
                <w:tcW w:w="1200" w:type="dxa"/>
              </w:tcPr>
            </w:tcPrChange>
          </w:tcPr>
          <w:p w14:paraId="0C860FF9" w14:textId="77777777" w:rsidR="00207CA1" w:rsidRPr="007F1328" w:rsidRDefault="00207CA1" w:rsidP="00014B6B">
            <w:pPr>
              <w:rPr>
                <w:ins w:id="132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79743B0D" w14:textId="0E1F6B06" w:rsidTr="00770D9B">
        <w:trPr>
          <w:trHeight w:val="300"/>
          <w:trPrChange w:id="133" w:author="pc" w:date="2017-08-18T16:03:00Z">
            <w:trPr>
              <w:trHeight w:val="300"/>
            </w:trPr>
          </w:trPrChange>
        </w:trPr>
        <w:tc>
          <w:tcPr>
            <w:tcW w:w="1153" w:type="dxa"/>
            <w:noWrap/>
            <w:hideMark/>
            <w:tcPrChange w:id="134" w:author="pc" w:date="2017-08-18T16:03:00Z">
              <w:tcPr>
                <w:tcW w:w="1200" w:type="dxa"/>
                <w:noWrap/>
                <w:hideMark/>
              </w:tcPr>
            </w:tcPrChange>
          </w:tcPr>
          <w:p w14:paraId="51BAB2DF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113</w:t>
            </w:r>
          </w:p>
        </w:tc>
        <w:tc>
          <w:tcPr>
            <w:tcW w:w="1762" w:type="dxa"/>
            <w:noWrap/>
            <w:hideMark/>
            <w:tcPrChange w:id="135" w:author="pc" w:date="2017-08-18T16:03:00Z">
              <w:tcPr>
                <w:tcW w:w="1840" w:type="dxa"/>
                <w:noWrap/>
                <w:hideMark/>
              </w:tcPr>
            </w:tcPrChange>
          </w:tcPr>
          <w:p w14:paraId="026CF41A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Semoir</w:t>
            </w:r>
          </w:p>
        </w:tc>
        <w:tc>
          <w:tcPr>
            <w:tcW w:w="3798" w:type="dxa"/>
            <w:noWrap/>
            <w:hideMark/>
            <w:tcPrChange w:id="136" w:author="pc" w:date="2017-08-18T16:03:00Z">
              <w:tcPr>
                <w:tcW w:w="3980" w:type="dxa"/>
                <w:noWrap/>
                <w:hideMark/>
              </w:tcPr>
            </w:tcPrChange>
          </w:tcPr>
          <w:p w14:paraId="28DD29D1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  <w:tcPrChange w:id="137" w:author="pc" w:date="2017-08-18T16:03:00Z">
              <w:tcPr>
                <w:tcW w:w="1200" w:type="dxa"/>
                <w:noWrap/>
              </w:tcPr>
            </w:tcPrChange>
          </w:tcPr>
          <w:p w14:paraId="4799FC63" w14:textId="03B99164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138" w:author="pc" w:date="2017-08-18T16:03:00Z">
              <w:tcPr>
                <w:tcW w:w="1200" w:type="dxa"/>
              </w:tcPr>
            </w:tcPrChange>
          </w:tcPr>
          <w:p w14:paraId="6659750F" w14:textId="77777777" w:rsidR="00207CA1" w:rsidRPr="007F1328" w:rsidRDefault="00207CA1" w:rsidP="00014B6B">
            <w:pPr>
              <w:rPr>
                <w:ins w:id="139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382E678B" w14:textId="10EC9CEA" w:rsidTr="00770D9B">
        <w:trPr>
          <w:trHeight w:val="300"/>
          <w:trPrChange w:id="140" w:author="pc" w:date="2017-08-18T16:03:00Z">
            <w:trPr>
              <w:trHeight w:val="300"/>
            </w:trPr>
          </w:trPrChange>
        </w:trPr>
        <w:tc>
          <w:tcPr>
            <w:tcW w:w="1153" w:type="dxa"/>
            <w:noWrap/>
            <w:hideMark/>
            <w:tcPrChange w:id="141" w:author="pc" w:date="2017-08-18T16:03:00Z">
              <w:tcPr>
                <w:tcW w:w="1200" w:type="dxa"/>
                <w:noWrap/>
                <w:hideMark/>
              </w:tcPr>
            </w:tcPrChange>
          </w:tcPr>
          <w:p w14:paraId="7B0A60CC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114</w:t>
            </w:r>
          </w:p>
        </w:tc>
        <w:tc>
          <w:tcPr>
            <w:tcW w:w="1762" w:type="dxa"/>
            <w:noWrap/>
            <w:hideMark/>
            <w:tcPrChange w:id="142" w:author="pc" w:date="2017-08-18T16:03:00Z">
              <w:tcPr>
                <w:tcW w:w="1840" w:type="dxa"/>
                <w:noWrap/>
                <w:hideMark/>
              </w:tcPr>
            </w:tcPrChange>
          </w:tcPr>
          <w:p w14:paraId="583074B5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Batteuse</w:t>
            </w:r>
          </w:p>
        </w:tc>
        <w:tc>
          <w:tcPr>
            <w:tcW w:w="3798" w:type="dxa"/>
            <w:noWrap/>
            <w:hideMark/>
            <w:tcPrChange w:id="143" w:author="pc" w:date="2017-08-18T16:03:00Z">
              <w:tcPr>
                <w:tcW w:w="3980" w:type="dxa"/>
                <w:noWrap/>
                <w:hideMark/>
              </w:tcPr>
            </w:tcPrChange>
          </w:tcPr>
          <w:p w14:paraId="55FA34AB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  <w:tcPrChange w:id="144" w:author="pc" w:date="2017-08-18T16:03:00Z">
              <w:tcPr>
                <w:tcW w:w="1200" w:type="dxa"/>
                <w:noWrap/>
              </w:tcPr>
            </w:tcPrChange>
          </w:tcPr>
          <w:p w14:paraId="7AC37A0E" w14:textId="010B5996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145" w:author="pc" w:date="2017-08-18T16:03:00Z">
              <w:tcPr>
                <w:tcW w:w="1200" w:type="dxa"/>
              </w:tcPr>
            </w:tcPrChange>
          </w:tcPr>
          <w:p w14:paraId="604C7607" w14:textId="77777777" w:rsidR="00207CA1" w:rsidRPr="007F1328" w:rsidRDefault="00207CA1" w:rsidP="00014B6B">
            <w:pPr>
              <w:rPr>
                <w:ins w:id="146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10136690" w14:textId="7058CD25" w:rsidTr="00770D9B">
        <w:trPr>
          <w:trHeight w:val="300"/>
          <w:trPrChange w:id="147" w:author="pc" w:date="2017-08-18T16:03:00Z">
            <w:trPr>
              <w:trHeight w:val="300"/>
            </w:trPr>
          </w:trPrChange>
        </w:trPr>
        <w:tc>
          <w:tcPr>
            <w:tcW w:w="1153" w:type="dxa"/>
            <w:noWrap/>
            <w:hideMark/>
            <w:tcPrChange w:id="148" w:author="pc" w:date="2017-08-18T16:03:00Z">
              <w:tcPr>
                <w:tcW w:w="1200" w:type="dxa"/>
                <w:noWrap/>
                <w:hideMark/>
              </w:tcPr>
            </w:tcPrChange>
          </w:tcPr>
          <w:p w14:paraId="67470E18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115</w:t>
            </w:r>
          </w:p>
        </w:tc>
        <w:tc>
          <w:tcPr>
            <w:tcW w:w="1762" w:type="dxa"/>
            <w:noWrap/>
            <w:hideMark/>
            <w:tcPrChange w:id="149" w:author="pc" w:date="2017-08-18T16:03:00Z">
              <w:tcPr>
                <w:tcW w:w="1840" w:type="dxa"/>
                <w:noWrap/>
                <w:hideMark/>
              </w:tcPr>
            </w:tcPrChange>
          </w:tcPr>
          <w:p w14:paraId="2BF49D51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Pulvérisateur</w:t>
            </w:r>
          </w:p>
        </w:tc>
        <w:tc>
          <w:tcPr>
            <w:tcW w:w="3798" w:type="dxa"/>
            <w:noWrap/>
            <w:hideMark/>
            <w:tcPrChange w:id="150" w:author="pc" w:date="2017-08-18T16:03:00Z">
              <w:tcPr>
                <w:tcW w:w="3980" w:type="dxa"/>
                <w:noWrap/>
                <w:hideMark/>
              </w:tcPr>
            </w:tcPrChange>
          </w:tcPr>
          <w:p w14:paraId="6243E3CC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  <w:tcPrChange w:id="151" w:author="pc" w:date="2017-08-18T16:03:00Z">
              <w:tcPr>
                <w:tcW w:w="1200" w:type="dxa"/>
                <w:noWrap/>
              </w:tcPr>
            </w:tcPrChange>
          </w:tcPr>
          <w:p w14:paraId="6186EBDD" w14:textId="2B788212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152" w:author="pc" w:date="2017-08-18T16:03:00Z">
              <w:tcPr>
                <w:tcW w:w="1200" w:type="dxa"/>
              </w:tcPr>
            </w:tcPrChange>
          </w:tcPr>
          <w:p w14:paraId="19C30625" w14:textId="77777777" w:rsidR="00207CA1" w:rsidRPr="007F1328" w:rsidRDefault="00207CA1" w:rsidP="00014B6B">
            <w:pPr>
              <w:rPr>
                <w:ins w:id="153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:rsidDel="00770D9B" w14:paraId="0D48F45C" w14:textId="3467F935" w:rsidTr="00770D9B">
        <w:trPr>
          <w:trHeight w:val="300"/>
          <w:del w:id="154" w:author="pc" w:date="2017-08-18T16:03:00Z"/>
          <w:trPrChange w:id="155" w:author="pc" w:date="2017-08-18T16:03:00Z">
            <w:trPr>
              <w:trHeight w:val="300"/>
            </w:trPr>
          </w:trPrChange>
        </w:trPr>
        <w:tc>
          <w:tcPr>
            <w:tcW w:w="1153" w:type="dxa"/>
            <w:noWrap/>
            <w:hideMark/>
            <w:tcPrChange w:id="156" w:author="pc" w:date="2017-08-18T16:03:00Z">
              <w:tcPr>
                <w:tcW w:w="1200" w:type="dxa"/>
                <w:noWrap/>
                <w:hideMark/>
              </w:tcPr>
            </w:tcPrChange>
          </w:tcPr>
          <w:p w14:paraId="53525DA8" w14:textId="72AC013A" w:rsidR="00207CA1" w:rsidRPr="007F1328" w:rsidDel="00770D9B" w:rsidRDefault="00207CA1" w:rsidP="00014B6B">
            <w:pPr>
              <w:rPr>
                <w:del w:id="157" w:author="pc" w:date="2017-08-18T16:03:00Z"/>
                <w:rFonts w:ascii="Arial" w:hAnsi="Arial" w:cs="Arial"/>
                <w:sz w:val="18"/>
                <w:szCs w:val="18"/>
                <w:lang w:val="fr-FR"/>
              </w:rPr>
            </w:pPr>
            <w:del w:id="158" w:author="pc" w:date="2017-08-18T16:03:00Z">
              <w:r w:rsidRPr="007F1328" w:rsidDel="00770D9B">
                <w:rPr>
                  <w:rFonts w:ascii="Arial" w:hAnsi="Arial" w:cs="Arial"/>
                  <w:sz w:val="18"/>
                  <w:szCs w:val="18"/>
                  <w:lang w:val="fr-FR"/>
                </w:rPr>
                <w:delText>116</w:delText>
              </w:r>
            </w:del>
          </w:p>
        </w:tc>
        <w:tc>
          <w:tcPr>
            <w:tcW w:w="1762" w:type="dxa"/>
            <w:noWrap/>
            <w:hideMark/>
            <w:tcPrChange w:id="159" w:author="pc" w:date="2017-08-18T16:03:00Z">
              <w:tcPr>
                <w:tcW w:w="1840" w:type="dxa"/>
                <w:noWrap/>
                <w:hideMark/>
              </w:tcPr>
            </w:tcPrChange>
          </w:tcPr>
          <w:p w14:paraId="19DFCA7A" w14:textId="6EC36847" w:rsidR="00207CA1" w:rsidRPr="007F1328" w:rsidDel="00770D9B" w:rsidRDefault="00207CA1" w:rsidP="00014B6B">
            <w:pPr>
              <w:rPr>
                <w:del w:id="160" w:author="pc" w:date="2017-08-18T16:03:00Z"/>
                <w:rFonts w:ascii="Arial" w:hAnsi="Arial" w:cs="Arial"/>
                <w:sz w:val="18"/>
                <w:szCs w:val="18"/>
                <w:lang w:val="fr-FR"/>
              </w:rPr>
            </w:pPr>
            <w:del w:id="161" w:author="pc" w:date="2017-08-18T16:03:00Z">
              <w:r w:rsidRPr="007F1328" w:rsidDel="00770D9B">
                <w:rPr>
                  <w:rFonts w:ascii="Arial" w:hAnsi="Arial" w:cs="Arial"/>
                  <w:sz w:val="18"/>
                  <w:szCs w:val="18"/>
                  <w:lang w:val="fr-FR"/>
                </w:rPr>
                <w:delText>Hache paille</w:delText>
              </w:r>
            </w:del>
          </w:p>
        </w:tc>
        <w:tc>
          <w:tcPr>
            <w:tcW w:w="3798" w:type="dxa"/>
            <w:noWrap/>
            <w:hideMark/>
            <w:tcPrChange w:id="162" w:author="pc" w:date="2017-08-18T16:03:00Z">
              <w:tcPr>
                <w:tcW w:w="3980" w:type="dxa"/>
                <w:noWrap/>
                <w:hideMark/>
              </w:tcPr>
            </w:tcPrChange>
          </w:tcPr>
          <w:p w14:paraId="396778FF" w14:textId="59846254" w:rsidR="00207CA1" w:rsidRPr="007F1328" w:rsidDel="00770D9B" w:rsidRDefault="00207CA1" w:rsidP="00014B6B">
            <w:pPr>
              <w:rPr>
                <w:del w:id="163" w:author="pc" w:date="2017-08-18T16:03:00Z"/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52" w:type="dxa"/>
            <w:noWrap/>
            <w:tcPrChange w:id="164" w:author="pc" w:date="2017-08-18T16:03:00Z">
              <w:tcPr>
                <w:tcW w:w="1200" w:type="dxa"/>
                <w:noWrap/>
              </w:tcPr>
            </w:tcPrChange>
          </w:tcPr>
          <w:p w14:paraId="51999DD6" w14:textId="46BD1824" w:rsidR="00207CA1" w:rsidRPr="007F1328" w:rsidDel="00770D9B" w:rsidRDefault="00207CA1" w:rsidP="00014B6B">
            <w:pPr>
              <w:rPr>
                <w:del w:id="165" w:author="pc" w:date="2017-08-18T16:03:00Z"/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166" w:author="pc" w:date="2017-08-18T16:03:00Z">
              <w:tcPr>
                <w:tcW w:w="1200" w:type="dxa"/>
              </w:tcPr>
            </w:tcPrChange>
          </w:tcPr>
          <w:p w14:paraId="57FF291B" w14:textId="5F53FEEF" w:rsidR="00207CA1" w:rsidRPr="007F1328" w:rsidDel="00770D9B" w:rsidRDefault="00207CA1" w:rsidP="00014B6B">
            <w:pPr>
              <w:rPr>
                <w:ins w:id="167" w:author="serge adjognon" w:date="2017-08-17T06:26:00Z"/>
                <w:del w:id="168" w:author="pc" w:date="2017-08-18T16:03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7CA1" w:rsidRPr="007F1328" w14:paraId="76970639" w14:textId="72D8E8C4" w:rsidTr="00770D9B">
        <w:trPr>
          <w:trHeight w:val="300"/>
          <w:trPrChange w:id="169" w:author="pc" w:date="2017-08-18T16:03:00Z">
            <w:trPr>
              <w:trHeight w:val="300"/>
            </w:trPr>
          </w:trPrChange>
        </w:trPr>
        <w:tc>
          <w:tcPr>
            <w:tcW w:w="1153" w:type="dxa"/>
            <w:noWrap/>
            <w:hideMark/>
            <w:tcPrChange w:id="170" w:author="pc" w:date="2017-08-18T16:03:00Z">
              <w:tcPr>
                <w:tcW w:w="1200" w:type="dxa"/>
                <w:noWrap/>
                <w:hideMark/>
              </w:tcPr>
            </w:tcPrChange>
          </w:tcPr>
          <w:p w14:paraId="42D32A30" w14:textId="3E27EA0F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11</w:t>
            </w:r>
            <w:ins w:id="171" w:author="pc" w:date="2017-08-18T16:04:00Z">
              <w:r w:rsidR="00770D9B">
                <w:rPr>
                  <w:rFonts w:ascii="Arial" w:hAnsi="Arial" w:cs="Arial"/>
                  <w:sz w:val="18"/>
                  <w:szCs w:val="18"/>
                  <w:lang w:val="fr-FR"/>
                </w:rPr>
                <w:t>6</w:t>
              </w:r>
            </w:ins>
            <w:del w:id="172" w:author="pc" w:date="2017-08-18T16:04:00Z">
              <w:r w:rsidRPr="007F1328" w:rsidDel="00770D9B">
                <w:rPr>
                  <w:rFonts w:ascii="Arial" w:hAnsi="Arial" w:cs="Arial"/>
                  <w:sz w:val="18"/>
                  <w:szCs w:val="18"/>
                  <w:lang w:val="fr-FR"/>
                </w:rPr>
                <w:delText>7</w:delText>
              </w:r>
            </w:del>
          </w:p>
        </w:tc>
        <w:tc>
          <w:tcPr>
            <w:tcW w:w="1762" w:type="dxa"/>
            <w:noWrap/>
            <w:hideMark/>
            <w:tcPrChange w:id="173" w:author="pc" w:date="2017-08-18T16:03:00Z">
              <w:tcPr>
                <w:tcW w:w="1840" w:type="dxa"/>
                <w:noWrap/>
                <w:hideMark/>
              </w:tcPr>
            </w:tcPrChange>
          </w:tcPr>
          <w:p w14:paraId="3A065931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Autre</w:t>
            </w:r>
          </w:p>
        </w:tc>
        <w:tc>
          <w:tcPr>
            <w:tcW w:w="3798" w:type="dxa"/>
            <w:noWrap/>
            <w:hideMark/>
            <w:tcPrChange w:id="174" w:author="pc" w:date="2017-08-18T16:03:00Z">
              <w:tcPr>
                <w:tcW w:w="3980" w:type="dxa"/>
                <w:noWrap/>
                <w:hideMark/>
              </w:tcPr>
            </w:tcPrChange>
          </w:tcPr>
          <w:p w14:paraId="209879E7" w14:textId="77777777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1152" w:type="dxa"/>
            <w:noWrap/>
            <w:tcPrChange w:id="175" w:author="pc" w:date="2017-08-18T16:03:00Z">
              <w:tcPr>
                <w:tcW w:w="1200" w:type="dxa"/>
                <w:noWrap/>
              </w:tcPr>
            </w:tcPrChange>
          </w:tcPr>
          <w:p w14:paraId="1489693D" w14:textId="53DF8E68" w:rsidR="00207CA1" w:rsidRPr="007F1328" w:rsidRDefault="00207CA1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97" w:type="dxa"/>
            <w:tcPrChange w:id="176" w:author="pc" w:date="2017-08-18T16:03:00Z">
              <w:tcPr>
                <w:tcW w:w="1200" w:type="dxa"/>
              </w:tcPr>
            </w:tcPrChange>
          </w:tcPr>
          <w:p w14:paraId="06669FFE" w14:textId="77777777" w:rsidR="00207CA1" w:rsidRPr="007F1328" w:rsidRDefault="00207CA1" w:rsidP="00014B6B">
            <w:pPr>
              <w:rPr>
                <w:ins w:id="177" w:author="serge adjognon" w:date="2017-08-17T06:26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</w:tbl>
    <w:p w14:paraId="61D4AF3F" w14:textId="77777777" w:rsidR="000F4A46" w:rsidRPr="007F1328" w:rsidRDefault="000F4A46" w:rsidP="004F694E">
      <w:pPr>
        <w:rPr>
          <w:rFonts w:ascii="Arial" w:hAnsi="Arial" w:cs="Arial"/>
          <w:sz w:val="18"/>
          <w:szCs w:val="18"/>
          <w:u w:val="single"/>
          <w:lang w:val="fr-FR"/>
        </w:rPr>
      </w:pPr>
    </w:p>
    <w:p w14:paraId="3753F062" w14:textId="5BB36963" w:rsidR="000F4A46" w:rsidRPr="007F1328" w:rsidRDefault="00575983" w:rsidP="004F694E">
      <w:pPr>
        <w:rPr>
          <w:rFonts w:ascii="Arial" w:hAnsi="Arial" w:cs="Arial"/>
          <w:sz w:val="18"/>
          <w:szCs w:val="18"/>
          <w:u w:val="single"/>
          <w:lang w:val="fr-FR"/>
        </w:rPr>
      </w:pPr>
      <w:r w:rsidRPr="007F1328">
        <w:rPr>
          <w:rFonts w:ascii="Arial" w:hAnsi="Arial" w:cs="Arial"/>
          <w:sz w:val="18"/>
          <w:szCs w:val="18"/>
          <w:u w:val="single"/>
          <w:lang w:val="fr-FR"/>
        </w:rPr>
        <w:t>C2. Biens ménagers</w:t>
      </w:r>
    </w:p>
    <w:p w14:paraId="0CDEE751" w14:textId="73F47846" w:rsidR="00575983" w:rsidRPr="007F1328" w:rsidRDefault="00575983" w:rsidP="004F694E">
      <w:pPr>
        <w:rPr>
          <w:rFonts w:ascii="Arial" w:hAnsi="Arial" w:cs="Arial"/>
          <w:sz w:val="18"/>
          <w:szCs w:val="18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  <w:tblPrChange w:id="178" w:author="serge adjognon" w:date="2017-08-17T06:29:00Z">
          <w:tblPr>
            <w:tblStyle w:val="Grilledutableau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062"/>
        <w:gridCol w:w="2956"/>
        <w:gridCol w:w="2647"/>
        <w:gridCol w:w="1267"/>
        <w:gridCol w:w="1130"/>
        <w:tblGridChange w:id="179">
          <w:tblGrid>
            <w:gridCol w:w="1198"/>
            <w:gridCol w:w="3394"/>
            <w:gridCol w:w="3035"/>
            <w:gridCol w:w="1435"/>
            <w:gridCol w:w="1435"/>
          </w:tblGrid>
        </w:tblGridChange>
      </w:tblGrid>
      <w:tr w:rsidR="007B6225" w:rsidRPr="007F1328" w14:paraId="013BD1FB" w14:textId="01110814" w:rsidTr="007B6225">
        <w:trPr>
          <w:trHeight w:val="300"/>
          <w:trPrChange w:id="180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181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3BCA14C6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308" w:type="dxa"/>
            <w:noWrap/>
            <w:hideMark/>
            <w:tcPrChange w:id="182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528BBD0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59" w:type="dxa"/>
            <w:noWrap/>
            <w:hideMark/>
            <w:tcPrChange w:id="183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55DFB239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C3.</w:t>
            </w:r>
          </w:p>
        </w:tc>
        <w:tc>
          <w:tcPr>
            <w:tcW w:w="1402" w:type="dxa"/>
            <w:noWrap/>
            <w:hideMark/>
            <w:tcPrChange w:id="184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01C51824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C4.</w:t>
            </w:r>
          </w:p>
        </w:tc>
        <w:tc>
          <w:tcPr>
            <w:tcW w:w="222" w:type="dxa"/>
            <w:tcPrChange w:id="185" w:author="serge adjognon" w:date="2017-08-17T06:29:00Z">
              <w:tcPr>
                <w:tcW w:w="1435" w:type="dxa"/>
              </w:tcPr>
            </w:tcPrChange>
          </w:tcPr>
          <w:p w14:paraId="056F8C5C" w14:textId="7881A65D" w:rsidR="007B6225" w:rsidRPr="007F1328" w:rsidRDefault="007B6225">
            <w:pPr>
              <w:rPr>
                <w:ins w:id="186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  <w:ins w:id="187" w:author="serge adjognon" w:date="2017-08-17T06:29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C4a.</w:t>
              </w:r>
            </w:ins>
          </w:p>
        </w:tc>
      </w:tr>
      <w:tr w:rsidR="007B6225" w:rsidRPr="007F1328" w14:paraId="2C8C33CD" w14:textId="23685587" w:rsidTr="007B6225">
        <w:trPr>
          <w:trHeight w:val="900"/>
          <w:trPrChange w:id="188" w:author="serge adjognon" w:date="2017-08-17T06:29:00Z">
            <w:trPr>
              <w:trHeight w:val="900"/>
            </w:trPr>
          </w:trPrChange>
        </w:trPr>
        <w:tc>
          <w:tcPr>
            <w:tcW w:w="1171" w:type="dxa"/>
            <w:vMerge w:val="restart"/>
            <w:noWrap/>
            <w:hideMark/>
            <w:tcPrChange w:id="189" w:author="serge adjognon" w:date="2017-08-17T06:29:00Z">
              <w:tcPr>
                <w:tcW w:w="1200" w:type="dxa"/>
                <w:vMerge w:val="restart"/>
                <w:noWrap/>
                <w:hideMark/>
              </w:tcPr>
            </w:tcPrChange>
          </w:tcPr>
          <w:p w14:paraId="6EF346CD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Code article</w:t>
            </w:r>
          </w:p>
        </w:tc>
        <w:tc>
          <w:tcPr>
            <w:tcW w:w="3308" w:type="dxa"/>
            <w:vMerge w:val="restart"/>
            <w:noWrap/>
            <w:hideMark/>
            <w:tcPrChange w:id="190" w:author="serge adjognon" w:date="2017-08-17T06:29:00Z">
              <w:tcPr>
                <w:tcW w:w="3400" w:type="dxa"/>
                <w:vMerge w:val="restart"/>
                <w:noWrap/>
                <w:hideMark/>
              </w:tcPr>
            </w:tcPrChange>
          </w:tcPr>
          <w:p w14:paraId="05F0154A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ARTICLES</w:t>
            </w:r>
          </w:p>
        </w:tc>
        <w:tc>
          <w:tcPr>
            <w:tcW w:w="2959" w:type="dxa"/>
            <w:hideMark/>
            <w:tcPrChange w:id="191" w:author="serge adjognon" w:date="2017-08-17T06:29:00Z">
              <w:tcPr>
                <w:tcW w:w="3040" w:type="dxa"/>
                <w:hideMark/>
              </w:tcPr>
            </w:tcPrChange>
          </w:tcPr>
          <w:p w14:paraId="03D5912F" w14:textId="77777777" w:rsidR="007B6225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Est-ce qu'un membre du ménage possède [ARTICLE] en bon état de fonctionnement?</w:t>
            </w:r>
          </w:p>
          <w:p w14:paraId="666D710D" w14:textId="59B1D2D9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1= Oui</w:t>
            </w:r>
          </w:p>
        </w:tc>
        <w:tc>
          <w:tcPr>
            <w:tcW w:w="1402" w:type="dxa"/>
            <w:vMerge w:val="restart"/>
            <w:hideMark/>
            <w:tcPrChange w:id="192" w:author="serge adjognon" w:date="2017-08-17T06:29:00Z">
              <w:tcPr>
                <w:tcW w:w="1440" w:type="dxa"/>
                <w:vMerge w:val="restart"/>
                <w:hideMark/>
              </w:tcPr>
            </w:tcPrChange>
          </w:tcPr>
          <w:p w14:paraId="0F96F045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 est le nombre de [ARTICLE]?</w:t>
            </w:r>
          </w:p>
        </w:tc>
        <w:tc>
          <w:tcPr>
            <w:tcW w:w="222" w:type="dxa"/>
            <w:tcPrChange w:id="193" w:author="serge adjognon" w:date="2017-08-17T06:29:00Z">
              <w:tcPr>
                <w:tcW w:w="1435" w:type="dxa"/>
              </w:tcPr>
            </w:tcPrChange>
          </w:tcPr>
          <w:p w14:paraId="74A5F28A" w14:textId="32392512" w:rsidR="007B6225" w:rsidRPr="007F1328" w:rsidRDefault="007B6225" w:rsidP="00575983">
            <w:pPr>
              <w:rPr>
                <w:ins w:id="194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  <w:ins w:id="195" w:author="serge adjognon" w:date="2017-08-17T06:29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A combien seriez vous prêt a vendre UNE unite de ce bien aujourd’hui ? (FCA)</w:t>
              </w:r>
            </w:ins>
          </w:p>
        </w:tc>
      </w:tr>
      <w:tr w:rsidR="007B6225" w:rsidRPr="007F1328" w14:paraId="37B875DA" w14:textId="1D569886" w:rsidTr="007B6225">
        <w:trPr>
          <w:trHeight w:val="300"/>
          <w:trPrChange w:id="196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vMerge/>
            <w:hideMark/>
            <w:tcPrChange w:id="197" w:author="serge adjognon" w:date="2017-08-17T06:29:00Z">
              <w:tcPr>
                <w:tcW w:w="1200" w:type="dxa"/>
                <w:vMerge/>
                <w:hideMark/>
              </w:tcPr>
            </w:tcPrChange>
          </w:tcPr>
          <w:p w14:paraId="19AC03CF" w14:textId="77777777" w:rsidR="007B6225" w:rsidRPr="007F1328" w:rsidRDefault="007B6225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308" w:type="dxa"/>
            <w:vMerge/>
            <w:hideMark/>
            <w:tcPrChange w:id="198" w:author="serge adjognon" w:date="2017-08-17T06:29:00Z">
              <w:tcPr>
                <w:tcW w:w="3400" w:type="dxa"/>
                <w:vMerge/>
                <w:hideMark/>
              </w:tcPr>
            </w:tcPrChange>
          </w:tcPr>
          <w:p w14:paraId="771AE8D9" w14:textId="77777777" w:rsidR="007B6225" w:rsidRPr="007F1328" w:rsidRDefault="007B6225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59" w:type="dxa"/>
            <w:noWrap/>
            <w:hideMark/>
            <w:tcPrChange w:id="199" w:author="serge adjognon" w:date="2017-08-17T06:29:00Z">
              <w:tcPr>
                <w:tcW w:w="3040" w:type="dxa"/>
                <w:noWrap/>
                <w:hideMark/>
              </w:tcPr>
            </w:tcPrChange>
          </w:tcPr>
          <w:p w14:paraId="5E63C611" w14:textId="44450E2D" w:rsidR="007B6225" w:rsidRPr="007F1328" w:rsidRDefault="007B6225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2= Non ►  ARTICLE SUIVANT</w:t>
            </w:r>
          </w:p>
        </w:tc>
        <w:tc>
          <w:tcPr>
            <w:tcW w:w="1402" w:type="dxa"/>
            <w:vMerge/>
            <w:hideMark/>
            <w:tcPrChange w:id="200" w:author="serge adjognon" w:date="2017-08-17T06:29:00Z">
              <w:tcPr>
                <w:tcW w:w="1440" w:type="dxa"/>
                <w:vMerge/>
                <w:hideMark/>
              </w:tcPr>
            </w:tcPrChange>
          </w:tcPr>
          <w:p w14:paraId="34B2501F" w14:textId="77777777" w:rsidR="007B6225" w:rsidRPr="007F1328" w:rsidRDefault="007B6225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22" w:type="dxa"/>
            <w:tcPrChange w:id="201" w:author="serge adjognon" w:date="2017-08-17T06:29:00Z">
              <w:tcPr>
                <w:tcW w:w="1435" w:type="dxa"/>
              </w:tcPr>
            </w:tcPrChange>
          </w:tcPr>
          <w:p w14:paraId="1E261CA1" w14:textId="77777777" w:rsidR="007B6225" w:rsidRPr="007F1328" w:rsidRDefault="007B6225" w:rsidP="00014B6B">
            <w:pPr>
              <w:rPr>
                <w:ins w:id="202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0B60548E" w14:textId="37251F0F" w:rsidTr="007B6225">
        <w:trPr>
          <w:trHeight w:val="300"/>
          <w:trPrChange w:id="203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vMerge/>
            <w:hideMark/>
            <w:tcPrChange w:id="204" w:author="serge adjognon" w:date="2017-08-17T06:29:00Z">
              <w:tcPr>
                <w:tcW w:w="1198" w:type="dxa"/>
                <w:vMerge/>
                <w:hideMark/>
              </w:tcPr>
            </w:tcPrChange>
          </w:tcPr>
          <w:p w14:paraId="3A8DF5B3" w14:textId="77777777" w:rsidR="007B6225" w:rsidRPr="007F1328" w:rsidRDefault="007B6225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308" w:type="dxa"/>
            <w:vMerge/>
            <w:hideMark/>
            <w:tcPrChange w:id="205" w:author="serge adjognon" w:date="2017-08-17T06:29:00Z">
              <w:tcPr>
                <w:tcW w:w="3393" w:type="dxa"/>
                <w:vMerge/>
                <w:hideMark/>
              </w:tcPr>
            </w:tcPrChange>
          </w:tcPr>
          <w:p w14:paraId="7317B522" w14:textId="77777777" w:rsidR="007B6225" w:rsidRPr="007F1328" w:rsidRDefault="007B6225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59" w:type="dxa"/>
            <w:noWrap/>
            <w:hideMark/>
            <w:tcPrChange w:id="206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6F8CC2C6" w14:textId="62306F05" w:rsidR="007B6225" w:rsidRPr="007F1328" w:rsidRDefault="007B6225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-999 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= N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SP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►  ARTICLE SUIVANT</w:t>
            </w:r>
          </w:p>
        </w:tc>
        <w:tc>
          <w:tcPr>
            <w:tcW w:w="1402" w:type="dxa"/>
            <w:vMerge/>
            <w:hideMark/>
            <w:tcPrChange w:id="207" w:author="serge adjognon" w:date="2017-08-17T06:29:00Z">
              <w:tcPr>
                <w:tcW w:w="1437" w:type="dxa"/>
                <w:vMerge/>
                <w:hideMark/>
              </w:tcPr>
            </w:tcPrChange>
          </w:tcPr>
          <w:p w14:paraId="061915A7" w14:textId="77777777" w:rsidR="007B6225" w:rsidRPr="007F1328" w:rsidRDefault="007B6225" w:rsidP="00014B6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22" w:type="dxa"/>
            <w:tcPrChange w:id="208" w:author="serge adjognon" w:date="2017-08-17T06:29:00Z">
              <w:tcPr>
                <w:tcW w:w="1435" w:type="dxa"/>
              </w:tcPr>
            </w:tcPrChange>
          </w:tcPr>
          <w:p w14:paraId="262562BC" w14:textId="77777777" w:rsidR="007B6225" w:rsidRPr="007F1328" w:rsidRDefault="007B6225" w:rsidP="00014B6B">
            <w:pPr>
              <w:rPr>
                <w:ins w:id="209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1D7E827F" w14:textId="03498970" w:rsidTr="007B6225">
        <w:trPr>
          <w:trHeight w:val="300"/>
          <w:trPrChange w:id="210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211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0998777F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200</w:t>
            </w:r>
          </w:p>
        </w:tc>
        <w:tc>
          <w:tcPr>
            <w:tcW w:w="3308" w:type="dxa"/>
            <w:noWrap/>
            <w:hideMark/>
            <w:tcPrChange w:id="212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392D078C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Chaise/ banc</w:t>
            </w:r>
          </w:p>
        </w:tc>
        <w:tc>
          <w:tcPr>
            <w:tcW w:w="2959" w:type="dxa"/>
            <w:noWrap/>
            <w:hideMark/>
            <w:tcPrChange w:id="213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0F87597C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214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5680926F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215" w:author="serge adjognon" w:date="2017-08-17T06:29:00Z">
              <w:tcPr>
                <w:tcW w:w="1435" w:type="dxa"/>
              </w:tcPr>
            </w:tcPrChange>
          </w:tcPr>
          <w:p w14:paraId="372A3793" w14:textId="77777777" w:rsidR="007B6225" w:rsidRPr="007F1328" w:rsidRDefault="007B6225">
            <w:pPr>
              <w:rPr>
                <w:ins w:id="216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14FE337A" w14:textId="69A2CA7C" w:rsidTr="007B6225">
        <w:trPr>
          <w:trHeight w:val="300"/>
          <w:trPrChange w:id="217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218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1960F145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201</w:t>
            </w:r>
          </w:p>
        </w:tc>
        <w:tc>
          <w:tcPr>
            <w:tcW w:w="3308" w:type="dxa"/>
            <w:noWrap/>
            <w:hideMark/>
            <w:tcPrChange w:id="219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3714A13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Matelas</w:t>
            </w:r>
          </w:p>
        </w:tc>
        <w:tc>
          <w:tcPr>
            <w:tcW w:w="2959" w:type="dxa"/>
            <w:noWrap/>
            <w:hideMark/>
            <w:tcPrChange w:id="220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2D79507D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221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221183E9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222" w:author="serge adjognon" w:date="2017-08-17T06:29:00Z">
              <w:tcPr>
                <w:tcW w:w="1435" w:type="dxa"/>
              </w:tcPr>
            </w:tcPrChange>
          </w:tcPr>
          <w:p w14:paraId="253EDDDA" w14:textId="77777777" w:rsidR="007B6225" w:rsidRPr="007F1328" w:rsidRDefault="007B6225">
            <w:pPr>
              <w:rPr>
                <w:ins w:id="223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2B4490A8" w14:textId="77D1AFC3" w:rsidTr="007B6225">
        <w:trPr>
          <w:trHeight w:val="300"/>
          <w:trPrChange w:id="224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225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77097AC7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202</w:t>
            </w:r>
          </w:p>
        </w:tc>
        <w:tc>
          <w:tcPr>
            <w:tcW w:w="3308" w:type="dxa"/>
            <w:noWrap/>
            <w:hideMark/>
            <w:tcPrChange w:id="226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41B80B9F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Lits de bois/ métal</w:t>
            </w:r>
          </w:p>
        </w:tc>
        <w:tc>
          <w:tcPr>
            <w:tcW w:w="2959" w:type="dxa"/>
            <w:noWrap/>
            <w:hideMark/>
            <w:tcPrChange w:id="227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4CA298D2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228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14CD83C3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229" w:author="serge adjognon" w:date="2017-08-17T06:29:00Z">
              <w:tcPr>
                <w:tcW w:w="1435" w:type="dxa"/>
              </w:tcPr>
            </w:tcPrChange>
          </w:tcPr>
          <w:p w14:paraId="4250B530" w14:textId="77777777" w:rsidR="007B6225" w:rsidRPr="007F1328" w:rsidRDefault="007B6225">
            <w:pPr>
              <w:rPr>
                <w:ins w:id="230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671AC47C" w14:textId="2D43DB43" w:rsidTr="007B6225">
        <w:trPr>
          <w:trHeight w:val="300"/>
          <w:trPrChange w:id="231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232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006E3515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203</w:t>
            </w:r>
          </w:p>
        </w:tc>
        <w:tc>
          <w:tcPr>
            <w:tcW w:w="3308" w:type="dxa"/>
            <w:noWrap/>
            <w:hideMark/>
            <w:tcPrChange w:id="233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1EF71503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Natte</w:t>
            </w:r>
          </w:p>
        </w:tc>
        <w:tc>
          <w:tcPr>
            <w:tcW w:w="2959" w:type="dxa"/>
            <w:noWrap/>
            <w:hideMark/>
            <w:tcPrChange w:id="234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07EDD84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235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4A8EE602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236" w:author="serge adjognon" w:date="2017-08-17T06:29:00Z">
              <w:tcPr>
                <w:tcW w:w="1435" w:type="dxa"/>
              </w:tcPr>
            </w:tcPrChange>
          </w:tcPr>
          <w:p w14:paraId="1F3F779A" w14:textId="77777777" w:rsidR="007B6225" w:rsidRPr="007F1328" w:rsidRDefault="007B6225">
            <w:pPr>
              <w:rPr>
                <w:ins w:id="237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0ECFB92E" w14:textId="60DC15C0" w:rsidTr="007B6225">
        <w:trPr>
          <w:trHeight w:val="300"/>
          <w:trPrChange w:id="238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239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08F0C4D5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204</w:t>
            </w:r>
          </w:p>
        </w:tc>
        <w:tc>
          <w:tcPr>
            <w:tcW w:w="3308" w:type="dxa"/>
            <w:noWrap/>
            <w:hideMark/>
            <w:tcPrChange w:id="240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17BBD58E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Radio</w:t>
            </w:r>
          </w:p>
        </w:tc>
        <w:tc>
          <w:tcPr>
            <w:tcW w:w="2959" w:type="dxa"/>
            <w:noWrap/>
            <w:hideMark/>
            <w:tcPrChange w:id="241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1BFC6894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242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3D44ADE3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243" w:author="serge adjognon" w:date="2017-08-17T06:29:00Z">
              <w:tcPr>
                <w:tcW w:w="1435" w:type="dxa"/>
              </w:tcPr>
            </w:tcPrChange>
          </w:tcPr>
          <w:p w14:paraId="763B598A" w14:textId="77777777" w:rsidR="007B6225" w:rsidRPr="007F1328" w:rsidRDefault="007B6225">
            <w:pPr>
              <w:rPr>
                <w:ins w:id="244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154678E1" w14:textId="5DE6E776" w:rsidTr="007B6225">
        <w:trPr>
          <w:trHeight w:val="300"/>
          <w:trPrChange w:id="245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246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51FFD9C6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205</w:t>
            </w:r>
          </w:p>
        </w:tc>
        <w:tc>
          <w:tcPr>
            <w:tcW w:w="3308" w:type="dxa"/>
            <w:noWrap/>
            <w:hideMark/>
            <w:tcPrChange w:id="247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5F526662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Vélo</w:t>
            </w:r>
          </w:p>
        </w:tc>
        <w:tc>
          <w:tcPr>
            <w:tcW w:w="2959" w:type="dxa"/>
            <w:noWrap/>
            <w:hideMark/>
            <w:tcPrChange w:id="248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772E9531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249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511E5F9A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250" w:author="serge adjognon" w:date="2017-08-17T06:29:00Z">
              <w:tcPr>
                <w:tcW w:w="1435" w:type="dxa"/>
              </w:tcPr>
            </w:tcPrChange>
          </w:tcPr>
          <w:p w14:paraId="7E4A7C18" w14:textId="77777777" w:rsidR="007B6225" w:rsidRPr="007F1328" w:rsidRDefault="007B6225">
            <w:pPr>
              <w:rPr>
                <w:ins w:id="251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072834FC" w14:textId="0A87A9F2" w:rsidTr="007B6225">
        <w:trPr>
          <w:trHeight w:val="300"/>
          <w:trPrChange w:id="252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253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4B9812B9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206</w:t>
            </w:r>
          </w:p>
        </w:tc>
        <w:tc>
          <w:tcPr>
            <w:tcW w:w="3308" w:type="dxa"/>
            <w:noWrap/>
            <w:hideMark/>
            <w:tcPrChange w:id="254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24132BE2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Moto</w:t>
            </w:r>
          </w:p>
        </w:tc>
        <w:tc>
          <w:tcPr>
            <w:tcW w:w="2959" w:type="dxa"/>
            <w:noWrap/>
            <w:hideMark/>
            <w:tcPrChange w:id="255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0E874D6E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256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77B21DA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257" w:author="serge adjognon" w:date="2017-08-17T06:29:00Z">
              <w:tcPr>
                <w:tcW w:w="1435" w:type="dxa"/>
              </w:tcPr>
            </w:tcPrChange>
          </w:tcPr>
          <w:p w14:paraId="118F5AE5" w14:textId="77777777" w:rsidR="007B6225" w:rsidRPr="007F1328" w:rsidRDefault="007B6225">
            <w:pPr>
              <w:rPr>
                <w:ins w:id="258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30D993AE" w14:textId="439EBC96" w:rsidTr="007B6225">
        <w:trPr>
          <w:trHeight w:val="300"/>
          <w:trPrChange w:id="259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260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2C856CB5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207</w:t>
            </w:r>
          </w:p>
        </w:tc>
        <w:tc>
          <w:tcPr>
            <w:tcW w:w="3308" w:type="dxa"/>
            <w:noWrap/>
            <w:hideMark/>
            <w:tcPrChange w:id="261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15A8285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Voiture</w:t>
            </w:r>
          </w:p>
        </w:tc>
        <w:tc>
          <w:tcPr>
            <w:tcW w:w="2959" w:type="dxa"/>
            <w:noWrap/>
            <w:hideMark/>
            <w:tcPrChange w:id="262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6F2010C7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263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3C30A292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264" w:author="serge adjognon" w:date="2017-08-17T06:29:00Z">
              <w:tcPr>
                <w:tcW w:w="1435" w:type="dxa"/>
              </w:tcPr>
            </w:tcPrChange>
          </w:tcPr>
          <w:p w14:paraId="3BB5A594" w14:textId="77777777" w:rsidR="007B6225" w:rsidRPr="007F1328" w:rsidRDefault="007B6225">
            <w:pPr>
              <w:rPr>
                <w:ins w:id="265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2BA9D6CE" w14:textId="429DE580" w:rsidTr="007B6225">
        <w:trPr>
          <w:trHeight w:val="300"/>
          <w:trPrChange w:id="266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267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26034F7B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208</w:t>
            </w:r>
          </w:p>
        </w:tc>
        <w:tc>
          <w:tcPr>
            <w:tcW w:w="3308" w:type="dxa"/>
            <w:noWrap/>
            <w:hideMark/>
            <w:tcPrChange w:id="268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680CF04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Frigo</w:t>
            </w:r>
          </w:p>
        </w:tc>
        <w:tc>
          <w:tcPr>
            <w:tcW w:w="2959" w:type="dxa"/>
            <w:noWrap/>
            <w:hideMark/>
            <w:tcPrChange w:id="269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536AE8C0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270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476FEB7C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271" w:author="serge adjognon" w:date="2017-08-17T06:29:00Z">
              <w:tcPr>
                <w:tcW w:w="1435" w:type="dxa"/>
              </w:tcPr>
            </w:tcPrChange>
          </w:tcPr>
          <w:p w14:paraId="3E7A24F5" w14:textId="77777777" w:rsidR="007B6225" w:rsidRPr="007F1328" w:rsidRDefault="007B6225">
            <w:pPr>
              <w:rPr>
                <w:ins w:id="272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37955E06" w14:textId="6EE8B374" w:rsidTr="007B6225">
        <w:trPr>
          <w:trHeight w:val="300"/>
          <w:trPrChange w:id="273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274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2DA25FC0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209</w:t>
            </w:r>
          </w:p>
        </w:tc>
        <w:tc>
          <w:tcPr>
            <w:tcW w:w="3308" w:type="dxa"/>
            <w:noWrap/>
            <w:hideMark/>
            <w:tcPrChange w:id="275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4940041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Télévision</w:t>
            </w:r>
          </w:p>
        </w:tc>
        <w:tc>
          <w:tcPr>
            <w:tcW w:w="2959" w:type="dxa"/>
            <w:noWrap/>
            <w:hideMark/>
            <w:tcPrChange w:id="276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37E9E12A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277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226FD6EF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278" w:author="serge adjognon" w:date="2017-08-17T06:29:00Z">
              <w:tcPr>
                <w:tcW w:w="1435" w:type="dxa"/>
              </w:tcPr>
            </w:tcPrChange>
          </w:tcPr>
          <w:p w14:paraId="70394AEB" w14:textId="77777777" w:rsidR="007B6225" w:rsidRPr="007F1328" w:rsidRDefault="007B6225">
            <w:pPr>
              <w:rPr>
                <w:ins w:id="279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1EA3FF91" w14:textId="60FC1B38" w:rsidTr="007B6225">
        <w:trPr>
          <w:trHeight w:val="300"/>
          <w:trPrChange w:id="280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281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7844E5CA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210</w:t>
            </w:r>
          </w:p>
        </w:tc>
        <w:tc>
          <w:tcPr>
            <w:tcW w:w="3308" w:type="dxa"/>
            <w:noWrap/>
            <w:hideMark/>
            <w:tcPrChange w:id="282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06307FE1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Téléphone cellulaire</w:t>
            </w:r>
          </w:p>
        </w:tc>
        <w:tc>
          <w:tcPr>
            <w:tcW w:w="2959" w:type="dxa"/>
            <w:noWrap/>
            <w:hideMark/>
            <w:tcPrChange w:id="283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0DA69A3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284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4B7690F6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285" w:author="serge adjognon" w:date="2017-08-17T06:29:00Z">
              <w:tcPr>
                <w:tcW w:w="1435" w:type="dxa"/>
              </w:tcPr>
            </w:tcPrChange>
          </w:tcPr>
          <w:p w14:paraId="42AD2B4E" w14:textId="77777777" w:rsidR="007B6225" w:rsidRPr="007F1328" w:rsidRDefault="007B6225">
            <w:pPr>
              <w:rPr>
                <w:ins w:id="286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32CEA45B" w14:textId="086321C3" w:rsidTr="007B6225">
        <w:trPr>
          <w:trHeight w:val="300"/>
          <w:trPrChange w:id="287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288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14901B1F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211</w:t>
            </w:r>
          </w:p>
        </w:tc>
        <w:tc>
          <w:tcPr>
            <w:tcW w:w="3308" w:type="dxa"/>
            <w:noWrap/>
            <w:hideMark/>
            <w:tcPrChange w:id="289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776D25A3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Magnétoscope/ Lecteur DVD/ VCD</w:t>
            </w:r>
          </w:p>
        </w:tc>
        <w:tc>
          <w:tcPr>
            <w:tcW w:w="2959" w:type="dxa"/>
            <w:noWrap/>
            <w:hideMark/>
            <w:tcPrChange w:id="290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3149D2F4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291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782EB47A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292" w:author="serge adjognon" w:date="2017-08-17T06:29:00Z">
              <w:tcPr>
                <w:tcW w:w="1435" w:type="dxa"/>
              </w:tcPr>
            </w:tcPrChange>
          </w:tcPr>
          <w:p w14:paraId="5E12E1D2" w14:textId="77777777" w:rsidR="007B6225" w:rsidRPr="007F1328" w:rsidRDefault="007B6225">
            <w:pPr>
              <w:rPr>
                <w:ins w:id="293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302F46FF" w14:textId="156E2708" w:rsidTr="007B6225">
        <w:trPr>
          <w:trHeight w:val="300"/>
          <w:trPrChange w:id="294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295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3C841099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212</w:t>
            </w:r>
          </w:p>
        </w:tc>
        <w:tc>
          <w:tcPr>
            <w:tcW w:w="3308" w:type="dxa"/>
            <w:noWrap/>
            <w:hideMark/>
            <w:tcPrChange w:id="296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317D99BF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Ventilateur</w:t>
            </w:r>
          </w:p>
        </w:tc>
        <w:tc>
          <w:tcPr>
            <w:tcW w:w="2959" w:type="dxa"/>
            <w:noWrap/>
            <w:hideMark/>
            <w:tcPrChange w:id="297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3A7FF7E6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298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5A55FF4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299" w:author="serge adjognon" w:date="2017-08-17T06:29:00Z">
              <w:tcPr>
                <w:tcW w:w="1435" w:type="dxa"/>
              </w:tcPr>
            </w:tcPrChange>
          </w:tcPr>
          <w:p w14:paraId="3DDC2D68" w14:textId="77777777" w:rsidR="007B6225" w:rsidRPr="007F1328" w:rsidRDefault="007B6225">
            <w:pPr>
              <w:rPr>
                <w:ins w:id="300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3195F314" w14:textId="42C6BDE8" w:rsidTr="007B6225">
        <w:trPr>
          <w:trHeight w:val="300"/>
          <w:trPrChange w:id="301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302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20C37650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213</w:t>
            </w:r>
          </w:p>
        </w:tc>
        <w:tc>
          <w:tcPr>
            <w:tcW w:w="3308" w:type="dxa"/>
            <w:noWrap/>
            <w:hideMark/>
            <w:tcPrChange w:id="303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059E8E1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Groupe électrogène</w:t>
            </w:r>
          </w:p>
        </w:tc>
        <w:tc>
          <w:tcPr>
            <w:tcW w:w="2959" w:type="dxa"/>
            <w:noWrap/>
            <w:hideMark/>
            <w:tcPrChange w:id="304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2EBDD69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305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43DDDDE2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306" w:author="serge adjognon" w:date="2017-08-17T06:29:00Z">
              <w:tcPr>
                <w:tcW w:w="1435" w:type="dxa"/>
              </w:tcPr>
            </w:tcPrChange>
          </w:tcPr>
          <w:p w14:paraId="5D703FED" w14:textId="77777777" w:rsidR="007B6225" w:rsidRPr="007F1328" w:rsidRDefault="007B6225">
            <w:pPr>
              <w:rPr>
                <w:ins w:id="307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70D3766C" w14:textId="36514E5A" w:rsidTr="007B6225">
        <w:trPr>
          <w:trHeight w:val="300"/>
          <w:trPrChange w:id="308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309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609B2725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214</w:t>
            </w:r>
          </w:p>
        </w:tc>
        <w:tc>
          <w:tcPr>
            <w:tcW w:w="3308" w:type="dxa"/>
            <w:noWrap/>
            <w:hideMark/>
            <w:tcPrChange w:id="310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3B39B153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Lampe à pétrole</w:t>
            </w:r>
          </w:p>
        </w:tc>
        <w:tc>
          <w:tcPr>
            <w:tcW w:w="2959" w:type="dxa"/>
            <w:noWrap/>
            <w:hideMark/>
            <w:tcPrChange w:id="311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2F5492CC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312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5A906730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313" w:author="serge adjognon" w:date="2017-08-17T06:29:00Z">
              <w:tcPr>
                <w:tcW w:w="1435" w:type="dxa"/>
              </w:tcPr>
            </w:tcPrChange>
          </w:tcPr>
          <w:p w14:paraId="683791B5" w14:textId="77777777" w:rsidR="007B6225" w:rsidRPr="007F1328" w:rsidRDefault="007B6225">
            <w:pPr>
              <w:rPr>
                <w:ins w:id="314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06518871" w14:textId="36DDC3BE" w:rsidTr="007B6225">
        <w:trPr>
          <w:trHeight w:val="300"/>
          <w:trPrChange w:id="315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316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7B731334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215</w:t>
            </w:r>
          </w:p>
        </w:tc>
        <w:tc>
          <w:tcPr>
            <w:tcW w:w="3308" w:type="dxa"/>
            <w:noWrap/>
            <w:hideMark/>
            <w:tcPrChange w:id="317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08B4A96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Lampe à gaz</w:t>
            </w:r>
          </w:p>
        </w:tc>
        <w:tc>
          <w:tcPr>
            <w:tcW w:w="2959" w:type="dxa"/>
            <w:noWrap/>
            <w:hideMark/>
            <w:tcPrChange w:id="318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15D3A37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319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7332FE4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320" w:author="serge adjognon" w:date="2017-08-17T06:29:00Z">
              <w:tcPr>
                <w:tcW w:w="1435" w:type="dxa"/>
              </w:tcPr>
            </w:tcPrChange>
          </w:tcPr>
          <w:p w14:paraId="74AB1494" w14:textId="77777777" w:rsidR="007B6225" w:rsidRPr="007F1328" w:rsidRDefault="007B6225">
            <w:pPr>
              <w:rPr>
                <w:ins w:id="321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79A0F54A" w14:textId="624179AF" w:rsidTr="007B6225">
        <w:trPr>
          <w:trHeight w:val="300"/>
          <w:trPrChange w:id="322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323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00EC15C5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lastRenderedPageBreak/>
              <w:t>216</w:t>
            </w:r>
          </w:p>
        </w:tc>
        <w:tc>
          <w:tcPr>
            <w:tcW w:w="3308" w:type="dxa"/>
            <w:noWrap/>
            <w:hideMark/>
            <w:tcPrChange w:id="324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7C0BDB50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Lampe de poche</w:t>
            </w:r>
          </w:p>
        </w:tc>
        <w:tc>
          <w:tcPr>
            <w:tcW w:w="2959" w:type="dxa"/>
            <w:noWrap/>
            <w:hideMark/>
            <w:tcPrChange w:id="325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6DE9877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326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32FEF244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327" w:author="serge adjognon" w:date="2017-08-17T06:29:00Z">
              <w:tcPr>
                <w:tcW w:w="1435" w:type="dxa"/>
              </w:tcPr>
            </w:tcPrChange>
          </w:tcPr>
          <w:p w14:paraId="04E61B99" w14:textId="77777777" w:rsidR="007B6225" w:rsidRPr="007F1328" w:rsidRDefault="007B6225">
            <w:pPr>
              <w:rPr>
                <w:ins w:id="328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006D0AC2" w14:textId="0ABD7B13" w:rsidTr="007B6225">
        <w:trPr>
          <w:trHeight w:val="300"/>
          <w:trPrChange w:id="329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330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2EEF08E0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217</w:t>
            </w:r>
          </w:p>
        </w:tc>
        <w:tc>
          <w:tcPr>
            <w:tcW w:w="3308" w:type="dxa"/>
            <w:noWrap/>
            <w:hideMark/>
            <w:tcPrChange w:id="331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23344FEB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Table</w:t>
            </w:r>
          </w:p>
        </w:tc>
        <w:tc>
          <w:tcPr>
            <w:tcW w:w="2959" w:type="dxa"/>
            <w:noWrap/>
            <w:hideMark/>
            <w:tcPrChange w:id="332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28EABC5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333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50484ADE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334" w:author="serge adjognon" w:date="2017-08-17T06:29:00Z">
              <w:tcPr>
                <w:tcW w:w="1435" w:type="dxa"/>
              </w:tcPr>
            </w:tcPrChange>
          </w:tcPr>
          <w:p w14:paraId="22274E1D" w14:textId="77777777" w:rsidR="007B6225" w:rsidRPr="007F1328" w:rsidRDefault="007B6225">
            <w:pPr>
              <w:rPr>
                <w:ins w:id="335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75AF95F1" w14:textId="58EC6994" w:rsidTr="007B6225">
        <w:trPr>
          <w:trHeight w:val="300"/>
          <w:trPrChange w:id="336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337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72425B5D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218</w:t>
            </w:r>
          </w:p>
        </w:tc>
        <w:tc>
          <w:tcPr>
            <w:tcW w:w="3308" w:type="dxa"/>
            <w:noWrap/>
            <w:hideMark/>
            <w:tcPrChange w:id="338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76B7E30A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Salon complet (fauteuils et une table)</w:t>
            </w:r>
          </w:p>
        </w:tc>
        <w:tc>
          <w:tcPr>
            <w:tcW w:w="2959" w:type="dxa"/>
            <w:noWrap/>
            <w:hideMark/>
            <w:tcPrChange w:id="339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078DDD5D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340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6871ED7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341" w:author="serge adjognon" w:date="2017-08-17T06:29:00Z">
              <w:tcPr>
                <w:tcW w:w="1435" w:type="dxa"/>
              </w:tcPr>
            </w:tcPrChange>
          </w:tcPr>
          <w:p w14:paraId="009B31B4" w14:textId="77777777" w:rsidR="007B6225" w:rsidRPr="007F1328" w:rsidRDefault="007B6225">
            <w:pPr>
              <w:rPr>
                <w:ins w:id="342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349A273A" w14:textId="5CCE7F2F" w:rsidTr="007B6225">
        <w:trPr>
          <w:trHeight w:val="300"/>
          <w:trPrChange w:id="343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344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6C1822BA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219</w:t>
            </w:r>
          </w:p>
        </w:tc>
        <w:tc>
          <w:tcPr>
            <w:tcW w:w="3308" w:type="dxa"/>
            <w:noWrap/>
            <w:hideMark/>
            <w:tcPrChange w:id="345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74F9343A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Cuisinière à gaz</w:t>
            </w:r>
          </w:p>
        </w:tc>
        <w:tc>
          <w:tcPr>
            <w:tcW w:w="2959" w:type="dxa"/>
            <w:noWrap/>
            <w:hideMark/>
            <w:tcPrChange w:id="346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17557C40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347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458C5B5F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348" w:author="serge adjognon" w:date="2017-08-17T06:29:00Z">
              <w:tcPr>
                <w:tcW w:w="1435" w:type="dxa"/>
              </w:tcPr>
            </w:tcPrChange>
          </w:tcPr>
          <w:p w14:paraId="78F22223" w14:textId="77777777" w:rsidR="007B6225" w:rsidRPr="007F1328" w:rsidRDefault="007B6225">
            <w:pPr>
              <w:rPr>
                <w:ins w:id="349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12A729FD" w14:textId="7C148BE0" w:rsidTr="007B6225">
        <w:trPr>
          <w:trHeight w:val="300"/>
          <w:trPrChange w:id="350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351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18DF9C23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220</w:t>
            </w:r>
          </w:p>
        </w:tc>
        <w:tc>
          <w:tcPr>
            <w:tcW w:w="3308" w:type="dxa"/>
            <w:noWrap/>
            <w:hideMark/>
            <w:tcPrChange w:id="352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5575A9CE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Réchaud</w:t>
            </w:r>
          </w:p>
        </w:tc>
        <w:tc>
          <w:tcPr>
            <w:tcW w:w="2959" w:type="dxa"/>
            <w:noWrap/>
            <w:hideMark/>
            <w:tcPrChange w:id="353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1E001B6E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354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05290B67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355" w:author="serge adjognon" w:date="2017-08-17T06:29:00Z">
              <w:tcPr>
                <w:tcW w:w="1435" w:type="dxa"/>
              </w:tcPr>
            </w:tcPrChange>
          </w:tcPr>
          <w:p w14:paraId="3B47179F" w14:textId="77777777" w:rsidR="007B6225" w:rsidRPr="007F1328" w:rsidRDefault="007B6225">
            <w:pPr>
              <w:rPr>
                <w:ins w:id="356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18C4BBE8" w14:textId="3162035B" w:rsidTr="007B6225">
        <w:trPr>
          <w:trHeight w:val="300"/>
          <w:trPrChange w:id="357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358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320291E6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221</w:t>
            </w:r>
          </w:p>
        </w:tc>
        <w:tc>
          <w:tcPr>
            <w:tcW w:w="3308" w:type="dxa"/>
            <w:noWrap/>
            <w:hideMark/>
            <w:tcPrChange w:id="359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27A3E6DE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Fourneau</w:t>
            </w:r>
          </w:p>
        </w:tc>
        <w:tc>
          <w:tcPr>
            <w:tcW w:w="2959" w:type="dxa"/>
            <w:noWrap/>
            <w:hideMark/>
            <w:tcPrChange w:id="360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55DCA2F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361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0C64F983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362" w:author="serge adjognon" w:date="2017-08-17T06:29:00Z">
              <w:tcPr>
                <w:tcW w:w="1435" w:type="dxa"/>
              </w:tcPr>
            </w:tcPrChange>
          </w:tcPr>
          <w:p w14:paraId="182796AC" w14:textId="77777777" w:rsidR="007B6225" w:rsidRPr="007F1328" w:rsidRDefault="007B6225">
            <w:pPr>
              <w:rPr>
                <w:ins w:id="363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04FE1D94" w14:textId="41CC0B71" w:rsidTr="007B6225">
        <w:trPr>
          <w:trHeight w:val="300"/>
          <w:trPrChange w:id="364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365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4E69784A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222</w:t>
            </w:r>
          </w:p>
        </w:tc>
        <w:tc>
          <w:tcPr>
            <w:tcW w:w="3308" w:type="dxa"/>
            <w:noWrap/>
            <w:hideMark/>
            <w:tcPrChange w:id="366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3F3893E3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Placard</w:t>
            </w:r>
          </w:p>
        </w:tc>
        <w:tc>
          <w:tcPr>
            <w:tcW w:w="2959" w:type="dxa"/>
            <w:noWrap/>
            <w:hideMark/>
            <w:tcPrChange w:id="367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788E3F9B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368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042B1CD7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369" w:author="serge adjognon" w:date="2017-08-17T06:29:00Z">
              <w:tcPr>
                <w:tcW w:w="1435" w:type="dxa"/>
              </w:tcPr>
            </w:tcPrChange>
          </w:tcPr>
          <w:p w14:paraId="4BDFC86A" w14:textId="77777777" w:rsidR="007B6225" w:rsidRPr="007F1328" w:rsidRDefault="007B6225">
            <w:pPr>
              <w:rPr>
                <w:ins w:id="370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12241E77" w14:textId="63186698" w:rsidTr="007B6225">
        <w:trPr>
          <w:trHeight w:val="300"/>
          <w:trPrChange w:id="371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372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23C17675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223</w:t>
            </w:r>
          </w:p>
        </w:tc>
        <w:tc>
          <w:tcPr>
            <w:tcW w:w="3308" w:type="dxa"/>
            <w:noWrap/>
            <w:hideMark/>
            <w:tcPrChange w:id="373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4FEA291D" w14:textId="10321392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Armoire</w:t>
            </w:r>
          </w:p>
        </w:tc>
        <w:tc>
          <w:tcPr>
            <w:tcW w:w="2959" w:type="dxa"/>
            <w:noWrap/>
            <w:hideMark/>
            <w:tcPrChange w:id="374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653829BB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375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36A5CFDD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376" w:author="serge adjognon" w:date="2017-08-17T06:29:00Z">
              <w:tcPr>
                <w:tcW w:w="1435" w:type="dxa"/>
              </w:tcPr>
            </w:tcPrChange>
          </w:tcPr>
          <w:p w14:paraId="3A24B820" w14:textId="77777777" w:rsidR="007B6225" w:rsidRPr="007F1328" w:rsidRDefault="007B6225">
            <w:pPr>
              <w:rPr>
                <w:ins w:id="377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5CC13671" w14:textId="2DB87479" w:rsidTr="007B6225">
        <w:trPr>
          <w:trHeight w:val="300"/>
          <w:trPrChange w:id="378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379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0EB17228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224</w:t>
            </w:r>
          </w:p>
        </w:tc>
        <w:tc>
          <w:tcPr>
            <w:tcW w:w="3308" w:type="dxa"/>
            <w:noWrap/>
            <w:hideMark/>
            <w:tcPrChange w:id="380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4875217A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Fer à repasser</w:t>
            </w:r>
          </w:p>
        </w:tc>
        <w:tc>
          <w:tcPr>
            <w:tcW w:w="2959" w:type="dxa"/>
            <w:noWrap/>
            <w:hideMark/>
            <w:tcPrChange w:id="381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509220F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382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11073677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383" w:author="serge adjognon" w:date="2017-08-17T06:29:00Z">
              <w:tcPr>
                <w:tcW w:w="1435" w:type="dxa"/>
              </w:tcPr>
            </w:tcPrChange>
          </w:tcPr>
          <w:p w14:paraId="18591F6D" w14:textId="77777777" w:rsidR="007B6225" w:rsidRPr="007F1328" w:rsidRDefault="007B6225">
            <w:pPr>
              <w:rPr>
                <w:ins w:id="384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2AC902D1" w14:textId="2E17476E" w:rsidTr="007B6225">
        <w:trPr>
          <w:trHeight w:val="300"/>
          <w:trPrChange w:id="385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386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7B526444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225</w:t>
            </w:r>
          </w:p>
        </w:tc>
        <w:tc>
          <w:tcPr>
            <w:tcW w:w="3308" w:type="dxa"/>
            <w:noWrap/>
            <w:hideMark/>
            <w:tcPrChange w:id="387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22DD6F07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Plaque solaire</w:t>
            </w:r>
          </w:p>
        </w:tc>
        <w:tc>
          <w:tcPr>
            <w:tcW w:w="2959" w:type="dxa"/>
            <w:noWrap/>
            <w:hideMark/>
            <w:tcPrChange w:id="388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23F92FCB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389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29AB46D4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390" w:author="serge adjognon" w:date="2017-08-17T06:29:00Z">
              <w:tcPr>
                <w:tcW w:w="1435" w:type="dxa"/>
              </w:tcPr>
            </w:tcPrChange>
          </w:tcPr>
          <w:p w14:paraId="4E1C0E98" w14:textId="77777777" w:rsidR="007B6225" w:rsidRPr="007F1328" w:rsidRDefault="007B6225">
            <w:pPr>
              <w:rPr>
                <w:ins w:id="391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7F872B2E" w14:textId="2568A993" w:rsidTr="007B6225">
        <w:trPr>
          <w:trHeight w:val="300"/>
          <w:trPrChange w:id="392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393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7C7DD08F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226</w:t>
            </w:r>
          </w:p>
        </w:tc>
        <w:tc>
          <w:tcPr>
            <w:tcW w:w="3308" w:type="dxa"/>
            <w:noWrap/>
            <w:hideMark/>
            <w:tcPrChange w:id="394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01B6E67A" w14:textId="74764ED4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Batterie pour plaque solaire</w:t>
            </w:r>
          </w:p>
        </w:tc>
        <w:tc>
          <w:tcPr>
            <w:tcW w:w="2959" w:type="dxa"/>
            <w:noWrap/>
            <w:hideMark/>
            <w:tcPrChange w:id="395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60B498C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396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0B560EEC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397" w:author="serge adjognon" w:date="2017-08-17T06:29:00Z">
              <w:tcPr>
                <w:tcW w:w="1435" w:type="dxa"/>
              </w:tcPr>
            </w:tcPrChange>
          </w:tcPr>
          <w:p w14:paraId="3B3E2366" w14:textId="77777777" w:rsidR="007B6225" w:rsidRPr="007F1328" w:rsidRDefault="007B6225">
            <w:pPr>
              <w:rPr>
                <w:ins w:id="398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79B97E47" w14:textId="59E0E655" w:rsidTr="007B6225">
        <w:trPr>
          <w:trHeight w:val="300"/>
          <w:trPrChange w:id="399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400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7F906D6E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227</w:t>
            </w:r>
          </w:p>
        </w:tc>
        <w:tc>
          <w:tcPr>
            <w:tcW w:w="3308" w:type="dxa"/>
            <w:noWrap/>
            <w:hideMark/>
            <w:tcPrChange w:id="401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62C3208D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Machine à coudre</w:t>
            </w:r>
          </w:p>
        </w:tc>
        <w:tc>
          <w:tcPr>
            <w:tcW w:w="2959" w:type="dxa"/>
            <w:noWrap/>
            <w:hideMark/>
            <w:tcPrChange w:id="402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72C4AA58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403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7DC7EC19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404" w:author="serge adjognon" w:date="2017-08-17T06:29:00Z">
              <w:tcPr>
                <w:tcW w:w="1435" w:type="dxa"/>
              </w:tcPr>
            </w:tcPrChange>
          </w:tcPr>
          <w:p w14:paraId="23F12266" w14:textId="77777777" w:rsidR="007B6225" w:rsidRPr="007F1328" w:rsidRDefault="007B6225">
            <w:pPr>
              <w:rPr>
                <w:ins w:id="405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73280F28" w14:textId="74C15C86" w:rsidTr="007B6225">
        <w:trPr>
          <w:trHeight w:val="300"/>
          <w:trPrChange w:id="406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407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5C2E6C18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228</w:t>
            </w:r>
          </w:p>
        </w:tc>
        <w:tc>
          <w:tcPr>
            <w:tcW w:w="3308" w:type="dxa"/>
            <w:noWrap/>
            <w:hideMark/>
            <w:tcPrChange w:id="408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7BF5A9C2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Décodeur</w:t>
            </w:r>
          </w:p>
        </w:tc>
        <w:tc>
          <w:tcPr>
            <w:tcW w:w="2959" w:type="dxa"/>
            <w:noWrap/>
            <w:hideMark/>
            <w:tcPrChange w:id="409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1A7E7DE7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410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01B0B54D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411" w:author="serge adjognon" w:date="2017-08-17T06:29:00Z">
              <w:tcPr>
                <w:tcW w:w="1435" w:type="dxa"/>
              </w:tcPr>
            </w:tcPrChange>
          </w:tcPr>
          <w:p w14:paraId="390766BC" w14:textId="77777777" w:rsidR="007B6225" w:rsidRPr="007F1328" w:rsidRDefault="007B6225">
            <w:pPr>
              <w:rPr>
                <w:ins w:id="412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B6225" w:rsidRPr="007F1328" w14:paraId="03072F9A" w14:textId="6BFCFD0E" w:rsidTr="007B6225">
        <w:trPr>
          <w:trHeight w:val="300"/>
          <w:trPrChange w:id="413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414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62DA569C" w14:textId="77777777" w:rsidR="007B6225" w:rsidRPr="007F1328" w:rsidRDefault="007B6225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229</w:t>
            </w:r>
          </w:p>
        </w:tc>
        <w:tc>
          <w:tcPr>
            <w:tcW w:w="3308" w:type="dxa"/>
            <w:noWrap/>
            <w:hideMark/>
            <w:tcPrChange w:id="415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6D3990C9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Autre</w:t>
            </w:r>
          </w:p>
        </w:tc>
        <w:tc>
          <w:tcPr>
            <w:tcW w:w="2959" w:type="dxa"/>
            <w:noWrap/>
            <w:hideMark/>
            <w:tcPrChange w:id="416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5474615C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1402" w:type="dxa"/>
            <w:noWrap/>
            <w:hideMark/>
            <w:tcPrChange w:id="417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0FC7E775" w14:textId="77777777" w:rsidR="007B6225" w:rsidRPr="007F1328" w:rsidRDefault="007B622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418" w:author="serge adjognon" w:date="2017-08-17T06:29:00Z">
              <w:tcPr>
                <w:tcW w:w="1435" w:type="dxa"/>
              </w:tcPr>
            </w:tcPrChange>
          </w:tcPr>
          <w:p w14:paraId="6384FC38" w14:textId="77777777" w:rsidR="007B6225" w:rsidRPr="007F1328" w:rsidRDefault="007B6225">
            <w:pPr>
              <w:rPr>
                <w:ins w:id="419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</w:tbl>
    <w:p w14:paraId="04B70DB2" w14:textId="77777777" w:rsidR="00575983" w:rsidRPr="007F1328" w:rsidRDefault="00575983" w:rsidP="004F694E">
      <w:pPr>
        <w:rPr>
          <w:rFonts w:ascii="Arial" w:hAnsi="Arial" w:cs="Arial"/>
          <w:sz w:val="18"/>
          <w:szCs w:val="18"/>
          <w:lang w:val="fr-FR"/>
        </w:rPr>
      </w:pPr>
    </w:p>
    <w:p w14:paraId="2587E39D" w14:textId="6933B5B4" w:rsidR="00575983" w:rsidRPr="007F1328" w:rsidRDefault="00575983" w:rsidP="004F694E">
      <w:pPr>
        <w:rPr>
          <w:rFonts w:ascii="Arial" w:hAnsi="Arial" w:cs="Arial"/>
          <w:sz w:val="18"/>
          <w:szCs w:val="18"/>
          <w:lang w:val="fr-FR"/>
        </w:rPr>
      </w:pPr>
    </w:p>
    <w:p w14:paraId="7FCEB904" w14:textId="17C4BB3B" w:rsidR="00575983" w:rsidRPr="007F1328" w:rsidRDefault="00575983" w:rsidP="004F694E">
      <w:pPr>
        <w:rPr>
          <w:rFonts w:ascii="Arial" w:hAnsi="Arial" w:cs="Arial"/>
          <w:sz w:val="18"/>
          <w:szCs w:val="18"/>
          <w:u w:val="single"/>
          <w:lang w:val="fr-FR"/>
        </w:rPr>
      </w:pPr>
      <w:r w:rsidRPr="007F1328">
        <w:rPr>
          <w:rFonts w:ascii="Arial" w:hAnsi="Arial" w:cs="Arial"/>
          <w:sz w:val="18"/>
          <w:szCs w:val="18"/>
          <w:u w:val="single"/>
          <w:lang w:val="fr-FR"/>
        </w:rPr>
        <w:t>C3. Cheptel</w:t>
      </w:r>
    </w:p>
    <w:p w14:paraId="714F945B" w14:textId="14FB63AB" w:rsidR="00575983" w:rsidRPr="007F1328" w:rsidRDefault="00575983" w:rsidP="004F694E">
      <w:pPr>
        <w:rPr>
          <w:rFonts w:ascii="Arial" w:hAnsi="Arial" w:cs="Arial"/>
          <w:sz w:val="18"/>
          <w:szCs w:val="18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  <w:tblPrChange w:id="420" w:author="serge adjognon" w:date="2017-08-17T06:29:00Z">
          <w:tblPr>
            <w:tblStyle w:val="Grilledutableau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062"/>
        <w:gridCol w:w="2956"/>
        <w:gridCol w:w="2647"/>
        <w:gridCol w:w="1267"/>
        <w:gridCol w:w="1130"/>
        <w:tblGridChange w:id="421">
          <w:tblGrid>
            <w:gridCol w:w="1198"/>
            <w:gridCol w:w="3394"/>
            <w:gridCol w:w="3035"/>
            <w:gridCol w:w="1435"/>
            <w:gridCol w:w="1435"/>
          </w:tblGrid>
        </w:tblGridChange>
      </w:tblGrid>
      <w:tr w:rsidR="00C45D64" w:rsidRPr="007F1328" w14:paraId="4508D347" w14:textId="51F4F443" w:rsidTr="007B6225">
        <w:trPr>
          <w:trHeight w:val="300"/>
          <w:trPrChange w:id="422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423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59882D1D" w14:textId="77777777" w:rsidR="00C45D64" w:rsidRPr="007F1328" w:rsidRDefault="00C45D6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3308" w:type="dxa"/>
            <w:noWrap/>
            <w:hideMark/>
            <w:tcPrChange w:id="424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583790D8" w14:textId="77777777" w:rsidR="00C45D64" w:rsidRPr="007F1328" w:rsidRDefault="00C45D6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959" w:type="dxa"/>
            <w:noWrap/>
            <w:hideMark/>
            <w:tcPrChange w:id="425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66BC8A1B" w14:textId="77777777" w:rsidR="00C45D64" w:rsidRPr="007F1328" w:rsidRDefault="00C45D6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C5.</w:t>
            </w:r>
          </w:p>
        </w:tc>
        <w:tc>
          <w:tcPr>
            <w:tcW w:w="1402" w:type="dxa"/>
            <w:noWrap/>
            <w:hideMark/>
            <w:tcPrChange w:id="426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6A0B0D44" w14:textId="77777777" w:rsidR="00C45D64" w:rsidRPr="007F1328" w:rsidRDefault="00C45D6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C6.</w:t>
            </w:r>
          </w:p>
        </w:tc>
        <w:tc>
          <w:tcPr>
            <w:tcW w:w="222" w:type="dxa"/>
            <w:tcPrChange w:id="427" w:author="serge adjognon" w:date="2017-08-17T06:29:00Z">
              <w:tcPr>
                <w:tcW w:w="1435" w:type="dxa"/>
              </w:tcPr>
            </w:tcPrChange>
          </w:tcPr>
          <w:p w14:paraId="3D4B9E82" w14:textId="748549CF" w:rsidR="00C45D64" w:rsidRPr="007F1328" w:rsidRDefault="00C45D64">
            <w:pPr>
              <w:rPr>
                <w:ins w:id="428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  <w:ins w:id="429" w:author="serge adjognon" w:date="2017-08-17T06:30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C6a.</w:t>
              </w:r>
            </w:ins>
          </w:p>
        </w:tc>
      </w:tr>
      <w:tr w:rsidR="00C45D64" w:rsidRPr="007F1328" w14:paraId="3BB65D15" w14:textId="190CB7D9" w:rsidTr="007B6225">
        <w:trPr>
          <w:trHeight w:val="900"/>
          <w:trPrChange w:id="430" w:author="serge adjognon" w:date="2017-08-17T06:29:00Z">
            <w:trPr>
              <w:trHeight w:val="900"/>
            </w:trPr>
          </w:trPrChange>
        </w:trPr>
        <w:tc>
          <w:tcPr>
            <w:tcW w:w="1171" w:type="dxa"/>
            <w:vMerge w:val="restart"/>
            <w:noWrap/>
            <w:hideMark/>
            <w:tcPrChange w:id="431" w:author="serge adjognon" w:date="2017-08-17T06:29:00Z">
              <w:tcPr>
                <w:tcW w:w="1200" w:type="dxa"/>
                <w:vMerge w:val="restart"/>
                <w:noWrap/>
                <w:hideMark/>
              </w:tcPr>
            </w:tcPrChange>
          </w:tcPr>
          <w:p w14:paraId="7E9E2202" w14:textId="77777777" w:rsidR="00C45D64" w:rsidRPr="007F1328" w:rsidRDefault="00C45D64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Code bien</w:t>
            </w:r>
          </w:p>
        </w:tc>
        <w:tc>
          <w:tcPr>
            <w:tcW w:w="3308" w:type="dxa"/>
            <w:vMerge w:val="restart"/>
            <w:noWrap/>
            <w:hideMark/>
            <w:tcPrChange w:id="432" w:author="serge adjognon" w:date="2017-08-17T06:29:00Z">
              <w:tcPr>
                <w:tcW w:w="3400" w:type="dxa"/>
                <w:vMerge w:val="restart"/>
                <w:noWrap/>
                <w:hideMark/>
              </w:tcPr>
            </w:tcPrChange>
          </w:tcPr>
          <w:p w14:paraId="138B910E" w14:textId="77777777" w:rsidR="00C45D64" w:rsidRPr="007F1328" w:rsidRDefault="00C45D64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BIEN</w:t>
            </w:r>
          </w:p>
        </w:tc>
        <w:tc>
          <w:tcPr>
            <w:tcW w:w="2959" w:type="dxa"/>
            <w:hideMark/>
            <w:tcPrChange w:id="433" w:author="serge adjognon" w:date="2017-08-17T06:29:00Z">
              <w:tcPr>
                <w:tcW w:w="3040" w:type="dxa"/>
                <w:hideMark/>
              </w:tcPr>
            </w:tcPrChange>
          </w:tcPr>
          <w:p w14:paraId="6C486FF8" w14:textId="16AD3D24" w:rsidR="00C45D64" w:rsidRDefault="00C45D6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Est-ce qu'un membre du ménage possède [BIEN] vivant?</w:t>
            </w:r>
          </w:p>
          <w:p w14:paraId="0F0F40A9" w14:textId="5397AD60" w:rsidR="00C45D64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7CE30B85" w14:textId="580E1144" w:rsidR="00C45D64" w:rsidRPr="00B50B11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1= Oui</w:t>
            </w:r>
          </w:p>
        </w:tc>
        <w:tc>
          <w:tcPr>
            <w:tcW w:w="1402" w:type="dxa"/>
            <w:vMerge w:val="restart"/>
            <w:hideMark/>
            <w:tcPrChange w:id="434" w:author="serge adjognon" w:date="2017-08-17T06:29:00Z">
              <w:tcPr>
                <w:tcW w:w="1440" w:type="dxa"/>
                <w:vMerge w:val="restart"/>
                <w:hideMark/>
              </w:tcPr>
            </w:tcPrChange>
          </w:tcPr>
          <w:p w14:paraId="31FC6B8A" w14:textId="77777777" w:rsidR="00C45D64" w:rsidRPr="007F1328" w:rsidRDefault="00C45D64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 est le nombre de [BIEN]?</w:t>
            </w:r>
          </w:p>
        </w:tc>
        <w:tc>
          <w:tcPr>
            <w:tcW w:w="222" w:type="dxa"/>
            <w:tcPrChange w:id="435" w:author="serge adjognon" w:date="2017-08-17T06:29:00Z">
              <w:tcPr>
                <w:tcW w:w="1435" w:type="dxa"/>
              </w:tcPr>
            </w:tcPrChange>
          </w:tcPr>
          <w:p w14:paraId="17F5B269" w14:textId="6A758CE8" w:rsidR="00C45D64" w:rsidRPr="007F1328" w:rsidRDefault="00C45D64" w:rsidP="00575983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436" w:author="serge adjognon" w:date="2017-08-17T06:30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 xml:space="preserve">A combien </w:t>
              </w:r>
            </w:ins>
            <w:ins w:id="437" w:author="serge adjognon" w:date="2017-08-17T06:31:00Z">
              <w:r w:rsidR="004D0E6E">
                <w:rPr>
                  <w:rFonts w:ascii="Arial" w:hAnsi="Arial" w:cs="Arial"/>
                  <w:sz w:val="18"/>
                  <w:szCs w:val="18"/>
                  <w:lang w:val="fr-FR"/>
                </w:rPr>
                <w:t>seriez-vous</w:t>
              </w:r>
            </w:ins>
            <w:ins w:id="438" w:author="serge adjognon" w:date="2017-08-17T06:30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 xml:space="preserve"> prêt a vendre UNE unite de ce bien aujourd’hui ? (FCA)</w:t>
              </w:r>
            </w:ins>
          </w:p>
        </w:tc>
      </w:tr>
      <w:tr w:rsidR="00C45D64" w:rsidRPr="007F1328" w14:paraId="7A5BA5DF" w14:textId="47CA30EC" w:rsidTr="007B6225">
        <w:trPr>
          <w:trHeight w:val="300"/>
          <w:trPrChange w:id="439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vMerge/>
            <w:hideMark/>
            <w:tcPrChange w:id="440" w:author="serge adjognon" w:date="2017-08-17T06:29:00Z">
              <w:tcPr>
                <w:tcW w:w="1200" w:type="dxa"/>
                <w:vMerge/>
                <w:hideMark/>
              </w:tcPr>
            </w:tcPrChange>
          </w:tcPr>
          <w:p w14:paraId="5E1DC133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308" w:type="dxa"/>
            <w:vMerge/>
            <w:hideMark/>
            <w:tcPrChange w:id="441" w:author="serge adjognon" w:date="2017-08-17T06:29:00Z">
              <w:tcPr>
                <w:tcW w:w="3400" w:type="dxa"/>
                <w:vMerge/>
                <w:hideMark/>
              </w:tcPr>
            </w:tcPrChange>
          </w:tcPr>
          <w:p w14:paraId="3689A1D0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59" w:type="dxa"/>
            <w:noWrap/>
            <w:hideMark/>
            <w:tcPrChange w:id="442" w:author="serge adjognon" w:date="2017-08-17T06:29:00Z">
              <w:tcPr>
                <w:tcW w:w="3040" w:type="dxa"/>
                <w:noWrap/>
                <w:hideMark/>
              </w:tcPr>
            </w:tcPrChange>
          </w:tcPr>
          <w:p w14:paraId="59116BB2" w14:textId="481AA2CE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2= Non ►  BIEN SUIVANT</w:t>
            </w:r>
          </w:p>
        </w:tc>
        <w:tc>
          <w:tcPr>
            <w:tcW w:w="1402" w:type="dxa"/>
            <w:vMerge/>
            <w:hideMark/>
            <w:tcPrChange w:id="443" w:author="serge adjognon" w:date="2017-08-17T06:29:00Z">
              <w:tcPr>
                <w:tcW w:w="1440" w:type="dxa"/>
                <w:vMerge/>
                <w:hideMark/>
              </w:tcPr>
            </w:tcPrChange>
          </w:tcPr>
          <w:p w14:paraId="0C5D8247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22" w:type="dxa"/>
            <w:tcPrChange w:id="444" w:author="serge adjognon" w:date="2017-08-17T06:29:00Z">
              <w:tcPr>
                <w:tcW w:w="1435" w:type="dxa"/>
              </w:tcPr>
            </w:tcPrChange>
          </w:tcPr>
          <w:p w14:paraId="32C3B237" w14:textId="77777777" w:rsidR="00C45D64" w:rsidRPr="007F1328" w:rsidRDefault="00C45D64" w:rsidP="00B50B11">
            <w:pPr>
              <w:rPr>
                <w:ins w:id="445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45D64" w:rsidRPr="007F1328" w14:paraId="6DDC4D5B" w14:textId="1898B1B6" w:rsidTr="007B6225">
        <w:trPr>
          <w:trHeight w:val="300"/>
          <w:trPrChange w:id="446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vMerge/>
            <w:hideMark/>
            <w:tcPrChange w:id="447" w:author="serge adjognon" w:date="2017-08-17T06:29:00Z">
              <w:tcPr>
                <w:tcW w:w="1198" w:type="dxa"/>
                <w:vMerge/>
                <w:hideMark/>
              </w:tcPr>
            </w:tcPrChange>
          </w:tcPr>
          <w:p w14:paraId="28F7522D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308" w:type="dxa"/>
            <w:vMerge/>
            <w:hideMark/>
            <w:tcPrChange w:id="448" w:author="serge adjognon" w:date="2017-08-17T06:29:00Z">
              <w:tcPr>
                <w:tcW w:w="3393" w:type="dxa"/>
                <w:vMerge/>
                <w:hideMark/>
              </w:tcPr>
            </w:tcPrChange>
          </w:tcPr>
          <w:p w14:paraId="33184D0F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59" w:type="dxa"/>
            <w:noWrap/>
            <w:tcPrChange w:id="449" w:author="serge adjognon" w:date="2017-08-17T06:29:00Z">
              <w:tcPr>
                <w:tcW w:w="3034" w:type="dxa"/>
                <w:noWrap/>
              </w:tcPr>
            </w:tcPrChange>
          </w:tcPr>
          <w:p w14:paraId="46510194" w14:textId="310C9DF9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-999 = NSP </w:t>
            </w: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►  BIEN SUIVANT</w:t>
            </w:r>
          </w:p>
        </w:tc>
        <w:tc>
          <w:tcPr>
            <w:tcW w:w="1402" w:type="dxa"/>
            <w:vMerge/>
            <w:hideMark/>
            <w:tcPrChange w:id="450" w:author="serge adjognon" w:date="2017-08-17T06:29:00Z">
              <w:tcPr>
                <w:tcW w:w="1437" w:type="dxa"/>
                <w:vMerge/>
                <w:hideMark/>
              </w:tcPr>
            </w:tcPrChange>
          </w:tcPr>
          <w:p w14:paraId="2CB66F65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22" w:type="dxa"/>
            <w:tcPrChange w:id="451" w:author="serge adjognon" w:date="2017-08-17T06:29:00Z">
              <w:tcPr>
                <w:tcW w:w="1435" w:type="dxa"/>
              </w:tcPr>
            </w:tcPrChange>
          </w:tcPr>
          <w:p w14:paraId="34E662C4" w14:textId="77777777" w:rsidR="00C45D64" w:rsidRPr="007F1328" w:rsidRDefault="00C45D64" w:rsidP="00B50B11">
            <w:pPr>
              <w:rPr>
                <w:ins w:id="452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45D64" w:rsidRPr="007F1328" w14:paraId="42E031D4" w14:textId="0567D645" w:rsidTr="007B6225">
        <w:trPr>
          <w:trHeight w:val="300"/>
          <w:trPrChange w:id="453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454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379089D4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300</w:t>
            </w:r>
          </w:p>
        </w:tc>
        <w:tc>
          <w:tcPr>
            <w:tcW w:w="3308" w:type="dxa"/>
            <w:noWrap/>
            <w:hideMark/>
            <w:tcPrChange w:id="455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3F0467E7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Volaille </w:t>
            </w:r>
          </w:p>
        </w:tc>
        <w:tc>
          <w:tcPr>
            <w:tcW w:w="2959" w:type="dxa"/>
            <w:noWrap/>
            <w:tcPrChange w:id="456" w:author="serge adjognon" w:date="2017-08-17T06:29:00Z">
              <w:tcPr>
                <w:tcW w:w="3034" w:type="dxa"/>
                <w:noWrap/>
              </w:tcPr>
            </w:tcPrChange>
          </w:tcPr>
          <w:p w14:paraId="2712D340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457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183EF8EC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458" w:author="serge adjognon" w:date="2017-08-17T06:29:00Z">
              <w:tcPr>
                <w:tcW w:w="1435" w:type="dxa"/>
              </w:tcPr>
            </w:tcPrChange>
          </w:tcPr>
          <w:p w14:paraId="7B93B91B" w14:textId="77777777" w:rsidR="00C45D64" w:rsidRPr="007F1328" w:rsidRDefault="00C45D64" w:rsidP="00B50B11">
            <w:pPr>
              <w:rPr>
                <w:ins w:id="459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45D64" w:rsidRPr="007F1328" w14:paraId="23C9D23D" w14:textId="6D3128CE" w:rsidTr="007B6225">
        <w:trPr>
          <w:trHeight w:val="300"/>
          <w:trPrChange w:id="460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461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2DE45F6B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301</w:t>
            </w:r>
          </w:p>
        </w:tc>
        <w:tc>
          <w:tcPr>
            <w:tcW w:w="3308" w:type="dxa"/>
            <w:noWrap/>
            <w:hideMark/>
            <w:tcPrChange w:id="462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2D2D57B3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Bovins </w:t>
            </w:r>
          </w:p>
        </w:tc>
        <w:tc>
          <w:tcPr>
            <w:tcW w:w="2959" w:type="dxa"/>
            <w:noWrap/>
            <w:hideMark/>
            <w:tcPrChange w:id="463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3F8A40F9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464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35EB6D38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465" w:author="serge adjognon" w:date="2017-08-17T06:29:00Z">
              <w:tcPr>
                <w:tcW w:w="1435" w:type="dxa"/>
              </w:tcPr>
            </w:tcPrChange>
          </w:tcPr>
          <w:p w14:paraId="11F76B89" w14:textId="77777777" w:rsidR="00C45D64" w:rsidRPr="007F1328" w:rsidRDefault="00C45D64" w:rsidP="00B50B11">
            <w:pPr>
              <w:rPr>
                <w:ins w:id="466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45D64" w:rsidRPr="007F1328" w14:paraId="3FD92F82" w14:textId="5BE5349E" w:rsidTr="007B6225">
        <w:trPr>
          <w:trHeight w:val="300"/>
          <w:trPrChange w:id="467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468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10934049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302</w:t>
            </w:r>
          </w:p>
        </w:tc>
        <w:tc>
          <w:tcPr>
            <w:tcW w:w="3308" w:type="dxa"/>
            <w:noWrap/>
            <w:hideMark/>
            <w:tcPrChange w:id="469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7C15E6FD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Porcins</w:t>
            </w:r>
          </w:p>
        </w:tc>
        <w:tc>
          <w:tcPr>
            <w:tcW w:w="2959" w:type="dxa"/>
            <w:noWrap/>
            <w:hideMark/>
            <w:tcPrChange w:id="470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6F4B7A22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471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3D995EDE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472" w:author="serge adjognon" w:date="2017-08-17T06:29:00Z">
              <w:tcPr>
                <w:tcW w:w="1435" w:type="dxa"/>
              </w:tcPr>
            </w:tcPrChange>
          </w:tcPr>
          <w:p w14:paraId="0320870A" w14:textId="77777777" w:rsidR="00C45D64" w:rsidRPr="007F1328" w:rsidRDefault="00C45D64" w:rsidP="00B50B11">
            <w:pPr>
              <w:rPr>
                <w:ins w:id="473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45D64" w:rsidRPr="007F1328" w14:paraId="21E8FAED" w14:textId="11E944DB" w:rsidTr="007B6225">
        <w:trPr>
          <w:trHeight w:val="300"/>
          <w:trPrChange w:id="474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475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0A00654C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303</w:t>
            </w:r>
          </w:p>
        </w:tc>
        <w:tc>
          <w:tcPr>
            <w:tcW w:w="3308" w:type="dxa"/>
            <w:noWrap/>
            <w:hideMark/>
            <w:tcPrChange w:id="476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4C3ACAA2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Caprin</w:t>
            </w:r>
          </w:p>
        </w:tc>
        <w:tc>
          <w:tcPr>
            <w:tcW w:w="2959" w:type="dxa"/>
            <w:noWrap/>
            <w:hideMark/>
            <w:tcPrChange w:id="477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067C8145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478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7177F46D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479" w:author="serge adjognon" w:date="2017-08-17T06:29:00Z">
              <w:tcPr>
                <w:tcW w:w="1435" w:type="dxa"/>
              </w:tcPr>
            </w:tcPrChange>
          </w:tcPr>
          <w:p w14:paraId="3D033E35" w14:textId="77777777" w:rsidR="00C45D64" w:rsidRPr="007F1328" w:rsidRDefault="00C45D64" w:rsidP="00B50B11">
            <w:pPr>
              <w:rPr>
                <w:ins w:id="480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45D64" w:rsidRPr="007F1328" w14:paraId="7E85D66B" w14:textId="40764E05" w:rsidTr="007B6225">
        <w:trPr>
          <w:trHeight w:val="300"/>
          <w:trPrChange w:id="481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482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01EF1D5C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304</w:t>
            </w:r>
          </w:p>
        </w:tc>
        <w:tc>
          <w:tcPr>
            <w:tcW w:w="3308" w:type="dxa"/>
            <w:noWrap/>
            <w:hideMark/>
            <w:tcPrChange w:id="483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4D45FBEF" w14:textId="035F23FE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Âne</w:t>
            </w:r>
          </w:p>
        </w:tc>
        <w:tc>
          <w:tcPr>
            <w:tcW w:w="2959" w:type="dxa"/>
            <w:noWrap/>
            <w:hideMark/>
            <w:tcPrChange w:id="484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10DECB6F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2" w:type="dxa"/>
            <w:noWrap/>
            <w:hideMark/>
            <w:tcPrChange w:id="485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4E2F1001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486" w:author="serge adjognon" w:date="2017-08-17T06:29:00Z">
              <w:tcPr>
                <w:tcW w:w="1435" w:type="dxa"/>
              </w:tcPr>
            </w:tcPrChange>
          </w:tcPr>
          <w:p w14:paraId="159BFCB2" w14:textId="77777777" w:rsidR="00C45D64" w:rsidRPr="007F1328" w:rsidRDefault="00C45D64" w:rsidP="00B50B11">
            <w:pPr>
              <w:rPr>
                <w:ins w:id="487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45D64" w:rsidRPr="007F1328" w14:paraId="66365079" w14:textId="1C39FB34" w:rsidTr="007B6225">
        <w:trPr>
          <w:trHeight w:val="300"/>
          <w:trPrChange w:id="488" w:author="serge adjognon" w:date="2017-08-17T06:29:00Z">
            <w:trPr>
              <w:trHeight w:val="300"/>
            </w:trPr>
          </w:trPrChange>
        </w:trPr>
        <w:tc>
          <w:tcPr>
            <w:tcW w:w="1171" w:type="dxa"/>
            <w:noWrap/>
            <w:hideMark/>
            <w:tcPrChange w:id="489" w:author="serge adjognon" w:date="2017-08-17T06:29:00Z">
              <w:tcPr>
                <w:tcW w:w="1198" w:type="dxa"/>
                <w:noWrap/>
                <w:hideMark/>
              </w:tcPr>
            </w:tcPrChange>
          </w:tcPr>
          <w:p w14:paraId="6F7FC1D3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305</w:t>
            </w:r>
          </w:p>
        </w:tc>
        <w:tc>
          <w:tcPr>
            <w:tcW w:w="3308" w:type="dxa"/>
            <w:noWrap/>
            <w:hideMark/>
            <w:tcPrChange w:id="490" w:author="serge adjognon" w:date="2017-08-17T06:29:00Z">
              <w:tcPr>
                <w:tcW w:w="3393" w:type="dxa"/>
                <w:noWrap/>
                <w:hideMark/>
              </w:tcPr>
            </w:tcPrChange>
          </w:tcPr>
          <w:p w14:paraId="133BBEB4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Cheval</w:t>
            </w:r>
          </w:p>
        </w:tc>
        <w:tc>
          <w:tcPr>
            <w:tcW w:w="2959" w:type="dxa"/>
            <w:noWrap/>
            <w:hideMark/>
            <w:tcPrChange w:id="491" w:author="serge adjognon" w:date="2017-08-17T06:29:00Z">
              <w:tcPr>
                <w:tcW w:w="3034" w:type="dxa"/>
                <w:noWrap/>
                <w:hideMark/>
              </w:tcPr>
            </w:tcPrChange>
          </w:tcPr>
          <w:p w14:paraId="760FCD63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1402" w:type="dxa"/>
            <w:noWrap/>
            <w:hideMark/>
            <w:tcPrChange w:id="492" w:author="serge adjognon" w:date="2017-08-17T06:29:00Z">
              <w:tcPr>
                <w:tcW w:w="1437" w:type="dxa"/>
                <w:noWrap/>
                <w:hideMark/>
              </w:tcPr>
            </w:tcPrChange>
          </w:tcPr>
          <w:p w14:paraId="5747528A" w14:textId="77777777" w:rsidR="00C45D64" w:rsidRPr="007F1328" w:rsidRDefault="00C45D64" w:rsidP="00B50B1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222" w:type="dxa"/>
            <w:tcPrChange w:id="493" w:author="serge adjognon" w:date="2017-08-17T06:29:00Z">
              <w:tcPr>
                <w:tcW w:w="1435" w:type="dxa"/>
              </w:tcPr>
            </w:tcPrChange>
          </w:tcPr>
          <w:p w14:paraId="7766B8C1" w14:textId="77777777" w:rsidR="00C45D64" w:rsidRPr="007F1328" w:rsidRDefault="00C45D64" w:rsidP="00B50B11">
            <w:pPr>
              <w:rPr>
                <w:ins w:id="494" w:author="serge adjognon" w:date="2017-08-17T06:29:00Z"/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</w:tbl>
    <w:p w14:paraId="0B2B4D4C" w14:textId="3E5AE2BC" w:rsidR="00575983" w:rsidRPr="007F1328" w:rsidRDefault="00575983" w:rsidP="004F694E">
      <w:pPr>
        <w:rPr>
          <w:rFonts w:ascii="Arial" w:hAnsi="Arial" w:cs="Arial"/>
          <w:sz w:val="18"/>
          <w:szCs w:val="18"/>
          <w:lang w:val="fr-FR"/>
        </w:rPr>
      </w:pPr>
    </w:p>
    <w:p w14:paraId="3FB92DA0" w14:textId="3E18191C" w:rsidR="0051281E" w:rsidRPr="007F1328" w:rsidRDefault="0051281E" w:rsidP="004F694E">
      <w:pPr>
        <w:rPr>
          <w:rFonts w:ascii="Arial" w:hAnsi="Arial" w:cs="Arial"/>
          <w:sz w:val="18"/>
          <w:szCs w:val="18"/>
          <w:lang w:val="fr-FR"/>
        </w:rPr>
      </w:pPr>
    </w:p>
    <w:p w14:paraId="661217C9" w14:textId="7490DF22" w:rsidR="00F13B10" w:rsidRPr="007F1328" w:rsidRDefault="0060633F" w:rsidP="00F13B10">
      <w:pPr>
        <w:pStyle w:val="Paragraphedeliste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r w:rsidRPr="007F1328">
        <w:rPr>
          <w:rFonts w:ascii="Arial" w:hAnsi="Arial" w:cs="Arial"/>
          <w:sz w:val="18"/>
          <w:szCs w:val="18"/>
          <w:u w:val="single"/>
        </w:rPr>
        <w:t xml:space="preserve">Entreprises familiales </w:t>
      </w:r>
      <w:r w:rsidR="00D86EED" w:rsidRPr="007F1328">
        <w:rPr>
          <w:rFonts w:ascii="Arial" w:hAnsi="Arial" w:cs="Arial"/>
          <w:sz w:val="18"/>
          <w:szCs w:val="18"/>
          <w:u w:val="single"/>
        </w:rPr>
        <w:t>(</w:t>
      </w:r>
      <w:r w:rsidR="00150DEE" w:rsidRPr="007F1328">
        <w:rPr>
          <w:rFonts w:ascii="Arial" w:hAnsi="Arial" w:cs="Arial"/>
          <w:sz w:val="18"/>
          <w:szCs w:val="18"/>
          <w:u w:val="single"/>
        </w:rPr>
        <w:t xml:space="preserve">agricoles </w:t>
      </w:r>
      <w:r w:rsidR="00D86EED" w:rsidRPr="007F1328">
        <w:rPr>
          <w:rFonts w:ascii="Arial" w:hAnsi="Arial" w:cs="Arial"/>
          <w:sz w:val="18"/>
          <w:szCs w:val="18"/>
          <w:u w:val="single"/>
        </w:rPr>
        <w:t xml:space="preserve">et </w:t>
      </w:r>
      <w:r w:rsidR="004F694E" w:rsidRPr="007F1328">
        <w:rPr>
          <w:rFonts w:ascii="Arial" w:hAnsi="Arial" w:cs="Arial"/>
          <w:sz w:val="18"/>
          <w:szCs w:val="18"/>
          <w:u w:val="single"/>
        </w:rPr>
        <w:t xml:space="preserve">non </w:t>
      </w:r>
      <w:r w:rsidR="00D86EED" w:rsidRPr="007F1328">
        <w:rPr>
          <w:rFonts w:ascii="Arial" w:hAnsi="Arial" w:cs="Arial"/>
          <w:sz w:val="18"/>
          <w:szCs w:val="18"/>
          <w:u w:val="single"/>
        </w:rPr>
        <w:t xml:space="preserve">agricole) </w:t>
      </w:r>
      <w:r w:rsidR="00150DEE" w:rsidRPr="007F1328">
        <w:rPr>
          <w:rFonts w:ascii="Arial" w:hAnsi="Arial" w:cs="Arial"/>
          <w:sz w:val="18"/>
          <w:szCs w:val="18"/>
          <w:u w:val="single"/>
        </w:rPr>
        <w:t xml:space="preserve">au cours </w:t>
      </w:r>
      <w:r w:rsidR="00D86EED" w:rsidRPr="007F1328">
        <w:rPr>
          <w:rFonts w:ascii="Arial" w:hAnsi="Arial" w:cs="Arial"/>
          <w:sz w:val="18"/>
          <w:szCs w:val="18"/>
          <w:u w:val="single"/>
        </w:rPr>
        <w:t>des 12 derniers mois</w:t>
      </w:r>
    </w:p>
    <w:p w14:paraId="28AE4458" w14:textId="77777777" w:rsidR="00870C90" w:rsidRPr="007F1328" w:rsidRDefault="00870C90" w:rsidP="004F694E">
      <w:pPr>
        <w:rPr>
          <w:rFonts w:ascii="Arial" w:hAnsi="Arial" w:cs="Arial"/>
          <w:sz w:val="18"/>
          <w:szCs w:val="18"/>
          <w:u w:val="single"/>
          <w:lang w:val="fr-FR"/>
        </w:rPr>
      </w:pPr>
    </w:p>
    <w:p w14:paraId="3DE9645D" w14:textId="5BE12EE6" w:rsidR="00884D06" w:rsidRPr="007F1328" w:rsidRDefault="00884D06" w:rsidP="0001741E">
      <w:pPr>
        <w:pStyle w:val="Paragraphedeliste"/>
        <w:numPr>
          <w:ilvl w:val="0"/>
          <w:numId w:val="14"/>
        </w:numPr>
        <w:rPr>
          <w:rFonts w:ascii="Arial" w:hAnsi="Arial" w:cs="Arial"/>
          <w:sz w:val="18"/>
          <w:szCs w:val="18"/>
          <w:u w:val="single"/>
        </w:rPr>
      </w:pPr>
      <w:r w:rsidRPr="007F1328">
        <w:rPr>
          <w:rFonts w:ascii="Arial" w:hAnsi="Arial" w:cs="Arial"/>
          <w:sz w:val="18"/>
          <w:szCs w:val="18"/>
          <w:u w:val="single"/>
        </w:rPr>
        <w:t>Production agricole</w:t>
      </w:r>
    </w:p>
    <w:p w14:paraId="5F2760E5" w14:textId="77777777" w:rsidR="00150DEE" w:rsidRPr="007F1328" w:rsidRDefault="00150DEE" w:rsidP="00150DEE">
      <w:pPr>
        <w:rPr>
          <w:rFonts w:ascii="Arial" w:hAnsi="Arial" w:cs="Arial"/>
          <w:sz w:val="18"/>
          <w:szCs w:val="18"/>
          <w:lang w:val="fr-FR"/>
        </w:rPr>
      </w:pPr>
    </w:p>
    <w:tbl>
      <w:tblPr>
        <w:tblStyle w:val="Grilledutableau"/>
        <w:tblW w:w="9774" w:type="dxa"/>
        <w:tblLook w:val="04A0" w:firstRow="1" w:lastRow="0" w:firstColumn="1" w:lastColumn="0" w:noHBand="0" w:noVBand="1"/>
      </w:tblPr>
      <w:tblGrid>
        <w:gridCol w:w="1294"/>
        <w:gridCol w:w="3946"/>
        <w:gridCol w:w="2835"/>
        <w:gridCol w:w="1699"/>
      </w:tblGrid>
      <w:tr w:rsidR="0051281E" w:rsidRPr="007F1328" w14:paraId="7433939A" w14:textId="77777777" w:rsidTr="00660247">
        <w:trPr>
          <w:trHeight w:val="547"/>
        </w:trPr>
        <w:tc>
          <w:tcPr>
            <w:tcW w:w="1294" w:type="dxa"/>
            <w:noWrap/>
            <w:vAlign w:val="bottom"/>
            <w:hideMark/>
          </w:tcPr>
          <w:p w14:paraId="04BD1A18" w14:textId="23D2B305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D1</w:t>
            </w:r>
          </w:p>
        </w:tc>
        <w:tc>
          <w:tcPr>
            <w:tcW w:w="3946" w:type="dxa"/>
            <w:hideMark/>
          </w:tcPr>
          <w:p w14:paraId="659EC995" w14:textId="6FB5DA71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Votre ménage a-t-il possédé des terres ces 12 derniers mois?</w:t>
            </w:r>
          </w:p>
        </w:tc>
        <w:tc>
          <w:tcPr>
            <w:tcW w:w="2835" w:type="dxa"/>
            <w:noWrap/>
            <w:hideMark/>
          </w:tcPr>
          <w:p w14:paraId="17A8422E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1. Oui</w:t>
            </w:r>
          </w:p>
          <w:p w14:paraId="2CFFAB84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2. Non</w:t>
            </w:r>
          </w:p>
        </w:tc>
        <w:tc>
          <w:tcPr>
            <w:tcW w:w="1699" w:type="dxa"/>
            <w:noWrap/>
            <w:hideMark/>
          </w:tcPr>
          <w:p w14:paraId="6763A165" w14:textId="06D6D9A4" w:rsidR="0051281E" w:rsidRPr="007F1328" w:rsidRDefault="0051281E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Si </w:t>
            </w:r>
            <w:del w:id="495" w:author="pc" w:date="2017-08-18T00:47:00Z">
              <w:r w:rsidRPr="007F1328" w:rsidDel="00102BFD">
                <w:rPr>
                  <w:rFonts w:ascii="Arial" w:hAnsi="Arial" w:cs="Arial"/>
                  <w:sz w:val="18"/>
                  <w:szCs w:val="18"/>
                  <w:lang w:val="fr-FR"/>
                </w:rPr>
                <w:delText>Non</w:delText>
              </w:r>
            </w:del>
            <w:ins w:id="496" w:author="pc" w:date="2017-08-18T00:47:00Z">
              <w:r w:rsidR="00102BFD">
                <w:rPr>
                  <w:rFonts w:ascii="Arial" w:hAnsi="Arial" w:cs="Arial"/>
                  <w:sz w:val="18"/>
                  <w:szCs w:val="18"/>
                  <w:lang w:val="fr-FR"/>
                </w:rPr>
                <w:t>réponse=2</w:t>
              </w:r>
            </w:ins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, passer à la section </w:t>
            </w:r>
            <w:del w:id="497" w:author="pc" w:date="2017-08-18T00:47:00Z">
              <w:r w:rsidRPr="007F1328" w:rsidDel="00102BFD">
                <w:rPr>
                  <w:rFonts w:ascii="Arial" w:hAnsi="Arial" w:cs="Arial"/>
                  <w:sz w:val="18"/>
                  <w:szCs w:val="18"/>
                  <w:lang w:val="fr-FR"/>
                </w:rPr>
                <w:delText>suivante.</w:delText>
              </w:r>
            </w:del>
            <w:ins w:id="498" w:author="pc" w:date="2017-08-18T00:47:00Z">
              <w:r w:rsidR="00102BFD">
                <w:rPr>
                  <w:rFonts w:ascii="Arial" w:hAnsi="Arial" w:cs="Arial"/>
                  <w:sz w:val="18"/>
                  <w:szCs w:val="18"/>
                  <w:lang w:val="fr-FR"/>
                </w:rPr>
                <w:t>D. b</w:t>
              </w:r>
            </w:ins>
          </w:p>
        </w:tc>
      </w:tr>
      <w:tr w:rsidR="0051281E" w:rsidRPr="007F1328" w14:paraId="0AEC5F34" w14:textId="77777777" w:rsidTr="00660247">
        <w:trPr>
          <w:trHeight w:val="820"/>
        </w:trPr>
        <w:tc>
          <w:tcPr>
            <w:tcW w:w="1294" w:type="dxa"/>
            <w:noWrap/>
            <w:vAlign w:val="bottom"/>
          </w:tcPr>
          <w:p w14:paraId="5C9F1FA0" w14:textId="652A9544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D2</w:t>
            </w:r>
          </w:p>
        </w:tc>
        <w:tc>
          <w:tcPr>
            <w:tcW w:w="3946" w:type="dxa"/>
          </w:tcPr>
          <w:p w14:paraId="5F8D2BF1" w14:textId="23775C69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 est la superficie totale de terres possédées par votre ménage</w:t>
            </w:r>
            <w:ins w:id="499" w:author="pc" w:date="2017-08-18T00:50:00Z">
              <w:r w:rsidR="00102BFD">
                <w:rPr>
                  <w:rFonts w:ascii="Arial" w:hAnsi="Arial" w:cs="Arial"/>
                  <w:sz w:val="18"/>
                  <w:szCs w:val="18"/>
                  <w:lang w:val="fr-FR"/>
                </w:rPr>
                <w:t> ?</w:t>
              </w:r>
            </w:ins>
          </w:p>
        </w:tc>
        <w:tc>
          <w:tcPr>
            <w:tcW w:w="2835" w:type="dxa"/>
            <w:noWrap/>
          </w:tcPr>
          <w:p w14:paraId="45DBAF31" w14:textId="1B12B75A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ha</w:t>
            </w:r>
          </w:p>
        </w:tc>
        <w:tc>
          <w:tcPr>
            <w:tcW w:w="1699" w:type="dxa"/>
            <w:noWrap/>
          </w:tcPr>
          <w:p w14:paraId="17DCC132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1281E" w:rsidRPr="007F1328" w14:paraId="409555A6" w14:textId="77777777" w:rsidTr="00660247">
        <w:trPr>
          <w:trHeight w:val="805"/>
        </w:trPr>
        <w:tc>
          <w:tcPr>
            <w:tcW w:w="1294" w:type="dxa"/>
            <w:noWrap/>
            <w:vAlign w:val="bottom"/>
            <w:hideMark/>
          </w:tcPr>
          <w:p w14:paraId="79B27B12" w14:textId="6871D966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D3</w:t>
            </w:r>
          </w:p>
        </w:tc>
        <w:tc>
          <w:tcPr>
            <w:tcW w:w="3946" w:type="dxa"/>
            <w:hideMark/>
          </w:tcPr>
          <w:p w14:paraId="4F2852C1" w14:textId="7705C60D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 est la superficie totale de terre cultivées par votre ménage au cours de la saison agricole en cours</w:t>
            </w:r>
            <w:ins w:id="500" w:author="pc" w:date="2017-08-18T00:50:00Z">
              <w:r w:rsidR="00102BFD">
                <w:rPr>
                  <w:rFonts w:ascii="Arial" w:hAnsi="Arial" w:cs="Arial"/>
                  <w:sz w:val="18"/>
                  <w:szCs w:val="18"/>
                  <w:lang w:val="fr-FR"/>
                </w:rPr>
                <w:t> ?</w:t>
              </w:r>
            </w:ins>
          </w:p>
        </w:tc>
        <w:tc>
          <w:tcPr>
            <w:tcW w:w="2835" w:type="dxa"/>
            <w:noWrap/>
            <w:hideMark/>
          </w:tcPr>
          <w:p w14:paraId="58FBA1A2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699" w:type="dxa"/>
            <w:noWrap/>
            <w:hideMark/>
          </w:tcPr>
          <w:p w14:paraId="4874B6CB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51281E" w:rsidRPr="007F1328" w14:paraId="56BE9461" w14:textId="77777777" w:rsidTr="00660247">
        <w:trPr>
          <w:trHeight w:val="1039"/>
        </w:trPr>
        <w:tc>
          <w:tcPr>
            <w:tcW w:w="1294" w:type="dxa"/>
            <w:noWrap/>
            <w:vAlign w:val="bottom"/>
          </w:tcPr>
          <w:p w14:paraId="0CF74B0F" w14:textId="72AE000F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lastRenderedPageBreak/>
              <w:t>D4</w:t>
            </w:r>
          </w:p>
        </w:tc>
        <w:tc>
          <w:tcPr>
            <w:tcW w:w="3946" w:type="dxa"/>
          </w:tcPr>
          <w:p w14:paraId="0607464F" w14:textId="769DBC07" w:rsidR="0051281E" w:rsidRPr="007F1328" w:rsidDel="000129EF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Avez-vous acheté des semences améliorée pour utiliser sur n’importe lequel de vos champs au cours de la saison agricole en cours</w:t>
            </w:r>
            <w:ins w:id="501" w:author="pc" w:date="2017-08-18T00:50:00Z">
              <w:r w:rsidR="00102BFD">
                <w:rPr>
                  <w:rFonts w:ascii="Arial" w:hAnsi="Arial" w:cs="Arial"/>
                  <w:sz w:val="18"/>
                  <w:szCs w:val="18"/>
                  <w:lang w:val="fr-FR"/>
                </w:rPr>
                <w:t> ?</w:t>
              </w:r>
            </w:ins>
          </w:p>
        </w:tc>
        <w:tc>
          <w:tcPr>
            <w:tcW w:w="2835" w:type="dxa"/>
            <w:noWrap/>
          </w:tcPr>
          <w:p w14:paraId="4F0FCE12" w14:textId="77777777" w:rsidR="00102BFD" w:rsidRPr="007F1328" w:rsidRDefault="00102BFD" w:rsidP="00102BFD">
            <w:pPr>
              <w:rPr>
                <w:ins w:id="502" w:author="pc" w:date="2017-08-18T00:47:00Z"/>
                <w:rFonts w:ascii="Arial" w:hAnsi="Arial" w:cs="Arial"/>
                <w:sz w:val="18"/>
                <w:szCs w:val="18"/>
                <w:lang w:val="fr-FR"/>
              </w:rPr>
            </w:pPr>
            <w:ins w:id="503" w:author="pc" w:date="2017-08-18T00:47:00Z">
              <w:r w:rsidRPr="007F1328">
                <w:rPr>
                  <w:rFonts w:ascii="Arial" w:hAnsi="Arial" w:cs="Arial"/>
                  <w:sz w:val="18"/>
                  <w:szCs w:val="18"/>
                  <w:lang w:val="fr-FR"/>
                </w:rPr>
                <w:t>1. Oui</w:t>
              </w:r>
            </w:ins>
          </w:p>
          <w:p w14:paraId="6020FF97" w14:textId="2C616EE5" w:rsidR="0051281E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504" w:author="pc" w:date="2017-08-18T00:47:00Z">
              <w:r w:rsidRPr="007F1328">
                <w:rPr>
                  <w:rFonts w:ascii="Arial" w:hAnsi="Arial" w:cs="Arial"/>
                  <w:sz w:val="18"/>
                  <w:szCs w:val="18"/>
                  <w:lang w:val="fr-FR"/>
                </w:rPr>
                <w:t>2. Non</w:t>
              </w:r>
            </w:ins>
          </w:p>
        </w:tc>
        <w:tc>
          <w:tcPr>
            <w:tcW w:w="1699" w:type="dxa"/>
            <w:noWrap/>
          </w:tcPr>
          <w:p w14:paraId="6CFA3B37" w14:textId="44ABDBC6" w:rsidR="0051281E" w:rsidRPr="007F1328" w:rsidRDefault="00102BFD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505" w:author="pc" w:date="2017-08-18T00:48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Si réponse=2, Aller à D6</w:t>
              </w:r>
            </w:ins>
          </w:p>
        </w:tc>
      </w:tr>
      <w:tr w:rsidR="0051281E" w:rsidRPr="007F1328" w14:paraId="2E206B44" w14:textId="77777777" w:rsidTr="00660247">
        <w:trPr>
          <w:trHeight w:val="823"/>
        </w:trPr>
        <w:tc>
          <w:tcPr>
            <w:tcW w:w="1294" w:type="dxa"/>
            <w:noWrap/>
            <w:vAlign w:val="bottom"/>
          </w:tcPr>
          <w:p w14:paraId="3BCA4B7C" w14:textId="18452FC5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D5</w:t>
            </w:r>
          </w:p>
        </w:tc>
        <w:tc>
          <w:tcPr>
            <w:tcW w:w="3946" w:type="dxa"/>
          </w:tcPr>
          <w:p w14:paraId="5ABEAEB5" w14:textId="7C0EB746" w:rsidR="0051281E" w:rsidRPr="007F1328" w:rsidDel="000129EF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 est la valeur total des semences améliorées achetées</w:t>
            </w:r>
            <w:ins w:id="506" w:author="pc" w:date="2017-08-18T00:50:00Z">
              <w:r w:rsidR="00102BFD">
                <w:rPr>
                  <w:rFonts w:ascii="Arial" w:hAnsi="Arial" w:cs="Arial"/>
                  <w:sz w:val="18"/>
                  <w:szCs w:val="18"/>
                  <w:lang w:val="fr-FR"/>
                </w:rPr>
                <w:t> ?</w:t>
              </w:r>
            </w:ins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835" w:type="dxa"/>
            <w:noWrap/>
          </w:tcPr>
          <w:p w14:paraId="60414DB6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699" w:type="dxa"/>
            <w:noWrap/>
          </w:tcPr>
          <w:p w14:paraId="444F37E7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2EB4853B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5F968809" w14:textId="314656D5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D6</w:t>
            </w:r>
          </w:p>
        </w:tc>
        <w:tc>
          <w:tcPr>
            <w:tcW w:w="3946" w:type="dxa"/>
          </w:tcPr>
          <w:p w14:paraId="2CEDAD9E" w14:textId="156FD568" w:rsidR="00102BFD" w:rsidRPr="007F1328" w:rsidDel="000129EF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Avez-vous acheté des engrais chimiques pour utiliser sur n’importe lequel de vos champs au cours de la saison agricole en cours</w:t>
            </w:r>
            <w:ins w:id="507" w:author="pc" w:date="2017-08-18T00:49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 ?</w:t>
              </w:r>
            </w:ins>
          </w:p>
        </w:tc>
        <w:tc>
          <w:tcPr>
            <w:tcW w:w="2835" w:type="dxa"/>
            <w:noWrap/>
          </w:tcPr>
          <w:p w14:paraId="52A2F8C5" w14:textId="77777777" w:rsidR="00102BFD" w:rsidRPr="007F1328" w:rsidRDefault="00102BFD" w:rsidP="00102BFD">
            <w:pPr>
              <w:rPr>
                <w:ins w:id="508" w:author="pc" w:date="2017-08-18T00:48:00Z"/>
                <w:rFonts w:ascii="Arial" w:hAnsi="Arial" w:cs="Arial"/>
                <w:sz w:val="18"/>
                <w:szCs w:val="18"/>
                <w:lang w:val="fr-FR"/>
              </w:rPr>
            </w:pPr>
            <w:ins w:id="509" w:author="pc" w:date="2017-08-18T00:48:00Z">
              <w:r w:rsidRPr="007F1328">
                <w:rPr>
                  <w:rFonts w:ascii="Arial" w:hAnsi="Arial" w:cs="Arial"/>
                  <w:sz w:val="18"/>
                  <w:szCs w:val="18"/>
                  <w:lang w:val="fr-FR"/>
                </w:rPr>
                <w:t>1. Oui</w:t>
              </w:r>
            </w:ins>
          </w:p>
          <w:p w14:paraId="352A52E7" w14:textId="512E6F03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510" w:author="pc" w:date="2017-08-18T00:48:00Z">
              <w:r w:rsidRPr="007F1328">
                <w:rPr>
                  <w:rFonts w:ascii="Arial" w:hAnsi="Arial" w:cs="Arial"/>
                  <w:sz w:val="18"/>
                  <w:szCs w:val="18"/>
                  <w:lang w:val="fr-FR"/>
                </w:rPr>
                <w:t>2. Non</w:t>
              </w:r>
            </w:ins>
          </w:p>
        </w:tc>
        <w:tc>
          <w:tcPr>
            <w:tcW w:w="1699" w:type="dxa"/>
            <w:noWrap/>
          </w:tcPr>
          <w:p w14:paraId="33BB2CDA" w14:textId="147C2CF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511" w:author="pc" w:date="2017-08-18T00:48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Si réponse=2, Aller à D8</w:t>
              </w:r>
            </w:ins>
          </w:p>
        </w:tc>
      </w:tr>
      <w:tr w:rsidR="00102BFD" w:rsidRPr="007F1328" w14:paraId="425CD296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7CB6A918" w14:textId="727E010B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D7</w:t>
            </w:r>
          </w:p>
        </w:tc>
        <w:tc>
          <w:tcPr>
            <w:tcW w:w="3946" w:type="dxa"/>
          </w:tcPr>
          <w:p w14:paraId="0681FAC7" w14:textId="57CFD6E2" w:rsidR="00102BFD" w:rsidRPr="007F1328" w:rsidDel="000129EF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 est la valeur total des engrais chimiques achetés</w:t>
            </w:r>
            <w:ins w:id="512" w:author="pc" w:date="2017-08-18T00:49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 ?</w:t>
              </w:r>
            </w:ins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835" w:type="dxa"/>
            <w:noWrap/>
          </w:tcPr>
          <w:p w14:paraId="437E5DEA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699" w:type="dxa"/>
            <w:noWrap/>
          </w:tcPr>
          <w:p w14:paraId="61E5A7A2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16FB2052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5C5EFB7D" w14:textId="66FAF0C4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D8</w:t>
            </w:r>
          </w:p>
        </w:tc>
        <w:tc>
          <w:tcPr>
            <w:tcW w:w="3946" w:type="dxa"/>
          </w:tcPr>
          <w:p w14:paraId="42E2DBB4" w14:textId="3DD3309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Avez-vous acheté des engrais organiques pour utiliser sur n’importe lequel de vos champs au cours de la saison agricole en cours</w:t>
            </w:r>
            <w:ins w:id="513" w:author="pc" w:date="2017-08-18T00:49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 ?</w:t>
              </w:r>
            </w:ins>
          </w:p>
        </w:tc>
        <w:tc>
          <w:tcPr>
            <w:tcW w:w="2835" w:type="dxa"/>
            <w:noWrap/>
          </w:tcPr>
          <w:p w14:paraId="4F20BE57" w14:textId="77777777" w:rsidR="00102BFD" w:rsidRPr="007F1328" w:rsidRDefault="00102BFD" w:rsidP="00102BFD">
            <w:pPr>
              <w:rPr>
                <w:ins w:id="514" w:author="pc" w:date="2017-08-18T00:48:00Z"/>
                <w:rFonts w:ascii="Arial" w:hAnsi="Arial" w:cs="Arial"/>
                <w:sz w:val="18"/>
                <w:szCs w:val="18"/>
                <w:lang w:val="fr-FR"/>
              </w:rPr>
            </w:pPr>
            <w:ins w:id="515" w:author="pc" w:date="2017-08-18T00:48:00Z">
              <w:r w:rsidRPr="007F1328">
                <w:rPr>
                  <w:rFonts w:ascii="Arial" w:hAnsi="Arial" w:cs="Arial"/>
                  <w:sz w:val="18"/>
                  <w:szCs w:val="18"/>
                  <w:lang w:val="fr-FR"/>
                </w:rPr>
                <w:t>1. Oui</w:t>
              </w:r>
            </w:ins>
          </w:p>
          <w:p w14:paraId="14135472" w14:textId="3632E70C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516" w:author="pc" w:date="2017-08-18T00:48:00Z">
              <w:r w:rsidRPr="007F1328">
                <w:rPr>
                  <w:rFonts w:ascii="Arial" w:hAnsi="Arial" w:cs="Arial"/>
                  <w:sz w:val="18"/>
                  <w:szCs w:val="18"/>
                  <w:lang w:val="fr-FR"/>
                </w:rPr>
                <w:t>2. Non</w:t>
              </w:r>
            </w:ins>
          </w:p>
        </w:tc>
        <w:tc>
          <w:tcPr>
            <w:tcW w:w="1699" w:type="dxa"/>
            <w:noWrap/>
          </w:tcPr>
          <w:p w14:paraId="449B5AE7" w14:textId="564C6F56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517" w:author="pc" w:date="2017-08-18T00:48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Si réponse=2, Aller à D10</w:t>
              </w:r>
            </w:ins>
          </w:p>
        </w:tc>
      </w:tr>
      <w:tr w:rsidR="00102BFD" w:rsidRPr="007F1328" w14:paraId="110D87E1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576E430D" w14:textId="43F36D1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D9</w:t>
            </w:r>
          </w:p>
        </w:tc>
        <w:tc>
          <w:tcPr>
            <w:tcW w:w="3946" w:type="dxa"/>
          </w:tcPr>
          <w:p w14:paraId="3C0F3493" w14:textId="6ABB0F25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Quelle est </w:t>
            </w:r>
            <w:del w:id="518" w:author="pc" w:date="2017-08-18T00:49:00Z">
              <w:r w:rsidRPr="007F1328" w:rsidDel="00102BFD">
                <w:rPr>
                  <w:rFonts w:ascii="Arial" w:hAnsi="Arial" w:cs="Arial"/>
                  <w:sz w:val="18"/>
                  <w:szCs w:val="18"/>
                  <w:lang w:val="fr-FR"/>
                </w:rPr>
                <w:delText>la valeur total</w:delText>
              </w:r>
            </w:del>
            <w:ins w:id="519" w:author="pc" w:date="2017-08-18T00:49:00Z">
              <w:r w:rsidRPr="007F1328">
                <w:rPr>
                  <w:rFonts w:ascii="Arial" w:hAnsi="Arial" w:cs="Arial"/>
                  <w:sz w:val="18"/>
                  <w:szCs w:val="18"/>
                  <w:lang w:val="fr-FR"/>
                </w:rPr>
                <w:t>la valeur totale</w:t>
              </w:r>
            </w:ins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des engrais organiques achetés</w:t>
            </w:r>
            <w:ins w:id="520" w:author="pc" w:date="2017-08-18T00:49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 ?</w:t>
              </w:r>
            </w:ins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835" w:type="dxa"/>
            <w:noWrap/>
          </w:tcPr>
          <w:p w14:paraId="2E60B6A2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699" w:type="dxa"/>
            <w:noWrap/>
          </w:tcPr>
          <w:p w14:paraId="4F4B266A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1BA140F0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387FBC6B" w14:textId="6CACD5AF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D10</w:t>
            </w:r>
          </w:p>
        </w:tc>
        <w:tc>
          <w:tcPr>
            <w:tcW w:w="3946" w:type="dxa"/>
          </w:tcPr>
          <w:p w14:paraId="176C38FA" w14:textId="6649F044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Avez-vous acheté des produits phytosanitaires pour utiliser sur n’importe lequel de vos champs au cours de la saison agricole en cours</w:t>
            </w:r>
          </w:p>
        </w:tc>
        <w:tc>
          <w:tcPr>
            <w:tcW w:w="2835" w:type="dxa"/>
            <w:noWrap/>
          </w:tcPr>
          <w:p w14:paraId="4D145DD6" w14:textId="77777777" w:rsidR="00102BFD" w:rsidRPr="007F1328" w:rsidRDefault="00102BFD" w:rsidP="00102BFD">
            <w:pPr>
              <w:rPr>
                <w:ins w:id="521" w:author="pc" w:date="2017-08-18T00:48:00Z"/>
                <w:rFonts w:ascii="Arial" w:hAnsi="Arial" w:cs="Arial"/>
                <w:sz w:val="18"/>
                <w:szCs w:val="18"/>
                <w:lang w:val="fr-FR"/>
              </w:rPr>
            </w:pPr>
            <w:ins w:id="522" w:author="pc" w:date="2017-08-18T00:48:00Z">
              <w:r w:rsidRPr="007F1328">
                <w:rPr>
                  <w:rFonts w:ascii="Arial" w:hAnsi="Arial" w:cs="Arial"/>
                  <w:sz w:val="18"/>
                  <w:szCs w:val="18"/>
                  <w:lang w:val="fr-FR"/>
                </w:rPr>
                <w:t>1. Oui</w:t>
              </w:r>
            </w:ins>
          </w:p>
          <w:p w14:paraId="2DD29C13" w14:textId="2160AE70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523" w:author="pc" w:date="2017-08-18T00:48:00Z">
              <w:r w:rsidRPr="007F1328">
                <w:rPr>
                  <w:rFonts w:ascii="Arial" w:hAnsi="Arial" w:cs="Arial"/>
                  <w:sz w:val="18"/>
                  <w:szCs w:val="18"/>
                  <w:lang w:val="fr-FR"/>
                </w:rPr>
                <w:t>2. Non</w:t>
              </w:r>
            </w:ins>
          </w:p>
        </w:tc>
        <w:tc>
          <w:tcPr>
            <w:tcW w:w="1699" w:type="dxa"/>
            <w:noWrap/>
          </w:tcPr>
          <w:p w14:paraId="03BA42CC" w14:textId="31152F1D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524" w:author="pc" w:date="2017-08-18T00:48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Si réponse=2, Aller à 12</w:t>
              </w:r>
            </w:ins>
          </w:p>
        </w:tc>
      </w:tr>
      <w:tr w:rsidR="00102BFD" w:rsidRPr="007F1328" w14:paraId="417AAF30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1444ECD7" w14:textId="3D8E7B9B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D11</w:t>
            </w:r>
          </w:p>
        </w:tc>
        <w:tc>
          <w:tcPr>
            <w:tcW w:w="3946" w:type="dxa"/>
          </w:tcPr>
          <w:p w14:paraId="333EA9AE" w14:textId="193E6593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 est la valeur total des produits phytosanitaires achetés</w:t>
            </w:r>
            <w:ins w:id="525" w:author="pc" w:date="2017-08-18T00:49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 ?</w:t>
              </w:r>
            </w:ins>
            <w:del w:id="526" w:author="pc" w:date="2017-08-18T00:49:00Z">
              <w:r w:rsidRPr="007F1328" w:rsidDel="00102BFD">
                <w:rPr>
                  <w:rFonts w:ascii="Arial" w:hAnsi="Arial" w:cs="Arial"/>
                  <w:sz w:val="18"/>
                  <w:szCs w:val="18"/>
                  <w:lang w:val="fr-FR"/>
                </w:rPr>
                <w:delText xml:space="preserve"> </w:delText>
              </w:r>
            </w:del>
          </w:p>
        </w:tc>
        <w:tc>
          <w:tcPr>
            <w:tcW w:w="2835" w:type="dxa"/>
            <w:noWrap/>
          </w:tcPr>
          <w:p w14:paraId="06004D2F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699" w:type="dxa"/>
            <w:noWrap/>
          </w:tcPr>
          <w:p w14:paraId="549DB6CD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6EE2082D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26906E48" w14:textId="1E28CBD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D12</w:t>
            </w:r>
          </w:p>
        </w:tc>
        <w:tc>
          <w:tcPr>
            <w:tcW w:w="3946" w:type="dxa"/>
          </w:tcPr>
          <w:p w14:paraId="0DE38F22" w14:textId="3D50F44A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Avez-vous acheté/loué de la main d’œuvre agricole pour travailler sur n’importe lequel de vos champs au cours de la saison agricole en cours</w:t>
            </w:r>
            <w:ins w:id="527" w:author="pc" w:date="2017-08-18T00:49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 ?</w:t>
              </w:r>
            </w:ins>
          </w:p>
        </w:tc>
        <w:tc>
          <w:tcPr>
            <w:tcW w:w="2835" w:type="dxa"/>
            <w:noWrap/>
          </w:tcPr>
          <w:p w14:paraId="004D7F5B" w14:textId="77777777" w:rsidR="00102BFD" w:rsidRPr="007F1328" w:rsidRDefault="00102BFD" w:rsidP="00102BFD">
            <w:pPr>
              <w:rPr>
                <w:ins w:id="528" w:author="pc" w:date="2017-08-18T00:49:00Z"/>
                <w:rFonts w:ascii="Arial" w:hAnsi="Arial" w:cs="Arial"/>
                <w:sz w:val="18"/>
                <w:szCs w:val="18"/>
                <w:lang w:val="fr-FR"/>
              </w:rPr>
            </w:pPr>
            <w:ins w:id="529" w:author="pc" w:date="2017-08-18T00:49:00Z">
              <w:r w:rsidRPr="007F1328">
                <w:rPr>
                  <w:rFonts w:ascii="Arial" w:hAnsi="Arial" w:cs="Arial"/>
                  <w:sz w:val="18"/>
                  <w:szCs w:val="18"/>
                  <w:lang w:val="fr-FR"/>
                </w:rPr>
                <w:t>1. Oui</w:t>
              </w:r>
            </w:ins>
          </w:p>
          <w:p w14:paraId="6DF6D00F" w14:textId="381B654E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530" w:author="pc" w:date="2017-08-18T00:49:00Z">
              <w:r w:rsidRPr="007F1328">
                <w:rPr>
                  <w:rFonts w:ascii="Arial" w:hAnsi="Arial" w:cs="Arial"/>
                  <w:sz w:val="18"/>
                  <w:szCs w:val="18"/>
                  <w:lang w:val="fr-FR"/>
                </w:rPr>
                <w:t>2. Non</w:t>
              </w:r>
            </w:ins>
          </w:p>
        </w:tc>
        <w:tc>
          <w:tcPr>
            <w:tcW w:w="1699" w:type="dxa"/>
            <w:noWrap/>
          </w:tcPr>
          <w:p w14:paraId="3098BEF2" w14:textId="2B000962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531" w:author="pc" w:date="2017-08-18T00:49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Si réponse=2, Aller à D</w:t>
              </w:r>
            </w:ins>
            <w:ins w:id="532" w:author="pc" w:date="2017-08-18T00:51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14</w:t>
              </w:r>
            </w:ins>
          </w:p>
        </w:tc>
      </w:tr>
      <w:tr w:rsidR="00102BFD" w:rsidRPr="007F1328" w14:paraId="7D4F3BB3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4705A78E" w14:textId="1E20CB7A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D13</w:t>
            </w:r>
          </w:p>
        </w:tc>
        <w:tc>
          <w:tcPr>
            <w:tcW w:w="3946" w:type="dxa"/>
          </w:tcPr>
          <w:p w14:paraId="3EF9DBEF" w14:textId="2E5A57AF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Quelle est la valeur total de la main d’œuvre achetée </w:t>
            </w:r>
            <w:ins w:id="533" w:author="pc" w:date="2017-08-18T00:49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ou loué ?</w:t>
              </w:r>
            </w:ins>
          </w:p>
        </w:tc>
        <w:tc>
          <w:tcPr>
            <w:tcW w:w="2835" w:type="dxa"/>
            <w:noWrap/>
          </w:tcPr>
          <w:p w14:paraId="12774881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699" w:type="dxa"/>
            <w:noWrap/>
          </w:tcPr>
          <w:p w14:paraId="052526D4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685F1634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690F522B" w14:textId="6B2ACF06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D14</w:t>
            </w:r>
          </w:p>
        </w:tc>
        <w:tc>
          <w:tcPr>
            <w:tcW w:w="3946" w:type="dxa"/>
          </w:tcPr>
          <w:p w14:paraId="0BD038AE" w14:textId="379860C8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Avez-vous réalisé d’autres investissements sur votre champs ?</w:t>
            </w:r>
          </w:p>
        </w:tc>
        <w:tc>
          <w:tcPr>
            <w:tcW w:w="2835" w:type="dxa"/>
            <w:noWrap/>
          </w:tcPr>
          <w:p w14:paraId="5FD4289D" w14:textId="77777777" w:rsidR="00102BFD" w:rsidRPr="007F1328" w:rsidRDefault="00102BFD" w:rsidP="00102BFD">
            <w:pPr>
              <w:rPr>
                <w:ins w:id="534" w:author="pc" w:date="2017-08-18T00:51:00Z"/>
                <w:rFonts w:ascii="Arial" w:hAnsi="Arial" w:cs="Arial"/>
                <w:sz w:val="18"/>
                <w:szCs w:val="18"/>
                <w:lang w:val="fr-FR"/>
              </w:rPr>
            </w:pPr>
            <w:ins w:id="535" w:author="pc" w:date="2017-08-18T00:51:00Z">
              <w:r w:rsidRPr="007F1328">
                <w:rPr>
                  <w:rFonts w:ascii="Arial" w:hAnsi="Arial" w:cs="Arial"/>
                  <w:sz w:val="18"/>
                  <w:szCs w:val="18"/>
                  <w:lang w:val="fr-FR"/>
                </w:rPr>
                <w:t>1. Oui</w:t>
              </w:r>
            </w:ins>
          </w:p>
          <w:p w14:paraId="4E1B24C1" w14:textId="6926E7AC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536" w:author="pc" w:date="2017-08-18T00:51:00Z">
              <w:r w:rsidRPr="007F1328">
                <w:rPr>
                  <w:rFonts w:ascii="Arial" w:hAnsi="Arial" w:cs="Arial"/>
                  <w:sz w:val="18"/>
                  <w:szCs w:val="18"/>
                  <w:lang w:val="fr-FR"/>
                </w:rPr>
                <w:t>2. Non</w:t>
              </w:r>
            </w:ins>
          </w:p>
        </w:tc>
        <w:tc>
          <w:tcPr>
            <w:tcW w:w="1699" w:type="dxa"/>
            <w:noWrap/>
          </w:tcPr>
          <w:p w14:paraId="025DED23" w14:textId="7F7D4B79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537" w:author="pc" w:date="2017-08-18T00:51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Si réponse=2, Aller à D18</w:t>
              </w:r>
            </w:ins>
          </w:p>
        </w:tc>
      </w:tr>
      <w:tr w:rsidR="00102BFD" w:rsidRPr="007F1328" w14:paraId="48D9DE24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4BF00651" w14:textId="645512DD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D15</w:t>
            </w:r>
          </w:p>
        </w:tc>
        <w:tc>
          <w:tcPr>
            <w:tcW w:w="3946" w:type="dxa"/>
          </w:tcPr>
          <w:p w14:paraId="522F2F03" w14:textId="1CFE795E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Préciser la nature de ces autres investissements</w:t>
            </w:r>
            <w:ins w:id="538" w:author="pc" w:date="2017-08-18T00:51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 ?</w:t>
              </w:r>
            </w:ins>
          </w:p>
        </w:tc>
        <w:tc>
          <w:tcPr>
            <w:tcW w:w="2835" w:type="dxa"/>
            <w:noWrap/>
          </w:tcPr>
          <w:p w14:paraId="772B5AE8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699" w:type="dxa"/>
            <w:noWrap/>
          </w:tcPr>
          <w:p w14:paraId="554B67CC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183A3EF8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3B657EFD" w14:textId="2EC1818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D16</w:t>
            </w:r>
          </w:p>
        </w:tc>
        <w:tc>
          <w:tcPr>
            <w:tcW w:w="3946" w:type="dxa"/>
          </w:tcPr>
          <w:p w14:paraId="3FC584CE" w14:textId="4C6D0C1A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Quel est le coût total de ces investissements ? </w:t>
            </w:r>
          </w:p>
        </w:tc>
        <w:tc>
          <w:tcPr>
            <w:tcW w:w="2835" w:type="dxa"/>
            <w:noWrap/>
          </w:tcPr>
          <w:p w14:paraId="1784A4F6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699" w:type="dxa"/>
            <w:noWrap/>
          </w:tcPr>
          <w:p w14:paraId="56B927D7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46A0D3E8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6BC9F78B" w14:textId="5092D855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D17</w:t>
            </w:r>
          </w:p>
        </w:tc>
        <w:tc>
          <w:tcPr>
            <w:tcW w:w="3946" w:type="dxa"/>
          </w:tcPr>
          <w:p w14:paraId="3E2A715A" w14:textId="654382B4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 est la principale source de financement de vos investissements agricoles ?</w:t>
            </w:r>
          </w:p>
        </w:tc>
        <w:tc>
          <w:tcPr>
            <w:tcW w:w="2835" w:type="dxa"/>
            <w:noWrap/>
          </w:tcPr>
          <w:p w14:paraId="518455C5" w14:textId="77777777" w:rsidR="00102BFD" w:rsidRPr="00102BFD" w:rsidRDefault="00102BFD" w:rsidP="00102BFD">
            <w:pPr>
              <w:rPr>
                <w:ins w:id="539" w:author="pc" w:date="2017-08-18T00:54:00Z"/>
                <w:rFonts w:ascii="Arial" w:hAnsi="Arial" w:cs="Arial"/>
                <w:sz w:val="18"/>
                <w:szCs w:val="18"/>
                <w:lang w:val="fr-FR"/>
              </w:rPr>
            </w:pPr>
            <w:ins w:id="540" w:author="pc" w:date="2017-08-18T00:54:00Z">
              <w:r w:rsidRPr="00102BFD">
                <w:rPr>
                  <w:rFonts w:ascii="Arial" w:hAnsi="Arial" w:cs="Arial"/>
                  <w:sz w:val="18"/>
                  <w:szCs w:val="18"/>
                  <w:lang w:val="fr-FR"/>
                </w:rPr>
                <w:t>1. Épargne du ménage</w:t>
              </w:r>
            </w:ins>
          </w:p>
          <w:p w14:paraId="5CDB4AE5" w14:textId="77777777" w:rsidR="00102BFD" w:rsidRPr="00102BFD" w:rsidRDefault="00102BFD" w:rsidP="00102BFD">
            <w:pPr>
              <w:rPr>
                <w:ins w:id="541" w:author="pc" w:date="2017-08-18T00:54:00Z"/>
                <w:rFonts w:ascii="Arial" w:hAnsi="Arial" w:cs="Arial"/>
                <w:sz w:val="18"/>
                <w:szCs w:val="18"/>
                <w:lang w:val="fr-FR"/>
              </w:rPr>
            </w:pPr>
            <w:ins w:id="542" w:author="pc" w:date="2017-08-18T00:54:00Z">
              <w:r w:rsidRPr="00102BFD">
                <w:rPr>
                  <w:rFonts w:ascii="Arial" w:hAnsi="Arial" w:cs="Arial"/>
                  <w:sz w:val="18"/>
                  <w:szCs w:val="18"/>
                  <w:lang w:val="fr-FR"/>
                </w:rPr>
                <w:t xml:space="preserve">2. Cadeau d’un parent </w:t>
              </w:r>
            </w:ins>
          </w:p>
          <w:p w14:paraId="63D51558" w14:textId="77777777" w:rsidR="00102BFD" w:rsidRPr="00102BFD" w:rsidRDefault="00102BFD" w:rsidP="00102BFD">
            <w:pPr>
              <w:rPr>
                <w:ins w:id="543" w:author="pc" w:date="2017-08-18T00:54:00Z"/>
                <w:rFonts w:ascii="Arial" w:hAnsi="Arial" w:cs="Arial"/>
                <w:sz w:val="18"/>
                <w:szCs w:val="18"/>
                <w:lang w:val="fr-FR"/>
              </w:rPr>
            </w:pPr>
            <w:ins w:id="544" w:author="pc" w:date="2017-08-18T00:54:00Z">
              <w:r w:rsidRPr="00102BFD">
                <w:rPr>
                  <w:rFonts w:ascii="Arial" w:hAnsi="Arial" w:cs="Arial"/>
                  <w:sz w:val="18"/>
                  <w:szCs w:val="18"/>
                  <w:lang w:val="fr-FR"/>
                </w:rPr>
                <w:t>3. Prêt d’un autre ménage</w:t>
              </w:r>
            </w:ins>
          </w:p>
          <w:p w14:paraId="00A0CF3A" w14:textId="77777777" w:rsidR="00102BFD" w:rsidRPr="00102BFD" w:rsidRDefault="00102BFD" w:rsidP="00102BFD">
            <w:pPr>
              <w:rPr>
                <w:ins w:id="545" w:author="pc" w:date="2017-08-18T00:54:00Z"/>
                <w:rFonts w:ascii="Arial" w:hAnsi="Arial" w:cs="Arial"/>
                <w:sz w:val="18"/>
                <w:szCs w:val="18"/>
                <w:lang w:val="fr-FR"/>
              </w:rPr>
            </w:pPr>
            <w:ins w:id="546" w:author="pc" w:date="2017-08-18T00:54:00Z">
              <w:r w:rsidRPr="00102BFD">
                <w:rPr>
                  <w:rFonts w:ascii="Arial" w:hAnsi="Arial" w:cs="Arial"/>
                  <w:sz w:val="18"/>
                  <w:szCs w:val="18"/>
                  <w:lang w:val="fr-FR"/>
                </w:rPr>
                <w:t>4. Prêt d’une tontine</w:t>
              </w:r>
            </w:ins>
          </w:p>
          <w:p w14:paraId="343A9A05" w14:textId="77777777" w:rsidR="00102BFD" w:rsidRPr="00102BFD" w:rsidRDefault="00102BFD" w:rsidP="00102BFD">
            <w:pPr>
              <w:rPr>
                <w:ins w:id="547" w:author="pc" w:date="2017-08-18T00:54:00Z"/>
                <w:rFonts w:ascii="Arial" w:hAnsi="Arial" w:cs="Arial"/>
                <w:sz w:val="18"/>
                <w:szCs w:val="18"/>
                <w:lang w:val="fr-FR"/>
              </w:rPr>
            </w:pPr>
            <w:ins w:id="548" w:author="pc" w:date="2017-08-18T00:54:00Z">
              <w:r w:rsidRPr="00102BFD">
                <w:rPr>
                  <w:rFonts w:ascii="Arial" w:hAnsi="Arial" w:cs="Arial"/>
                  <w:sz w:val="18"/>
                  <w:szCs w:val="18"/>
                  <w:lang w:val="fr-FR"/>
                </w:rPr>
                <w:t xml:space="preserve">5. Prêt bancaire ou IMF </w:t>
              </w:r>
            </w:ins>
          </w:p>
          <w:p w14:paraId="47338344" w14:textId="77777777" w:rsidR="00102BFD" w:rsidRPr="00102BFD" w:rsidRDefault="00102BFD" w:rsidP="00102BFD">
            <w:pPr>
              <w:rPr>
                <w:ins w:id="549" w:author="pc" w:date="2017-08-18T00:54:00Z"/>
                <w:rFonts w:ascii="Arial" w:hAnsi="Arial" w:cs="Arial"/>
                <w:sz w:val="18"/>
                <w:szCs w:val="18"/>
                <w:lang w:val="fr-FR"/>
              </w:rPr>
            </w:pPr>
            <w:ins w:id="550" w:author="pc" w:date="2017-08-18T00:54:00Z">
              <w:r w:rsidRPr="00102BFD">
                <w:rPr>
                  <w:rFonts w:ascii="Arial" w:hAnsi="Arial" w:cs="Arial"/>
                  <w:sz w:val="18"/>
                  <w:szCs w:val="18"/>
                  <w:lang w:val="fr-FR"/>
                </w:rPr>
                <w:t>6. Prêt/Appui d’une coopérative</w:t>
              </w:r>
            </w:ins>
          </w:p>
          <w:p w14:paraId="1E3F97B1" w14:textId="77777777" w:rsidR="00102BFD" w:rsidRPr="00102BFD" w:rsidRDefault="00102BFD" w:rsidP="00102BFD">
            <w:pPr>
              <w:rPr>
                <w:ins w:id="551" w:author="pc" w:date="2017-08-18T00:54:00Z"/>
                <w:rFonts w:ascii="Arial" w:hAnsi="Arial" w:cs="Arial"/>
                <w:sz w:val="18"/>
                <w:szCs w:val="18"/>
                <w:lang w:val="fr-FR"/>
              </w:rPr>
            </w:pPr>
            <w:ins w:id="552" w:author="pc" w:date="2017-08-18T00:54:00Z">
              <w:r w:rsidRPr="00102BFD">
                <w:rPr>
                  <w:rFonts w:ascii="Arial" w:hAnsi="Arial" w:cs="Arial"/>
                  <w:sz w:val="18"/>
                  <w:szCs w:val="18"/>
                  <w:lang w:val="fr-FR"/>
                </w:rPr>
                <w:t>7. Prêt/Appui d’une ONG</w:t>
              </w:r>
            </w:ins>
          </w:p>
          <w:p w14:paraId="7D4B6C39" w14:textId="08AB2424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553" w:author="pc" w:date="2017-08-18T00:54:00Z">
              <w:r w:rsidRPr="00102BFD">
                <w:rPr>
                  <w:rFonts w:ascii="Arial" w:hAnsi="Arial" w:cs="Arial"/>
                  <w:sz w:val="18"/>
                  <w:szCs w:val="18"/>
                  <w:lang w:val="fr-FR"/>
                </w:rPr>
                <w:t>8. Autre (précisez)</w:t>
              </w:r>
            </w:ins>
          </w:p>
        </w:tc>
        <w:tc>
          <w:tcPr>
            <w:tcW w:w="1699" w:type="dxa"/>
            <w:noWrap/>
          </w:tcPr>
          <w:p w14:paraId="5183C170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02BFD" w:rsidRPr="007F1328" w14:paraId="125718C5" w14:textId="77777777" w:rsidTr="00660247">
        <w:trPr>
          <w:trHeight w:val="805"/>
        </w:trPr>
        <w:tc>
          <w:tcPr>
            <w:tcW w:w="1294" w:type="dxa"/>
            <w:noWrap/>
            <w:vAlign w:val="bottom"/>
          </w:tcPr>
          <w:p w14:paraId="2D1D2880" w14:textId="2C8208E0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D18</w:t>
            </w:r>
          </w:p>
        </w:tc>
        <w:tc>
          <w:tcPr>
            <w:tcW w:w="3946" w:type="dxa"/>
          </w:tcPr>
          <w:p w14:paraId="52A77FDB" w14:textId="678D9A0B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À combien estimez-vous la valeur totale de votre production agricole au cours de la saison agricole passée</w:t>
            </w:r>
            <w:ins w:id="554" w:author="pc" w:date="2017-08-18T00:51:00Z">
              <w:r>
                <w:rPr>
                  <w:rFonts w:ascii="Arial" w:hAnsi="Arial" w:cs="Arial"/>
                  <w:sz w:val="18"/>
                  <w:szCs w:val="18"/>
                  <w:lang w:val="fr-FR"/>
                </w:rPr>
                <w:t> ?</w:t>
              </w:r>
            </w:ins>
          </w:p>
        </w:tc>
        <w:tc>
          <w:tcPr>
            <w:tcW w:w="2835" w:type="dxa"/>
            <w:noWrap/>
          </w:tcPr>
          <w:p w14:paraId="7EE0C7BA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699" w:type="dxa"/>
            <w:noWrap/>
          </w:tcPr>
          <w:p w14:paraId="105B1C3D" w14:textId="77777777" w:rsidR="00102BFD" w:rsidRPr="007F1328" w:rsidRDefault="00102BFD" w:rsidP="00102BFD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</w:tbl>
    <w:p w14:paraId="3C039B38" w14:textId="77777777" w:rsidR="00150DEE" w:rsidRPr="007F1328" w:rsidRDefault="00150DEE" w:rsidP="00150DEE">
      <w:pPr>
        <w:rPr>
          <w:rFonts w:ascii="Arial" w:hAnsi="Arial" w:cs="Arial"/>
          <w:sz w:val="18"/>
          <w:szCs w:val="18"/>
          <w:lang w:val="fr-FR"/>
        </w:rPr>
      </w:pPr>
    </w:p>
    <w:p w14:paraId="61009EA5" w14:textId="77777777" w:rsidR="0051281E" w:rsidRPr="007F1328" w:rsidRDefault="0051281E" w:rsidP="00150DEE">
      <w:pPr>
        <w:rPr>
          <w:rFonts w:ascii="Arial" w:hAnsi="Arial" w:cs="Arial"/>
          <w:sz w:val="18"/>
          <w:szCs w:val="18"/>
          <w:lang w:val="fr-FR"/>
        </w:rPr>
        <w:sectPr w:rsidR="0051281E" w:rsidRPr="007F1328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D0C33C" w14:textId="699C2B67" w:rsidR="00884D06" w:rsidRPr="007F1328" w:rsidRDefault="00884D06" w:rsidP="0001741E">
      <w:pPr>
        <w:pStyle w:val="Paragraphedeliste"/>
        <w:numPr>
          <w:ilvl w:val="0"/>
          <w:numId w:val="14"/>
        </w:numPr>
        <w:rPr>
          <w:rFonts w:ascii="Arial" w:hAnsi="Arial" w:cs="Arial"/>
          <w:sz w:val="18"/>
          <w:szCs w:val="18"/>
          <w:u w:val="single"/>
        </w:rPr>
      </w:pPr>
      <w:r w:rsidRPr="007F1328">
        <w:rPr>
          <w:rFonts w:ascii="Arial" w:hAnsi="Arial" w:cs="Arial"/>
          <w:sz w:val="18"/>
          <w:szCs w:val="18"/>
          <w:u w:val="single"/>
        </w:rPr>
        <w:lastRenderedPageBreak/>
        <w:t>Entreprise familiale non agricole</w:t>
      </w:r>
    </w:p>
    <w:p w14:paraId="723F7BAC" w14:textId="30718122" w:rsidR="00E756E5" w:rsidRPr="007F1328" w:rsidRDefault="00E756E5" w:rsidP="00150DEE">
      <w:pPr>
        <w:rPr>
          <w:rFonts w:ascii="Arial" w:hAnsi="Arial" w:cs="Arial"/>
          <w:sz w:val="18"/>
          <w:szCs w:val="18"/>
          <w:lang w:val="fr-FR"/>
        </w:rPr>
      </w:pPr>
    </w:p>
    <w:p w14:paraId="0D73CF0B" w14:textId="2EDA9CBC" w:rsidR="0051281E" w:rsidRPr="007F1328" w:rsidRDefault="0051281E" w:rsidP="00150DEE">
      <w:pPr>
        <w:rPr>
          <w:rFonts w:ascii="Arial" w:hAnsi="Arial" w:cs="Arial"/>
          <w:sz w:val="18"/>
          <w:szCs w:val="18"/>
          <w:lang w:val="fr-FR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  <w:tblPrChange w:id="555" w:author="pc" w:date="2017-08-18T00:56:00Z">
          <w:tblPr>
            <w:tblStyle w:val="Grilledutableau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46"/>
        <w:gridCol w:w="2410"/>
        <w:gridCol w:w="1176"/>
        <w:gridCol w:w="1522"/>
        <w:gridCol w:w="1352"/>
        <w:gridCol w:w="1352"/>
        <w:gridCol w:w="1333"/>
        <w:gridCol w:w="1447"/>
        <w:gridCol w:w="1409"/>
        <w:gridCol w:w="1145"/>
        <w:tblGridChange w:id="556">
          <w:tblGrid>
            <w:gridCol w:w="1145"/>
            <w:gridCol w:w="1860"/>
            <w:gridCol w:w="1427"/>
            <w:gridCol w:w="1522"/>
            <w:gridCol w:w="1352"/>
            <w:gridCol w:w="1352"/>
            <w:gridCol w:w="1333"/>
            <w:gridCol w:w="1447"/>
            <w:gridCol w:w="1409"/>
            <w:gridCol w:w="1145"/>
          </w:tblGrid>
        </w:tblGridChange>
      </w:tblGrid>
      <w:tr w:rsidR="0011023D" w:rsidRPr="007F1328" w14:paraId="703A57BB" w14:textId="77777777" w:rsidTr="001B0B15">
        <w:trPr>
          <w:trHeight w:val="300"/>
          <w:trPrChange w:id="557" w:author="pc" w:date="2017-08-18T00:56:00Z">
            <w:trPr>
              <w:trHeight w:val="300"/>
            </w:trPr>
          </w:trPrChange>
        </w:trPr>
        <w:tc>
          <w:tcPr>
            <w:tcW w:w="846" w:type="dxa"/>
            <w:noWrap/>
            <w:hideMark/>
            <w:tcPrChange w:id="558" w:author="pc" w:date="2017-08-18T00:56:00Z">
              <w:tcPr>
                <w:tcW w:w="1145" w:type="dxa"/>
                <w:noWrap/>
                <w:hideMark/>
              </w:tcPr>
            </w:tcPrChange>
          </w:tcPr>
          <w:p w14:paraId="3469945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  <w:tcPrChange w:id="559" w:author="pc" w:date="2017-08-18T00:56:00Z">
              <w:tcPr>
                <w:tcW w:w="2111" w:type="dxa"/>
                <w:hideMark/>
              </w:tcPr>
            </w:tcPrChange>
          </w:tcPr>
          <w:p w14:paraId="516D13F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76" w:type="dxa"/>
            <w:hideMark/>
            <w:tcPrChange w:id="560" w:author="pc" w:date="2017-08-18T00:56:00Z">
              <w:tcPr>
                <w:tcW w:w="1176" w:type="dxa"/>
                <w:hideMark/>
              </w:tcPr>
            </w:tcPrChange>
          </w:tcPr>
          <w:p w14:paraId="60A2D6D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a.</w:t>
            </w:r>
          </w:p>
        </w:tc>
        <w:tc>
          <w:tcPr>
            <w:tcW w:w="1522" w:type="dxa"/>
            <w:hideMark/>
            <w:tcPrChange w:id="561" w:author="pc" w:date="2017-08-18T00:56:00Z">
              <w:tcPr>
                <w:tcW w:w="1522" w:type="dxa"/>
                <w:hideMark/>
              </w:tcPr>
            </w:tcPrChange>
          </w:tcPr>
          <w:p w14:paraId="6218210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b.</w:t>
            </w:r>
          </w:p>
        </w:tc>
        <w:tc>
          <w:tcPr>
            <w:tcW w:w="1352" w:type="dxa"/>
            <w:hideMark/>
            <w:tcPrChange w:id="562" w:author="pc" w:date="2017-08-18T00:56:00Z">
              <w:tcPr>
                <w:tcW w:w="1352" w:type="dxa"/>
                <w:hideMark/>
              </w:tcPr>
            </w:tcPrChange>
          </w:tcPr>
          <w:p w14:paraId="52B9366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c.</w:t>
            </w:r>
          </w:p>
        </w:tc>
        <w:tc>
          <w:tcPr>
            <w:tcW w:w="1352" w:type="dxa"/>
            <w:hideMark/>
            <w:tcPrChange w:id="563" w:author="pc" w:date="2017-08-18T00:56:00Z">
              <w:tcPr>
                <w:tcW w:w="1352" w:type="dxa"/>
                <w:hideMark/>
              </w:tcPr>
            </w:tcPrChange>
          </w:tcPr>
          <w:p w14:paraId="266A0F1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d.</w:t>
            </w:r>
          </w:p>
        </w:tc>
        <w:tc>
          <w:tcPr>
            <w:tcW w:w="1333" w:type="dxa"/>
            <w:hideMark/>
            <w:tcPrChange w:id="564" w:author="pc" w:date="2017-08-18T00:56:00Z">
              <w:tcPr>
                <w:tcW w:w="1333" w:type="dxa"/>
                <w:hideMark/>
              </w:tcPr>
            </w:tcPrChange>
          </w:tcPr>
          <w:p w14:paraId="4DD1221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e.</w:t>
            </w:r>
          </w:p>
        </w:tc>
        <w:tc>
          <w:tcPr>
            <w:tcW w:w="1447" w:type="dxa"/>
            <w:hideMark/>
            <w:tcPrChange w:id="565" w:author="pc" w:date="2017-08-18T00:56:00Z">
              <w:tcPr>
                <w:tcW w:w="1447" w:type="dxa"/>
                <w:hideMark/>
              </w:tcPr>
            </w:tcPrChange>
          </w:tcPr>
          <w:p w14:paraId="6B14E20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f.</w:t>
            </w:r>
          </w:p>
        </w:tc>
        <w:tc>
          <w:tcPr>
            <w:tcW w:w="1409" w:type="dxa"/>
            <w:hideMark/>
            <w:tcPrChange w:id="566" w:author="pc" w:date="2017-08-18T00:56:00Z">
              <w:tcPr>
                <w:tcW w:w="1409" w:type="dxa"/>
                <w:hideMark/>
              </w:tcPr>
            </w:tcPrChange>
          </w:tcPr>
          <w:p w14:paraId="1B30306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g.</w:t>
            </w:r>
          </w:p>
        </w:tc>
        <w:tc>
          <w:tcPr>
            <w:tcW w:w="1145" w:type="dxa"/>
            <w:hideMark/>
            <w:tcPrChange w:id="567" w:author="pc" w:date="2017-08-18T00:56:00Z">
              <w:tcPr>
                <w:tcW w:w="1145" w:type="dxa"/>
                <w:hideMark/>
              </w:tcPr>
            </w:tcPrChange>
          </w:tcPr>
          <w:p w14:paraId="22BE0E61" w14:textId="71E1ECAE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del w:id="568" w:author="pc" w:date="2017-08-20T01:48:00Z">
              <w:r w:rsidRPr="007F1328" w:rsidDel="00337C0F">
                <w:rPr>
                  <w:rFonts w:ascii="Arial" w:hAnsi="Arial" w:cs="Arial"/>
                  <w:sz w:val="18"/>
                  <w:szCs w:val="18"/>
                  <w:lang w:val="fr-FR"/>
                </w:rPr>
                <w:delText>i</w:delText>
              </w:r>
            </w:del>
            <w:ins w:id="569" w:author="pc" w:date="2017-08-20T01:48:00Z">
              <w:r w:rsidR="00337C0F">
                <w:rPr>
                  <w:rFonts w:ascii="Arial" w:hAnsi="Arial" w:cs="Arial"/>
                  <w:sz w:val="18"/>
                  <w:szCs w:val="18"/>
                  <w:lang w:val="fr-FR"/>
                </w:rPr>
                <w:t>h</w:t>
              </w:r>
            </w:ins>
            <w:bookmarkStart w:id="570" w:name="_GoBack"/>
            <w:bookmarkEnd w:id="570"/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</w:p>
        </w:tc>
      </w:tr>
      <w:tr w:rsidR="0011023D" w:rsidRPr="007F1328" w14:paraId="45FD8146" w14:textId="77777777" w:rsidTr="001B0B15">
        <w:trPr>
          <w:trHeight w:val="1800"/>
          <w:trPrChange w:id="571" w:author="pc" w:date="2017-08-18T00:56:00Z">
            <w:trPr>
              <w:trHeight w:val="1800"/>
            </w:trPr>
          </w:trPrChange>
        </w:trPr>
        <w:tc>
          <w:tcPr>
            <w:tcW w:w="846" w:type="dxa"/>
            <w:hideMark/>
            <w:tcPrChange w:id="572" w:author="pc" w:date="2017-08-18T00:56:00Z">
              <w:tcPr>
                <w:tcW w:w="1145" w:type="dxa"/>
                <w:hideMark/>
              </w:tcPr>
            </w:tcPrChange>
          </w:tcPr>
          <w:p w14:paraId="09449F7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  <w:tcPrChange w:id="573" w:author="pc" w:date="2017-08-18T00:56:00Z">
              <w:tcPr>
                <w:tcW w:w="2111" w:type="dxa"/>
                <w:hideMark/>
              </w:tcPr>
            </w:tcPrChange>
          </w:tcPr>
          <w:p w14:paraId="28A7504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76" w:type="dxa"/>
            <w:hideMark/>
            <w:tcPrChange w:id="574" w:author="pc" w:date="2017-08-18T00:56:00Z">
              <w:tcPr>
                <w:tcW w:w="1176" w:type="dxa"/>
                <w:hideMark/>
              </w:tcPr>
            </w:tcPrChange>
          </w:tcPr>
          <w:p w14:paraId="35C0AEA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Transformation de produits agricoles ou animaux </w:t>
            </w:r>
          </w:p>
        </w:tc>
        <w:tc>
          <w:tcPr>
            <w:tcW w:w="1522" w:type="dxa"/>
            <w:hideMark/>
            <w:tcPrChange w:id="575" w:author="pc" w:date="2017-08-18T00:56:00Z">
              <w:tcPr>
                <w:tcW w:w="1522" w:type="dxa"/>
                <w:hideMark/>
              </w:tcPr>
            </w:tcPrChange>
          </w:tcPr>
          <w:p w14:paraId="3BF83EB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Confection/ Réparation des tissus ou vêtements, chaussures</w:t>
            </w:r>
          </w:p>
        </w:tc>
        <w:tc>
          <w:tcPr>
            <w:tcW w:w="1352" w:type="dxa"/>
            <w:hideMark/>
            <w:tcPrChange w:id="576" w:author="pc" w:date="2017-08-18T00:56:00Z">
              <w:tcPr>
                <w:tcW w:w="1352" w:type="dxa"/>
                <w:hideMark/>
              </w:tcPr>
            </w:tcPrChange>
          </w:tcPr>
          <w:p w14:paraId="3D8ABF5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construction de maisons, menuiserie, forge, confection de briques</w:t>
            </w:r>
          </w:p>
        </w:tc>
        <w:tc>
          <w:tcPr>
            <w:tcW w:w="1352" w:type="dxa"/>
            <w:hideMark/>
            <w:tcPrChange w:id="577" w:author="pc" w:date="2017-08-18T00:56:00Z">
              <w:tcPr>
                <w:tcW w:w="1352" w:type="dxa"/>
                <w:hideMark/>
              </w:tcPr>
            </w:tcPrChange>
          </w:tcPr>
          <w:p w14:paraId="0EDBEDD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Commerce</w:t>
            </w:r>
          </w:p>
        </w:tc>
        <w:tc>
          <w:tcPr>
            <w:tcW w:w="1333" w:type="dxa"/>
            <w:hideMark/>
            <w:tcPrChange w:id="578" w:author="pc" w:date="2017-08-18T00:56:00Z">
              <w:tcPr>
                <w:tcW w:w="1333" w:type="dxa"/>
                <w:hideMark/>
              </w:tcPr>
            </w:tcPrChange>
          </w:tcPr>
          <w:p w14:paraId="263FF42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profession libérale pour son propre compte </w:t>
            </w:r>
          </w:p>
        </w:tc>
        <w:tc>
          <w:tcPr>
            <w:tcW w:w="1447" w:type="dxa"/>
            <w:hideMark/>
            <w:tcPrChange w:id="579" w:author="pc" w:date="2017-08-18T00:56:00Z">
              <w:tcPr>
                <w:tcW w:w="1447" w:type="dxa"/>
                <w:hideMark/>
              </w:tcPr>
            </w:tcPrChange>
          </w:tcPr>
          <w:p w14:paraId="7E87161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Transport</w:t>
            </w:r>
          </w:p>
        </w:tc>
        <w:tc>
          <w:tcPr>
            <w:tcW w:w="1409" w:type="dxa"/>
            <w:hideMark/>
            <w:tcPrChange w:id="580" w:author="pc" w:date="2017-08-18T00:56:00Z">
              <w:tcPr>
                <w:tcW w:w="1409" w:type="dxa"/>
                <w:hideMark/>
              </w:tcPr>
            </w:tcPrChange>
          </w:tcPr>
          <w:p w14:paraId="1F6890C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Hôtels, Bars, restaurants</w:t>
            </w:r>
          </w:p>
        </w:tc>
        <w:tc>
          <w:tcPr>
            <w:tcW w:w="1145" w:type="dxa"/>
            <w:hideMark/>
            <w:tcPrChange w:id="581" w:author="pc" w:date="2017-08-18T00:56:00Z">
              <w:tcPr>
                <w:tcW w:w="1145" w:type="dxa"/>
                <w:hideMark/>
              </w:tcPr>
            </w:tcPrChange>
          </w:tcPr>
          <w:p w14:paraId="09881E4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Autres activités non agricoles</w:t>
            </w:r>
          </w:p>
        </w:tc>
      </w:tr>
      <w:tr w:rsidR="0011023D" w:rsidRPr="007F1328" w14:paraId="0862444D" w14:textId="77777777" w:rsidTr="001B0B15">
        <w:trPr>
          <w:trHeight w:val="2400"/>
          <w:trPrChange w:id="582" w:author="pc" w:date="2017-08-18T00:56:00Z">
            <w:trPr>
              <w:trHeight w:val="2400"/>
            </w:trPr>
          </w:trPrChange>
        </w:trPr>
        <w:tc>
          <w:tcPr>
            <w:tcW w:w="846" w:type="dxa"/>
            <w:noWrap/>
            <w:hideMark/>
            <w:tcPrChange w:id="583" w:author="pc" w:date="2017-08-18T00:56:00Z">
              <w:tcPr>
                <w:tcW w:w="1145" w:type="dxa"/>
                <w:noWrap/>
                <w:hideMark/>
              </w:tcPr>
            </w:tcPrChange>
          </w:tcPr>
          <w:p w14:paraId="2955363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D19</w:t>
            </w:r>
          </w:p>
        </w:tc>
        <w:tc>
          <w:tcPr>
            <w:tcW w:w="2410" w:type="dxa"/>
            <w:hideMark/>
            <w:tcPrChange w:id="584" w:author="pc" w:date="2017-08-18T00:56:00Z">
              <w:tcPr>
                <w:tcW w:w="2111" w:type="dxa"/>
                <w:hideMark/>
              </w:tcPr>
            </w:tcPrChange>
          </w:tcPr>
          <w:p w14:paraId="53C8550B" w14:textId="77777777" w:rsidR="001B0B15" w:rsidRDefault="0051281E">
            <w:pPr>
              <w:rPr>
                <w:ins w:id="585" w:author="pc" w:date="2017-08-18T00:59:00Z"/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Au cours des 12 derniers mois, un membre de votre ménage a-t-il dirigé, en tant que propriétaire ou travailleur pour compte propre, une entreprise dans les domaines d’activité suivants ?    </w:t>
            </w:r>
          </w:p>
          <w:p w14:paraId="16CE494F" w14:textId="7669CC1C" w:rsidR="00102BFD" w:rsidRPr="001B0B15" w:rsidRDefault="0051281E">
            <w:pPr>
              <w:rPr>
                <w:ins w:id="586" w:author="pc" w:date="2017-08-18T00:55:00Z"/>
                <w:rFonts w:ascii="Arial" w:hAnsi="Arial" w:cs="Arial"/>
                <w:i/>
                <w:sz w:val="18"/>
                <w:szCs w:val="18"/>
                <w:lang w:val="fr-FR"/>
                <w:rPrChange w:id="587" w:author="pc" w:date="2017-08-18T01:00:00Z">
                  <w:rPr>
                    <w:ins w:id="588" w:author="pc" w:date="2017-08-18T00:55:00Z"/>
                    <w:rFonts w:ascii="Arial" w:hAnsi="Arial" w:cs="Arial"/>
                    <w:sz w:val="18"/>
                    <w:szCs w:val="18"/>
                    <w:lang w:val="fr-FR"/>
                  </w:rPr>
                </w:rPrChange>
              </w:rPr>
            </w:pPr>
            <w:r w:rsidRPr="001B0B15">
              <w:rPr>
                <w:rFonts w:ascii="Arial" w:hAnsi="Arial" w:cs="Arial"/>
                <w:i/>
                <w:sz w:val="18"/>
                <w:szCs w:val="18"/>
                <w:lang w:val="fr-FR"/>
                <w:rPrChange w:id="589" w:author="pc" w:date="2017-08-18T01:00:00Z">
                  <w:rPr>
                    <w:rFonts w:ascii="Arial" w:hAnsi="Arial" w:cs="Arial"/>
                    <w:sz w:val="18"/>
                    <w:szCs w:val="18"/>
                    <w:lang w:val="fr-FR"/>
                  </w:rPr>
                </w:rPrChange>
              </w:rPr>
              <w:t xml:space="preserve">                                             1- Oui  </w:t>
            </w:r>
          </w:p>
          <w:p w14:paraId="450DC960" w14:textId="6E290FA9" w:rsidR="0051281E" w:rsidRPr="007F1328" w:rsidRDefault="0051281E" w:rsidP="001B0B1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1B0B15">
              <w:rPr>
                <w:rFonts w:ascii="Arial" w:hAnsi="Arial" w:cs="Arial"/>
                <w:i/>
                <w:sz w:val="18"/>
                <w:szCs w:val="18"/>
                <w:lang w:val="fr-FR"/>
                <w:rPrChange w:id="590" w:author="pc" w:date="2017-08-18T01:00:00Z">
                  <w:rPr>
                    <w:rFonts w:ascii="Arial" w:hAnsi="Arial" w:cs="Arial"/>
                    <w:sz w:val="18"/>
                    <w:szCs w:val="18"/>
                    <w:lang w:val="fr-FR"/>
                  </w:rPr>
                </w:rPrChange>
              </w:rPr>
              <w:t>2- Non</w:t>
            </w:r>
            <w:ins w:id="591" w:author="pc" w:date="2017-08-18T00:56:00Z">
              <w:r w:rsidR="001B0B15" w:rsidRPr="001B0B15">
                <w:rPr>
                  <w:rFonts w:ascii="Arial" w:hAnsi="Arial" w:cs="Arial"/>
                  <w:i/>
                  <w:sz w:val="18"/>
                  <w:szCs w:val="18"/>
                  <w:lang w:val="fr-FR"/>
                  <w:rPrChange w:id="592" w:author="pc" w:date="2017-08-18T01:00:00Z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rPrChange>
                </w:rPr>
                <w:t xml:space="preserve"> ►  TYPE D’ENTREPRISE SUIVANT</w:t>
              </w:r>
            </w:ins>
          </w:p>
        </w:tc>
        <w:tc>
          <w:tcPr>
            <w:tcW w:w="1176" w:type="dxa"/>
            <w:noWrap/>
            <w:hideMark/>
            <w:tcPrChange w:id="593" w:author="pc" w:date="2017-08-18T00:56:00Z">
              <w:tcPr>
                <w:tcW w:w="1176" w:type="dxa"/>
                <w:noWrap/>
                <w:hideMark/>
              </w:tcPr>
            </w:tcPrChange>
          </w:tcPr>
          <w:p w14:paraId="3CF3493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594" w:author="pc" w:date="2017-08-18T00:56:00Z">
              <w:tcPr>
                <w:tcW w:w="1522" w:type="dxa"/>
                <w:noWrap/>
                <w:hideMark/>
              </w:tcPr>
            </w:tcPrChange>
          </w:tcPr>
          <w:p w14:paraId="5C4C4E3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595" w:author="pc" w:date="2017-08-18T00:56:00Z">
              <w:tcPr>
                <w:tcW w:w="1352" w:type="dxa"/>
                <w:noWrap/>
                <w:hideMark/>
              </w:tcPr>
            </w:tcPrChange>
          </w:tcPr>
          <w:p w14:paraId="76619D9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596" w:author="pc" w:date="2017-08-18T00:56:00Z">
              <w:tcPr>
                <w:tcW w:w="1352" w:type="dxa"/>
                <w:noWrap/>
                <w:hideMark/>
              </w:tcPr>
            </w:tcPrChange>
          </w:tcPr>
          <w:p w14:paraId="19E8D07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597" w:author="pc" w:date="2017-08-18T00:56:00Z">
              <w:tcPr>
                <w:tcW w:w="1333" w:type="dxa"/>
                <w:noWrap/>
                <w:hideMark/>
              </w:tcPr>
            </w:tcPrChange>
          </w:tcPr>
          <w:p w14:paraId="1391B70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598" w:author="pc" w:date="2017-08-18T00:56:00Z">
              <w:tcPr>
                <w:tcW w:w="1447" w:type="dxa"/>
                <w:noWrap/>
                <w:hideMark/>
              </w:tcPr>
            </w:tcPrChange>
          </w:tcPr>
          <w:p w14:paraId="5826521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599" w:author="pc" w:date="2017-08-18T00:56:00Z">
              <w:tcPr>
                <w:tcW w:w="1409" w:type="dxa"/>
                <w:noWrap/>
                <w:hideMark/>
              </w:tcPr>
            </w:tcPrChange>
          </w:tcPr>
          <w:p w14:paraId="5127329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600" w:author="pc" w:date="2017-08-18T00:56:00Z">
              <w:tcPr>
                <w:tcW w:w="1145" w:type="dxa"/>
                <w:noWrap/>
                <w:hideMark/>
              </w:tcPr>
            </w:tcPrChange>
          </w:tcPr>
          <w:p w14:paraId="67CB96B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1E3872EA" w14:textId="77777777" w:rsidTr="001B0B15">
        <w:trPr>
          <w:trHeight w:val="1200"/>
          <w:trPrChange w:id="601" w:author="pc" w:date="2017-08-18T00:56:00Z">
            <w:trPr>
              <w:trHeight w:val="1200"/>
            </w:trPr>
          </w:trPrChange>
        </w:trPr>
        <w:tc>
          <w:tcPr>
            <w:tcW w:w="846" w:type="dxa"/>
            <w:vMerge w:val="restart"/>
            <w:noWrap/>
            <w:hideMark/>
            <w:tcPrChange w:id="602" w:author="pc" w:date="2017-08-18T00:56:00Z">
              <w:tcPr>
                <w:tcW w:w="1145" w:type="dxa"/>
                <w:vMerge w:val="restart"/>
                <w:noWrap/>
                <w:hideMark/>
              </w:tcPr>
            </w:tcPrChange>
          </w:tcPr>
          <w:p w14:paraId="3CE2F29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D20</w:t>
            </w:r>
          </w:p>
        </w:tc>
        <w:tc>
          <w:tcPr>
            <w:tcW w:w="2410" w:type="dxa"/>
            <w:hideMark/>
            <w:tcPrChange w:id="603" w:author="pc" w:date="2017-08-18T00:56:00Z">
              <w:tcPr>
                <w:tcW w:w="2111" w:type="dxa"/>
                <w:hideMark/>
              </w:tcPr>
            </w:tcPrChange>
          </w:tcPr>
          <w:p w14:paraId="6980B88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Quelles ont été les deux principales sources de financement pour démarrer l’activité ?</w:t>
            </w:r>
          </w:p>
        </w:tc>
        <w:tc>
          <w:tcPr>
            <w:tcW w:w="1176" w:type="dxa"/>
            <w:vMerge w:val="restart"/>
            <w:noWrap/>
            <w:hideMark/>
            <w:tcPrChange w:id="604" w:author="pc" w:date="2017-08-18T00:56:00Z">
              <w:tcPr>
                <w:tcW w:w="1176" w:type="dxa"/>
                <w:vMerge w:val="restart"/>
                <w:noWrap/>
                <w:hideMark/>
              </w:tcPr>
            </w:tcPrChange>
          </w:tcPr>
          <w:p w14:paraId="0A333B8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vMerge w:val="restart"/>
            <w:noWrap/>
            <w:hideMark/>
            <w:tcPrChange w:id="605" w:author="pc" w:date="2017-08-18T00:56:00Z">
              <w:tcPr>
                <w:tcW w:w="1522" w:type="dxa"/>
                <w:vMerge w:val="restart"/>
                <w:noWrap/>
                <w:hideMark/>
              </w:tcPr>
            </w:tcPrChange>
          </w:tcPr>
          <w:p w14:paraId="6A7F7DE3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 w:val="restart"/>
            <w:noWrap/>
            <w:hideMark/>
            <w:tcPrChange w:id="606" w:author="pc" w:date="2017-08-18T00:56:00Z">
              <w:tcPr>
                <w:tcW w:w="1352" w:type="dxa"/>
                <w:vMerge w:val="restart"/>
                <w:noWrap/>
                <w:hideMark/>
              </w:tcPr>
            </w:tcPrChange>
          </w:tcPr>
          <w:p w14:paraId="380D511F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 w:val="restart"/>
            <w:noWrap/>
            <w:hideMark/>
            <w:tcPrChange w:id="607" w:author="pc" w:date="2017-08-18T00:56:00Z">
              <w:tcPr>
                <w:tcW w:w="1352" w:type="dxa"/>
                <w:vMerge w:val="restart"/>
                <w:noWrap/>
                <w:hideMark/>
              </w:tcPr>
            </w:tcPrChange>
          </w:tcPr>
          <w:p w14:paraId="71EDDC10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vMerge w:val="restart"/>
            <w:noWrap/>
            <w:hideMark/>
            <w:tcPrChange w:id="608" w:author="pc" w:date="2017-08-18T00:56:00Z">
              <w:tcPr>
                <w:tcW w:w="1333" w:type="dxa"/>
                <w:vMerge w:val="restart"/>
                <w:noWrap/>
                <w:hideMark/>
              </w:tcPr>
            </w:tcPrChange>
          </w:tcPr>
          <w:p w14:paraId="4D204ECB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vMerge w:val="restart"/>
            <w:noWrap/>
            <w:hideMark/>
            <w:tcPrChange w:id="609" w:author="pc" w:date="2017-08-18T00:56:00Z">
              <w:tcPr>
                <w:tcW w:w="1447" w:type="dxa"/>
                <w:vMerge w:val="restart"/>
                <w:noWrap/>
                <w:hideMark/>
              </w:tcPr>
            </w:tcPrChange>
          </w:tcPr>
          <w:p w14:paraId="6B7B9AAF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vMerge w:val="restart"/>
            <w:noWrap/>
            <w:hideMark/>
            <w:tcPrChange w:id="610" w:author="pc" w:date="2017-08-18T00:56:00Z">
              <w:tcPr>
                <w:tcW w:w="1409" w:type="dxa"/>
                <w:vMerge w:val="restart"/>
                <w:noWrap/>
                <w:hideMark/>
              </w:tcPr>
            </w:tcPrChange>
          </w:tcPr>
          <w:p w14:paraId="7FEA1CB6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vMerge w:val="restart"/>
            <w:noWrap/>
            <w:hideMark/>
            <w:tcPrChange w:id="611" w:author="pc" w:date="2017-08-18T00:56:00Z">
              <w:tcPr>
                <w:tcW w:w="1145" w:type="dxa"/>
                <w:vMerge w:val="restart"/>
                <w:noWrap/>
                <w:hideMark/>
              </w:tcPr>
            </w:tcPrChange>
          </w:tcPr>
          <w:p w14:paraId="535C7D1C" w14:textId="77777777" w:rsidR="0051281E" w:rsidRPr="007F1328" w:rsidRDefault="0051281E" w:rsidP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0539C6DA" w14:textId="77777777" w:rsidTr="001B0B15">
        <w:trPr>
          <w:trHeight w:val="300"/>
          <w:trPrChange w:id="612" w:author="pc" w:date="2017-08-18T00:56:00Z">
            <w:trPr>
              <w:trHeight w:val="300"/>
            </w:trPr>
          </w:trPrChange>
        </w:trPr>
        <w:tc>
          <w:tcPr>
            <w:tcW w:w="846" w:type="dxa"/>
            <w:vMerge/>
            <w:hideMark/>
            <w:tcPrChange w:id="613" w:author="pc" w:date="2017-08-18T00:56:00Z">
              <w:tcPr>
                <w:tcW w:w="1145" w:type="dxa"/>
                <w:vMerge/>
                <w:hideMark/>
              </w:tcPr>
            </w:tcPrChange>
          </w:tcPr>
          <w:p w14:paraId="769D496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  <w:tcPrChange w:id="614" w:author="pc" w:date="2017-08-18T00:56:00Z">
              <w:tcPr>
                <w:tcW w:w="2111" w:type="dxa"/>
                <w:hideMark/>
              </w:tcPr>
            </w:tcPrChange>
          </w:tcPr>
          <w:p w14:paraId="0B150E4B" w14:textId="6C9559EA" w:rsidR="0051281E" w:rsidRPr="007F1328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1. </w:t>
            </w:r>
            <w:del w:id="615" w:author="pc" w:date="2017-08-18T00:57:00Z">
              <w:r w:rsidRPr="007F1328" w:rsidDel="001B0B15">
                <w:rPr>
                  <w:rFonts w:ascii="Arial" w:hAnsi="Arial" w:cs="Arial"/>
                  <w:i/>
                  <w:sz w:val="18"/>
                  <w:szCs w:val="18"/>
                  <w:lang w:val="fr-FR"/>
                </w:rPr>
                <w:delText>Epargne</w:delText>
              </w:r>
            </w:del>
            <w:ins w:id="616" w:author="pc" w:date="2017-08-18T00:57:00Z">
              <w:r w:rsidR="001B0B15" w:rsidRPr="007F1328">
                <w:rPr>
                  <w:rFonts w:ascii="Arial" w:hAnsi="Arial" w:cs="Arial"/>
                  <w:i/>
                  <w:sz w:val="18"/>
                  <w:szCs w:val="18"/>
                  <w:lang w:val="fr-FR"/>
                </w:rPr>
                <w:t>Épargne</w:t>
              </w:r>
            </w:ins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 du ménage</w:t>
            </w:r>
          </w:p>
        </w:tc>
        <w:tc>
          <w:tcPr>
            <w:tcW w:w="1176" w:type="dxa"/>
            <w:vMerge/>
            <w:hideMark/>
            <w:tcPrChange w:id="617" w:author="pc" w:date="2017-08-18T00:56:00Z">
              <w:tcPr>
                <w:tcW w:w="1176" w:type="dxa"/>
                <w:vMerge/>
                <w:hideMark/>
              </w:tcPr>
            </w:tcPrChange>
          </w:tcPr>
          <w:p w14:paraId="41D2170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vMerge/>
            <w:hideMark/>
            <w:tcPrChange w:id="618" w:author="pc" w:date="2017-08-18T00:56:00Z">
              <w:tcPr>
                <w:tcW w:w="1522" w:type="dxa"/>
                <w:vMerge/>
                <w:hideMark/>
              </w:tcPr>
            </w:tcPrChange>
          </w:tcPr>
          <w:p w14:paraId="33CB5CB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  <w:tcPrChange w:id="619" w:author="pc" w:date="2017-08-18T00:56:00Z">
              <w:tcPr>
                <w:tcW w:w="1352" w:type="dxa"/>
                <w:vMerge/>
                <w:hideMark/>
              </w:tcPr>
            </w:tcPrChange>
          </w:tcPr>
          <w:p w14:paraId="1BAF954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  <w:tcPrChange w:id="620" w:author="pc" w:date="2017-08-18T00:56:00Z">
              <w:tcPr>
                <w:tcW w:w="1352" w:type="dxa"/>
                <w:vMerge/>
                <w:hideMark/>
              </w:tcPr>
            </w:tcPrChange>
          </w:tcPr>
          <w:p w14:paraId="39FF316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vMerge/>
            <w:hideMark/>
            <w:tcPrChange w:id="621" w:author="pc" w:date="2017-08-18T00:56:00Z">
              <w:tcPr>
                <w:tcW w:w="1333" w:type="dxa"/>
                <w:vMerge/>
                <w:hideMark/>
              </w:tcPr>
            </w:tcPrChange>
          </w:tcPr>
          <w:p w14:paraId="0E17A12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vMerge/>
            <w:hideMark/>
            <w:tcPrChange w:id="622" w:author="pc" w:date="2017-08-18T00:56:00Z">
              <w:tcPr>
                <w:tcW w:w="1447" w:type="dxa"/>
                <w:vMerge/>
                <w:hideMark/>
              </w:tcPr>
            </w:tcPrChange>
          </w:tcPr>
          <w:p w14:paraId="3B8F03E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vMerge/>
            <w:hideMark/>
            <w:tcPrChange w:id="623" w:author="pc" w:date="2017-08-18T00:56:00Z">
              <w:tcPr>
                <w:tcW w:w="1409" w:type="dxa"/>
                <w:vMerge/>
                <w:hideMark/>
              </w:tcPr>
            </w:tcPrChange>
          </w:tcPr>
          <w:p w14:paraId="7894A1F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vMerge/>
            <w:hideMark/>
            <w:tcPrChange w:id="624" w:author="pc" w:date="2017-08-18T00:56:00Z">
              <w:tcPr>
                <w:tcW w:w="1145" w:type="dxa"/>
                <w:vMerge/>
                <w:hideMark/>
              </w:tcPr>
            </w:tcPrChange>
          </w:tcPr>
          <w:p w14:paraId="791712D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3AE4E17B" w14:textId="77777777" w:rsidTr="001B0B15">
        <w:trPr>
          <w:trHeight w:val="300"/>
          <w:trPrChange w:id="625" w:author="pc" w:date="2017-08-18T00:56:00Z">
            <w:trPr>
              <w:trHeight w:val="300"/>
            </w:trPr>
          </w:trPrChange>
        </w:trPr>
        <w:tc>
          <w:tcPr>
            <w:tcW w:w="846" w:type="dxa"/>
            <w:vMerge/>
            <w:hideMark/>
            <w:tcPrChange w:id="626" w:author="pc" w:date="2017-08-18T00:56:00Z">
              <w:tcPr>
                <w:tcW w:w="1145" w:type="dxa"/>
                <w:vMerge/>
                <w:hideMark/>
              </w:tcPr>
            </w:tcPrChange>
          </w:tcPr>
          <w:p w14:paraId="148E547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  <w:tcPrChange w:id="627" w:author="pc" w:date="2017-08-18T00:56:00Z">
              <w:tcPr>
                <w:tcW w:w="2111" w:type="dxa"/>
                <w:hideMark/>
              </w:tcPr>
            </w:tcPrChange>
          </w:tcPr>
          <w:p w14:paraId="334B26B5" w14:textId="77777777" w:rsidR="0051281E" w:rsidRPr="007F1328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2. Cadeau d’un parent </w:t>
            </w:r>
          </w:p>
        </w:tc>
        <w:tc>
          <w:tcPr>
            <w:tcW w:w="1176" w:type="dxa"/>
            <w:vMerge/>
            <w:hideMark/>
            <w:tcPrChange w:id="628" w:author="pc" w:date="2017-08-18T00:56:00Z">
              <w:tcPr>
                <w:tcW w:w="1176" w:type="dxa"/>
                <w:vMerge/>
                <w:hideMark/>
              </w:tcPr>
            </w:tcPrChange>
          </w:tcPr>
          <w:p w14:paraId="6518C08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vMerge/>
            <w:hideMark/>
            <w:tcPrChange w:id="629" w:author="pc" w:date="2017-08-18T00:56:00Z">
              <w:tcPr>
                <w:tcW w:w="1522" w:type="dxa"/>
                <w:vMerge/>
                <w:hideMark/>
              </w:tcPr>
            </w:tcPrChange>
          </w:tcPr>
          <w:p w14:paraId="019FB00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  <w:tcPrChange w:id="630" w:author="pc" w:date="2017-08-18T00:56:00Z">
              <w:tcPr>
                <w:tcW w:w="1352" w:type="dxa"/>
                <w:vMerge/>
                <w:hideMark/>
              </w:tcPr>
            </w:tcPrChange>
          </w:tcPr>
          <w:p w14:paraId="6631997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  <w:tcPrChange w:id="631" w:author="pc" w:date="2017-08-18T00:56:00Z">
              <w:tcPr>
                <w:tcW w:w="1352" w:type="dxa"/>
                <w:vMerge/>
                <w:hideMark/>
              </w:tcPr>
            </w:tcPrChange>
          </w:tcPr>
          <w:p w14:paraId="17DA6E8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vMerge/>
            <w:hideMark/>
            <w:tcPrChange w:id="632" w:author="pc" w:date="2017-08-18T00:56:00Z">
              <w:tcPr>
                <w:tcW w:w="1333" w:type="dxa"/>
                <w:vMerge/>
                <w:hideMark/>
              </w:tcPr>
            </w:tcPrChange>
          </w:tcPr>
          <w:p w14:paraId="31CE609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vMerge/>
            <w:hideMark/>
            <w:tcPrChange w:id="633" w:author="pc" w:date="2017-08-18T00:56:00Z">
              <w:tcPr>
                <w:tcW w:w="1447" w:type="dxa"/>
                <w:vMerge/>
                <w:hideMark/>
              </w:tcPr>
            </w:tcPrChange>
          </w:tcPr>
          <w:p w14:paraId="555B97B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vMerge/>
            <w:hideMark/>
            <w:tcPrChange w:id="634" w:author="pc" w:date="2017-08-18T00:56:00Z">
              <w:tcPr>
                <w:tcW w:w="1409" w:type="dxa"/>
                <w:vMerge/>
                <w:hideMark/>
              </w:tcPr>
            </w:tcPrChange>
          </w:tcPr>
          <w:p w14:paraId="35D8C0D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vMerge/>
            <w:hideMark/>
            <w:tcPrChange w:id="635" w:author="pc" w:date="2017-08-18T00:56:00Z">
              <w:tcPr>
                <w:tcW w:w="1145" w:type="dxa"/>
                <w:vMerge/>
                <w:hideMark/>
              </w:tcPr>
            </w:tcPrChange>
          </w:tcPr>
          <w:p w14:paraId="576AE52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58C87D3E" w14:textId="77777777" w:rsidTr="001B0B15">
        <w:trPr>
          <w:trHeight w:val="300"/>
          <w:trPrChange w:id="636" w:author="pc" w:date="2017-08-18T00:56:00Z">
            <w:trPr>
              <w:trHeight w:val="300"/>
            </w:trPr>
          </w:trPrChange>
        </w:trPr>
        <w:tc>
          <w:tcPr>
            <w:tcW w:w="846" w:type="dxa"/>
            <w:vMerge/>
            <w:hideMark/>
            <w:tcPrChange w:id="637" w:author="pc" w:date="2017-08-18T00:56:00Z">
              <w:tcPr>
                <w:tcW w:w="1145" w:type="dxa"/>
                <w:vMerge/>
                <w:hideMark/>
              </w:tcPr>
            </w:tcPrChange>
          </w:tcPr>
          <w:p w14:paraId="79AAF1E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  <w:tcPrChange w:id="638" w:author="pc" w:date="2017-08-18T00:56:00Z">
              <w:tcPr>
                <w:tcW w:w="2111" w:type="dxa"/>
                <w:hideMark/>
              </w:tcPr>
            </w:tcPrChange>
          </w:tcPr>
          <w:p w14:paraId="2E0E993C" w14:textId="77777777" w:rsidR="0051281E" w:rsidRPr="007F1328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3. Prêt d’un autre ménage</w:t>
            </w:r>
          </w:p>
        </w:tc>
        <w:tc>
          <w:tcPr>
            <w:tcW w:w="1176" w:type="dxa"/>
            <w:vMerge/>
            <w:hideMark/>
            <w:tcPrChange w:id="639" w:author="pc" w:date="2017-08-18T00:56:00Z">
              <w:tcPr>
                <w:tcW w:w="1176" w:type="dxa"/>
                <w:vMerge/>
                <w:hideMark/>
              </w:tcPr>
            </w:tcPrChange>
          </w:tcPr>
          <w:p w14:paraId="011971B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vMerge/>
            <w:hideMark/>
            <w:tcPrChange w:id="640" w:author="pc" w:date="2017-08-18T00:56:00Z">
              <w:tcPr>
                <w:tcW w:w="1522" w:type="dxa"/>
                <w:vMerge/>
                <w:hideMark/>
              </w:tcPr>
            </w:tcPrChange>
          </w:tcPr>
          <w:p w14:paraId="482CF21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  <w:tcPrChange w:id="641" w:author="pc" w:date="2017-08-18T00:56:00Z">
              <w:tcPr>
                <w:tcW w:w="1352" w:type="dxa"/>
                <w:vMerge/>
                <w:hideMark/>
              </w:tcPr>
            </w:tcPrChange>
          </w:tcPr>
          <w:p w14:paraId="7F50506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  <w:tcPrChange w:id="642" w:author="pc" w:date="2017-08-18T00:56:00Z">
              <w:tcPr>
                <w:tcW w:w="1352" w:type="dxa"/>
                <w:vMerge/>
                <w:hideMark/>
              </w:tcPr>
            </w:tcPrChange>
          </w:tcPr>
          <w:p w14:paraId="472A0C0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vMerge/>
            <w:hideMark/>
            <w:tcPrChange w:id="643" w:author="pc" w:date="2017-08-18T00:56:00Z">
              <w:tcPr>
                <w:tcW w:w="1333" w:type="dxa"/>
                <w:vMerge/>
                <w:hideMark/>
              </w:tcPr>
            </w:tcPrChange>
          </w:tcPr>
          <w:p w14:paraId="331C962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vMerge/>
            <w:hideMark/>
            <w:tcPrChange w:id="644" w:author="pc" w:date="2017-08-18T00:56:00Z">
              <w:tcPr>
                <w:tcW w:w="1447" w:type="dxa"/>
                <w:vMerge/>
                <w:hideMark/>
              </w:tcPr>
            </w:tcPrChange>
          </w:tcPr>
          <w:p w14:paraId="6AB92AA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vMerge/>
            <w:hideMark/>
            <w:tcPrChange w:id="645" w:author="pc" w:date="2017-08-18T00:56:00Z">
              <w:tcPr>
                <w:tcW w:w="1409" w:type="dxa"/>
                <w:vMerge/>
                <w:hideMark/>
              </w:tcPr>
            </w:tcPrChange>
          </w:tcPr>
          <w:p w14:paraId="5CA7779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vMerge/>
            <w:hideMark/>
            <w:tcPrChange w:id="646" w:author="pc" w:date="2017-08-18T00:56:00Z">
              <w:tcPr>
                <w:tcW w:w="1145" w:type="dxa"/>
                <w:vMerge/>
                <w:hideMark/>
              </w:tcPr>
            </w:tcPrChange>
          </w:tcPr>
          <w:p w14:paraId="1FA35A3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6D6C129B" w14:textId="77777777" w:rsidTr="001B0B15">
        <w:trPr>
          <w:trHeight w:val="300"/>
          <w:trPrChange w:id="647" w:author="pc" w:date="2017-08-18T00:56:00Z">
            <w:trPr>
              <w:trHeight w:val="300"/>
            </w:trPr>
          </w:trPrChange>
        </w:trPr>
        <w:tc>
          <w:tcPr>
            <w:tcW w:w="846" w:type="dxa"/>
            <w:vMerge/>
            <w:hideMark/>
            <w:tcPrChange w:id="648" w:author="pc" w:date="2017-08-18T00:56:00Z">
              <w:tcPr>
                <w:tcW w:w="1145" w:type="dxa"/>
                <w:vMerge/>
                <w:hideMark/>
              </w:tcPr>
            </w:tcPrChange>
          </w:tcPr>
          <w:p w14:paraId="1E79932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  <w:tcPrChange w:id="649" w:author="pc" w:date="2017-08-18T00:56:00Z">
              <w:tcPr>
                <w:tcW w:w="2111" w:type="dxa"/>
                <w:hideMark/>
              </w:tcPr>
            </w:tcPrChange>
          </w:tcPr>
          <w:p w14:paraId="390E5080" w14:textId="77777777" w:rsidR="0051281E" w:rsidRPr="007F1328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4. Prêt d’une tontine</w:t>
            </w:r>
          </w:p>
        </w:tc>
        <w:tc>
          <w:tcPr>
            <w:tcW w:w="1176" w:type="dxa"/>
            <w:vMerge/>
            <w:hideMark/>
            <w:tcPrChange w:id="650" w:author="pc" w:date="2017-08-18T00:56:00Z">
              <w:tcPr>
                <w:tcW w:w="1176" w:type="dxa"/>
                <w:vMerge/>
                <w:hideMark/>
              </w:tcPr>
            </w:tcPrChange>
          </w:tcPr>
          <w:p w14:paraId="75330D7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vMerge/>
            <w:hideMark/>
            <w:tcPrChange w:id="651" w:author="pc" w:date="2017-08-18T00:56:00Z">
              <w:tcPr>
                <w:tcW w:w="1522" w:type="dxa"/>
                <w:vMerge/>
                <w:hideMark/>
              </w:tcPr>
            </w:tcPrChange>
          </w:tcPr>
          <w:p w14:paraId="4298C60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  <w:tcPrChange w:id="652" w:author="pc" w:date="2017-08-18T00:56:00Z">
              <w:tcPr>
                <w:tcW w:w="1352" w:type="dxa"/>
                <w:vMerge/>
                <w:hideMark/>
              </w:tcPr>
            </w:tcPrChange>
          </w:tcPr>
          <w:p w14:paraId="79F1EA1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  <w:tcPrChange w:id="653" w:author="pc" w:date="2017-08-18T00:56:00Z">
              <w:tcPr>
                <w:tcW w:w="1352" w:type="dxa"/>
                <w:vMerge/>
                <w:hideMark/>
              </w:tcPr>
            </w:tcPrChange>
          </w:tcPr>
          <w:p w14:paraId="50AF1FC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vMerge/>
            <w:hideMark/>
            <w:tcPrChange w:id="654" w:author="pc" w:date="2017-08-18T00:56:00Z">
              <w:tcPr>
                <w:tcW w:w="1333" w:type="dxa"/>
                <w:vMerge/>
                <w:hideMark/>
              </w:tcPr>
            </w:tcPrChange>
          </w:tcPr>
          <w:p w14:paraId="69629C1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vMerge/>
            <w:hideMark/>
            <w:tcPrChange w:id="655" w:author="pc" w:date="2017-08-18T00:56:00Z">
              <w:tcPr>
                <w:tcW w:w="1447" w:type="dxa"/>
                <w:vMerge/>
                <w:hideMark/>
              </w:tcPr>
            </w:tcPrChange>
          </w:tcPr>
          <w:p w14:paraId="070BCC5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vMerge/>
            <w:hideMark/>
            <w:tcPrChange w:id="656" w:author="pc" w:date="2017-08-18T00:56:00Z">
              <w:tcPr>
                <w:tcW w:w="1409" w:type="dxa"/>
                <w:vMerge/>
                <w:hideMark/>
              </w:tcPr>
            </w:tcPrChange>
          </w:tcPr>
          <w:p w14:paraId="6AAA19B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vMerge/>
            <w:hideMark/>
            <w:tcPrChange w:id="657" w:author="pc" w:date="2017-08-18T00:56:00Z">
              <w:tcPr>
                <w:tcW w:w="1145" w:type="dxa"/>
                <w:vMerge/>
                <w:hideMark/>
              </w:tcPr>
            </w:tcPrChange>
          </w:tcPr>
          <w:p w14:paraId="1AA9569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176ABA99" w14:textId="77777777" w:rsidTr="001B0B15">
        <w:trPr>
          <w:trHeight w:val="300"/>
          <w:trPrChange w:id="658" w:author="pc" w:date="2017-08-18T00:56:00Z">
            <w:trPr>
              <w:trHeight w:val="300"/>
            </w:trPr>
          </w:trPrChange>
        </w:trPr>
        <w:tc>
          <w:tcPr>
            <w:tcW w:w="846" w:type="dxa"/>
            <w:vMerge/>
            <w:hideMark/>
            <w:tcPrChange w:id="659" w:author="pc" w:date="2017-08-18T00:56:00Z">
              <w:tcPr>
                <w:tcW w:w="1145" w:type="dxa"/>
                <w:vMerge/>
                <w:hideMark/>
              </w:tcPr>
            </w:tcPrChange>
          </w:tcPr>
          <w:p w14:paraId="6612BB2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  <w:tcPrChange w:id="660" w:author="pc" w:date="2017-08-18T00:56:00Z">
              <w:tcPr>
                <w:tcW w:w="2111" w:type="dxa"/>
                <w:hideMark/>
              </w:tcPr>
            </w:tcPrChange>
          </w:tcPr>
          <w:p w14:paraId="77A25793" w14:textId="77777777" w:rsidR="0051281E" w:rsidRPr="007F1328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5. Prêt bancaire ou IMF </w:t>
            </w:r>
          </w:p>
        </w:tc>
        <w:tc>
          <w:tcPr>
            <w:tcW w:w="1176" w:type="dxa"/>
            <w:vMerge/>
            <w:hideMark/>
            <w:tcPrChange w:id="661" w:author="pc" w:date="2017-08-18T00:56:00Z">
              <w:tcPr>
                <w:tcW w:w="1176" w:type="dxa"/>
                <w:vMerge/>
                <w:hideMark/>
              </w:tcPr>
            </w:tcPrChange>
          </w:tcPr>
          <w:p w14:paraId="2A069A2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vMerge/>
            <w:hideMark/>
            <w:tcPrChange w:id="662" w:author="pc" w:date="2017-08-18T00:56:00Z">
              <w:tcPr>
                <w:tcW w:w="1522" w:type="dxa"/>
                <w:vMerge/>
                <w:hideMark/>
              </w:tcPr>
            </w:tcPrChange>
          </w:tcPr>
          <w:p w14:paraId="5A5414B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  <w:tcPrChange w:id="663" w:author="pc" w:date="2017-08-18T00:56:00Z">
              <w:tcPr>
                <w:tcW w:w="1352" w:type="dxa"/>
                <w:vMerge/>
                <w:hideMark/>
              </w:tcPr>
            </w:tcPrChange>
          </w:tcPr>
          <w:p w14:paraId="66ACA9A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  <w:tcPrChange w:id="664" w:author="pc" w:date="2017-08-18T00:56:00Z">
              <w:tcPr>
                <w:tcW w:w="1352" w:type="dxa"/>
                <w:vMerge/>
                <w:hideMark/>
              </w:tcPr>
            </w:tcPrChange>
          </w:tcPr>
          <w:p w14:paraId="08F5ED8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vMerge/>
            <w:hideMark/>
            <w:tcPrChange w:id="665" w:author="pc" w:date="2017-08-18T00:56:00Z">
              <w:tcPr>
                <w:tcW w:w="1333" w:type="dxa"/>
                <w:vMerge/>
                <w:hideMark/>
              </w:tcPr>
            </w:tcPrChange>
          </w:tcPr>
          <w:p w14:paraId="5DA4FBF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vMerge/>
            <w:hideMark/>
            <w:tcPrChange w:id="666" w:author="pc" w:date="2017-08-18T00:56:00Z">
              <w:tcPr>
                <w:tcW w:w="1447" w:type="dxa"/>
                <w:vMerge/>
                <w:hideMark/>
              </w:tcPr>
            </w:tcPrChange>
          </w:tcPr>
          <w:p w14:paraId="1D6278D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vMerge/>
            <w:hideMark/>
            <w:tcPrChange w:id="667" w:author="pc" w:date="2017-08-18T00:56:00Z">
              <w:tcPr>
                <w:tcW w:w="1409" w:type="dxa"/>
                <w:vMerge/>
                <w:hideMark/>
              </w:tcPr>
            </w:tcPrChange>
          </w:tcPr>
          <w:p w14:paraId="65C18DB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vMerge/>
            <w:hideMark/>
            <w:tcPrChange w:id="668" w:author="pc" w:date="2017-08-18T00:56:00Z">
              <w:tcPr>
                <w:tcW w:w="1145" w:type="dxa"/>
                <w:vMerge/>
                <w:hideMark/>
              </w:tcPr>
            </w:tcPrChange>
          </w:tcPr>
          <w:p w14:paraId="4D67851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44C316A6" w14:textId="77777777" w:rsidTr="001B0B15">
        <w:trPr>
          <w:trHeight w:val="600"/>
          <w:trPrChange w:id="669" w:author="pc" w:date="2017-08-18T00:56:00Z">
            <w:trPr>
              <w:trHeight w:val="600"/>
            </w:trPr>
          </w:trPrChange>
        </w:trPr>
        <w:tc>
          <w:tcPr>
            <w:tcW w:w="846" w:type="dxa"/>
            <w:vMerge/>
            <w:hideMark/>
            <w:tcPrChange w:id="670" w:author="pc" w:date="2017-08-18T00:56:00Z">
              <w:tcPr>
                <w:tcW w:w="1145" w:type="dxa"/>
                <w:vMerge/>
                <w:hideMark/>
              </w:tcPr>
            </w:tcPrChange>
          </w:tcPr>
          <w:p w14:paraId="74854C3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  <w:tcPrChange w:id="671" w:author="pc" w:date="2017-08-18T00:56:00Z">
              <w:tcPr>
                <w:tcW w:w="2111" w:type="dxa"/>
                <w:hideMark/>
              </w:tcPr>
            </w:tcPrChange>
          </w:tcPr>
          <w:p w14:paraId="38CA6CAB" w14:textId="77777777" w:rsidR="0051281E" w:rsidRPr="007F1328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6. Prêt/Appui d’une coopérative</w:t>
            </w:r>
          </w:p>
        </w:tc>
        <w:tc>
          <w:tcPr>
            <w:tcW w:w="1176" w:type="dxa"/>
            <w:vMerge/>
            <w:hideMark/>
            <w:tcPrChange w:id="672" w:author="pc" w:date="2017-08-18T00:56:00Z">
              <w:tcPr>
                <w:tcW w:w="1176" w:type="dxa"/>
                <w:vMerge/>
                <w:hideMark/>
              </w:tcPr>
            </w:tcPrChange>
          </w:tcPr>
          <w:p w14:paraId="48B7B21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vMerge/>
            <w:hideMark/>
            <w:tcPrChange w:id="673" w:author="pc" w:date="2017-08-18T00:56:00Z">
              <w:tcPr>
                <w:tcW w:w="1522" w:type="dxa"/>
                <w:vMerge/>
                <w:hideMark/>
              </w:tcPr>
            </w:tcPrChange>
          </w:tcPr>
          <w:p w14:paraId="4A36F6C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  <w:tcPrChange w:id="674" w:author="pc" w:date="2017-08-18T00:56:00Z">
              <w:tcPr>
                <w:tcW w:w="1352" w:type="dxa"/>
                <w:vMerge/>
                <w:hideMark/>
              </w:tcPr>
            </w:tcPrChange>
          </w:tcPr>
          <w:p w14:paraId="39A586B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  <w:tcPrChange w:id="675" w:author="pc" w:date="2017-08-18T00:56:00Z">
              <w:tcPr>
                <w:tcW w:w="1352" w:type="dxa"/>
                <w:vMerge/>
                <w:hideMark/>
              </w:tcPr>
            </w:tcPrChange>
          </w:tcPr>
          <w:p w14:paraId="1E2DAED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vMerge/>
            <w:hideMark/>
            <w:tcPrChange w:id="676" w:author="pc" w:date="2017-08-18T00:56:00Z">
              <w:tcPr>
                <w:tcW w:w="1333" w:type="dxa"/>
                <w:vMerge/>
                <w:hideMark/>
              </w:tcPr>
            </w:tcPrChange>
          </w:tcPr>
          <w:p w14:paraId="599A175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vMerge/>
            <w:hideMark/>
            <w:tcPrChange w:id="677" w:author="pc" w:date="2017-08-18T00:56:00Z">
              <w:tcPr>
                <w:tcW w:w="1447" w:type="dxa"/>
                <w:vMerge/>
                <w:hideMark/>
              </w:tcPr>
            </w:tcPrChange>
          </w:tcPr>
          <w:p w14:paraId="077E7A9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vMerge/>
            <w:hideMark/>
            <w:tcPrChange w:id="678" w:author="pc" w:date="2017-08-18T00:56:00Z">
              <w:tcPr>
                <w:tcW w:w="1409" w:type="dxa"/>
                <w:vMerge/>
                <w:hideMark/>
              </w:tcPr>
            </w:tcPrChange>
          </w:tcPr>
          <w:p w14:paraId="1A32A53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vMerge/>
            <w:hideMark/>
            <w:tcPrChange w:id="679" w:author="pc" w:date="2017-08-18T00:56:00Z">
              <w:tcPr>
                <w:tcW w:w="1145" w:type="dxa"/>
                <w:vMerge/>
                <w:hideMark/>
              </w:tcPr>
            </w:tcPrChange>
          </w:tcPr>
          <w:p w14:paraId="23F9E49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0600AFD7" w14:textId="77777777" w:rsidTr="001B0B15">
        <w:trPr>
          <w:trHeight w:val="300"/>
          <w:trPrChange w:id="680" w:author="pc" w:date="2017-08-18T00:56:00Z">
            <w:trPr>
              <w:trHeight w:val="300"/>
            </w:trPr>
          </w:trPrChange>
        </w:trPr>
        <w:tc>
          <w:tcPr>
            <w:tcW w:w="846" w:type="dxa"/>
            <w:vMerge/>
            <w:hideMark/>
            <w:tcPrChange w:id="681" w:author="pc" w:date="2017-08-18T00:56:00Z">
              <w:tcPr>
                <w:tcW w:w="1145" w:type="dxa"/>
                <w:vMerge/>
                <w:hideMark/>
              </w:tcPr>
            </w:tcPrChange>
          </w:tcPr>
          <w:p w14:paraId="0B48B51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  <w:tcPrChange w:id="682" w:author="pc" w:date="2017-08-18T00:56:00Z">
              <w:tcPr>
                <w:tcW w:w="2111" w:type="dxa"/>
                <w:hideMark/>
              </w:tcPr>
            </w:tcPrChange>
          </w:tcPr>
          <w:p w14:paraId="7F575A69" w14:textId="77777777" w:rsidR="0051281E" w:rsidRPr="007F1328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7. Prêt/Appui d’une ONG</w:t>
            </w:r>
          </w:p>
        </w:tc>
        <w:tc>
          <w:tcPr>
            <w:tcW w:w="1176" w:type="dxa"/>
            <w:vMerge/>
            <w:hideMark/>
            <w:tcPrChange w:id="683" w:author="pc" w:date="2017-08-18T00:56:00Z">
              <w:tcPr>
                <w:tcW w:w="1176" w:type="dxa"/>
                <w:vMerge/>
                <w:hideMark/>
              </w:tcPr>
            </w:tcPrChange>
          </w:tcPr>
          <w:p w14:paraId="55347D6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vMerge/>
            <w:hideMark/>
            <w:tcPrChange w:id="684" w:author="pc" w:date="2017-08-18T00:56:00Z">
              <w:tcPr>
                <w:tcW w:w="1522" w:type="dxa"/>
                <w:vMerge/>
                <w:hideMark/>
              </w:tcPr>
            </w:tcPrChange>
          </w:tcPr>
          <w:p w14:paraId="59BBE40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  <w:tcPrChange w:id="685" w:author="pc" w:date="2017-08-18T00:56:00Z">
              <w:tcPr>
                <w:tcW w:w="1352" w:type="dxa"/>
                <w:vMerge/>
                <w:hideMark/>
              </w:tcPr>
            </w:tcPrChange>
          </w:tcPr>
          <w:p w14:paraId="182709C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  <w:tcPrChange w:id="686" w:author="pc" w:date="2017-08-18T00:56:00Z">
              <w:tcPr>
                <w:tcW w:w="1352" w:type="dxa"/>
                <w:vMerge/>
                <w:hideMark/>
              </w:tcPr>
            </w:tcPrChange>
          </w:tcPr>
          <w:p w14:paraId="2CAEE41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vMerge/>
            <w:hideMark/>
            <w:tcPrChange w:id="687" w:author="pc" w:date="2017-08-18T00:56:00Z">
              <w:tcPr>
                <w:tcW w:w="1333" w:type="dxa"/>
                <w:vMerge/>
                <w:hideMark/>
              </w:tcPr>
            </w:tcPrChange>
          </w:tcPr>
          <w:p w14:paraId="4C714D8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vMerge/>
            <w:hideMark/>
            <w:tcPrChange w:id="688" w:author="pc" w:date="2017-08-18T00:56:00Z">
              <w:tcPr>
                <w:tcW w:w="1447" w:type="dxa"/>
                <w:vMerge/>
                <w:hideMark/>
              </w:tcPr>
            </w:tcPrChange>
          </w:tcPr>
          <w:p w14:paraId="31B8019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vMerge/>
            <w:hideMark/>
            <w:tcPrChange w:id="689" w:author="pc" w:date="2017-08-18T00:56:00Z">
              <w:tcPr>
                <w:tcW w:w="1409" w:type="dxa"/>
                <w:vMerge/>
                <w:hideMark/>
              </w:tcPr>
            </w:tcPrChange>
          </w:tcPr>
          <w:p w14:paraId="7B21FDF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vMerge/>
            <w:hideMark/>
            <w:tcPrChange w:id="690" w:author="pc" w:date="2017-08-18T00:56:00Z">
              <w:tcPr>
                <w:tcW w:w="1145" w:type="dxa"/>
                <w:vMerge/>
                <w:hideMark/>
              </w:tcPr>
            </w:tcPrChange>
          </w:tcPr>
          <w:p w14:paraId="6219774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59421D46" w14:textId="77777777" w:rsidTr="001B0B15">
        <w:trPr>
          <w:trHeight w:val="300"/>
          <w:trPrChange w:id="691" w:author="pc" w:date="2017-08-18T00:56:00Z">
            <w:trPr>
              <w:trHeight w:val="300"/>
            </w:trPr>
          </w:trPrChange>
        </w:trPr>
        <w:tc>
          <w:tcPr>
            <w:tcW w:w="846" w:type="dxa"/>
            <w:vMerge/>
            <w:hideMark/>
            <w:tcPrChange w:id="692" w:author="pc" w:date="2017-08-18T00:56:00Z">
              <w:tcPr>
                <w:tcW w:w="1145" w:type="dxa"/>
                <w:vMerge/>
                <w:hideMark/>
              </w:tcPr>
            </w:tcPrChange>
          </w:tcPr>
          <w:p w14:paraId="6366798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hideMark/>
            <w:tcPrChange w:id="693" w:author="pc" w:date="2017-08-18T00:56:00Z">
              <w:tcPr>
                <w:tcW w:w="2111" w:type="dxa"/>
                <w:hideMark/>
              </w:tcPr>
            </w:tcPrChange>
          </w:tcPr>
          <w:p w14:paraId="6D525477" w14:textId="2C0B44E1" w:rsidR="0051281E" w:rsidRPr="007F1328" w:rsidRDefault="00B21786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8. Autre (précisez)</w:t>
            </w:r>
          </w:p>
        </w:tc>
        <w:tc>
          <w:tcPr>
            <w:tcW w:w="1176" w:type="dxa"/>
            <w:vMerge/>
            <w:hideMark/>
            <w:tcPrChange w:id="694" w:author="pc" w:date="2017-08-18T00:56:00Z">
              <w:tcPr>
                <w:tcW w:w="1176" w:type="dxa"/>
                <w:vMerge/>
                <w:hideMark/>
              </w:tcPr>
            </w:tcPrChange>
          </w:tcPr>
          <w:p w14:paraId="0A7F3A3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vMerge/>
            <w:hideMark/>
            <w:tcPrChange w:id="695" w:author="pc" w:date="2017-08-18T00:56:00Z">
              <w:tcPr>
                <w:tcW w:w="1522" w:type="dxa"/>
                <w:vMerge/>
                <w:hideMark/>
              </w:tcPr>
            </w:tcPrChange>
          </w:tcPr>
          <w:p w14:paraId="4DE81F1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  <w:tcPrChange w:id="696" w:author="pc" w:date="2017-08-18T00:56:00Z">
              <w:tcPr>
                <w:tcW w:w="1352" w:type="dxa"/>
                <w:vMerge/>
                <w:hideMark/>
              </w:tcPr>
            </w:tcPrChange>
          </w:tcPr>
          <w:p w14:paraId="5CFCFB5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Merge/>
            <w:hideMark/>
            <w:tcPrChange w:id="697" w:author="pc" w:date="2017-08-18T00:56:00Z">
              <w:tcPr>
                <w:tcW w:w="1352" w:type="dxa"/>
                <w:vMerge/>
                <w:hideMark/>
              </w:tcPr>
            </w:tcPrChange>
          </w:tcPr>
          <w:p w14:paraId="7043E1F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vMerge/>
            <w:hideMark/>
            <w:tcPrChange w:id="698" w:author="pc" w:date="2017-08-18T00:56:00Z">
              <w:tcPr>
                <w:tcW w:w="1333" w:type="dxa"/>
                <w:vMerge/>
                <w:hideMark/>
              </w:tcPr>
            </w:tcPrChange>
          </w:tcPr>
          <w:p w14:paraId="7741CAD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vMerge/>
            <w:hideMark/>
            <w:tcPrChange w:id="699" w:author="pc" w:date="2017-08-18T00:56:00Z">
              <w:tcPr>
                <w:tcW w:w="1447" w:type="dxa"/>
                <w:vMerge/>
                <w:hideMark/>
              </w:tcPr>
            </w:tcPrChange>
          </w:tcPr>
          <w:p w14:paraId="320FF78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vMerge/>
            <w:hideMark/>
            <w:tcPrChange w:id="700" w:author="pc" w:date="2017-08-18T00:56:00Z">
              <w:tcPr>
                <w:tcW w:w="1409" w:type="dxa"/>
                <w:vMerge/>
                <w:hideMark/>
              </w:tcPr>
            </w:tcPrChange>
          </w:tcPr>
          <w:p w14:paraId="2997799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vMerge/>
            <w:hideMark/>
            <w:tcPrChange w:id="701" w:author="pc" w:date="2017-08-18T00:56:00Z">
              <w:tcPr>
                <w:tcW w:w="1145" w:type="dxa"/>
                <w:vMerge/>
                <w:hideMark/>
              </w:tcPr>
            </w:tcPrChange>
          </w:tcPr>
          <w:p w14:paraId="331F77C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499895E9" w14:textId="77777777" w:rsidTr="001B0B15">
        <w:trPr>
          <w:trHeight w:val="1200"/>
          <w:trPrChange w:id="702" w:author="pc" w:date="2017-08-18T00:56:00Z">
            <w:trPr>
              <w:trHeight w:val="1200"/>
            </w:trPr>
          </w:trPrChange>
        </w:trPr>
        <w:tc>
          <w:tcPr>
            <w:tcW w:w="846" w:type="dxa"/>
            <w:noWrap/>
            <w:hideMark/>
            <w:tcPrChange w:id="703" w:author="pc" w:date="2017-08-18T00:56:00Z">
              <w:tcPr>
                <w:tcW w:w="1145" w:type="dxa"/>
                <w:noWrap/>
                <w:hideMark/>
              </w:tcPr>
            </w:tcPrChange>
          </w:tcPr>
          <w:p w14:paraId="5869F16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lastRenderedPageBreak/>
              <w:t>D21</w:t>
            </w:r>
          </w:p>
        </w:tc>
        <w:tc>
          <w:tcPr>
            <w:tcW w:w="2410" w:type="dxa"/>
            <w:hideMark/>
            <w:tcPrChange w:id="704" w:author="pc" w:date="2017-08-18T00:56:00Z">
              <w:tcPr>
                <w:tcW w:w="2111" w:type="dxa"/>
                <w:hideMark/>
              </w:tcPr>
            </w:tcPrChange>
          </w:tcPr>
          <w:p w14:paraId="2EDEE2CD" w14:textId="77777777" w:rsidR="0051281E" w:rsidRDefault="0051281E">
            <w:pPr>
              <w:rPr>
                <w:ins w:id="705" w:author="pc" w:date="2017-08-18T00:57:00Z"/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Pendant combien de mois l'entreprise a-t-elle été en activité au cours de la saison sèche passée ?</w:t>
            </w:r>
          </w:p>
          <w:p w14:paraId="247DCFF0" w14:textId="77777777" w:rsidR="001B0B15" w:rsidRDefault="001B0B15">
            <w:pPr>
              <w:rPr>
                <w:ins w:id="706" w:author="pc" w:date="2017-08-18T00:57:00Z"/>
                <w:rFonts w:ascii="Arial" w:hAnsi="Arial" w:cs="Arial"/>
                <w:sz w:val="18"/>
                <w:szCs w:val="18"/>
                <w:lang w:val="fr-FR"/>
              </w:rPr>
            </w:pPr>
          </w:p>
          <w:p w14:paraId="735FCB1F" w14:textId="387A7D4C" w:rsidR="001B0B15" w:rsidRPr="001B0B15" w:rsidRDefault="001B0B15" w:rsidP="001B0B15">
            <w:pPr>
              <w:rPr>
                <w:rFonts w:ascii="Arial" w:hAnsi="Arial" w:cs="Arial"/>
                <w:i/>
                <w:sz w:val="18"/>
                <w:szCs w:val="18"/>
                <w:lang w:val="fr-FR"/>
                <w:rPrChange w:id="707" w:author="pc" w:date="2017-08-18T00:59:00Z">
                  <w:rPr>
                    <w:rFonts w:ascii="Arial" w:hAnsi="Arial" w:cs="Arial"/>
                    <w:sz w:val="18"/>
                    <w:szCs w:val="18"/>
                    <w:lang w:val="fr-FR"/>
                  </w:rPr>
                </w:rPrChange>
              </w:rPr>
            </w:pPr>
            <w:ins w:id="708" w:author="pc" w:date="2017-08-18T00:57:00Z">
              <w:r w:rsidRPr="001B0B15">
                <w:rPr>
                  <w:rFonts w:ascii="Arial" w:hAnsi="Arial" w:cs="Arial"/>
                  <w:i/>
                  <w:sz w:val="18"/>
                  <w:szCs w:val="18"/>
                  <w:lang w:val="fr-FR"/>
                  <w:rPrChange w:id="709" w:author="pc" w:date="2017-08-18T00:59:00Z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rPrChange>
                </w:rPr>
                <w:t xml:space="preserve">SI </w:t>
              </w:r>
            </w:ins>
            <w:ins w:id="710" w:author="pc" w:date="2017-08-18T00:58:00Z">
              <w:r w:rsidRPr="001B0B15">
                <w:rPr>
                  <w:rFonts w:ascii="Arial" w:hAnsi="Arial" w:cs="Arial"/>
                  <w:i/>
                  <w:sz w:val="18"/>
                  <w:szCs w:val="18"/>
                  <w:lang w:val="fr-FR"/>
                  <w:rPrChange w:id="711" w:author="pc" w:date="2017-08-18T00:59:00Z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rPrChange>
                </w:rPr>
                <w:t>MOINS DE 6</w:t>
              </w:r>
            </w:ins>
            <w:ins w:id="712" w:author="pc" w:date="2017-08-18T00:57:00Z">
              <w:r w:rsidRPr="001B0B15">
                <w:rPr>
                  <w:rFonts w:ascii="Arial" w:hAnsi="Arial" w:cs="Arial"/>
                  <w:i/>
                  <w:sz w:val="18"/>
                  <w:szCs w:val="18"/>
                  <w:lang w:val="fr-FR"/>
                  <w:rPrChange w:id="713" w:author="pc" w:date="2017-08-18T00:59:00Z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rPrChange>
                </w:rPr>
                <w:t xml:space="preserve"> MOIS ► D23</w:t>
              </w:r>
            </w:ins>
          </w:p>
        </w:tc>
        <w:tc>
          <w:tcPr>
            <w:tcW w:w="1176" w:type="dxa"/>
            <w:noWrap/>
            <w:hideMark/>
            <w:tcPrChange w:id="714" w:author="pc" w:date="2017-08-18T00:56:00Z">
              <w:tcPr>
                <w:tcW w:w="1176" w:type="dxa"/>
                <w:noWrap/>
                <w:hideMark/>
              </w:tcPr>
            </w:tcPrChange>
          </w:tcPr>
          <w:p w14:paraId="3D004D0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715" w:author="pc" w:date="2017-08-18T00:56:00Z">
              <w:tcPr>
                <w:tcW w:w="1522" w:type="dxa"/>
                <w:noWrap/>
                <w:hideMark/>
              </w:tcPr>
            </w:tcPrChange>
          </w:tcPr>
          <w:p w14:paraId="4F97438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716" w:author="pc" w:date="2017-08-18T00:56:00Z">
              <w:tcPr>
                <w:tcW w:w="1352" w:type="dxa"/>
                <w:noWrap/>
                <w:hideMark/>
              </w:tcPr>
            </w:tcPrChange>
          </w:tcPr>
          <w:p w14:paraId="7906914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717" w:author="pc" w:date="2017-08-18T00:56:00Z">
              <w:tcPr>
                <w:tcW w:w="1352" w:type="dxa"/>
                <w:noWrap/>
                <w:hideMark/>
              </w:tcPr>
            </w:tcPrChange>
          </w:tcPr>
          <w:p w14:paraId="0BFFEE3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718" w:author="pc" w:date="2017-08-18T00:56:00Z">
              <w:tcPr>
                <w:tcW w:w="1333" w:type="dxa"/>
                <w:noWrap/>
                <w:hideMark/>
              </w:tcPr>
            </w:tcPrChange>
          </w:tcPr>
          <w:p w14:paraId="746382D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719" w:author="pc" w:date="2017-08-18T00:56:00Z">
              <w:tcPr>
                <w:tcW w:w="1447" w:type="dxa"/>
                <w:noWrap/>
                <w:hideMark/>
              </w:tcPr>
            </w:tcPrChange>
          </w:tcPr>
          <w:p w14:paraId="289F1C1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720" w:author="pc" w:date="2017-08-18T00:56:00Z">
              <w:tcPr>
                <w:tcW w:w="1409" w:type="dxa"/>
                <w:noWrap/>
                <w:hideMark/>
              </w:tcPr>
            </w:tcPrChange>
          </w:tcPr>
          <w:p w14:paraId="7B04873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721" w:author="pc" w:date="2017-08-18T00:56:00Z">
              <w:tcPr>
                <w:tcW w:w="1145" w:type="dxa"/>
                <w:noWrap/>
                <w:hideMark/>
              </w:tcPr>
            </w:tcPrChange>
          </w:tcPr>
          <w:p w14:paraId="77C487B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6FE20969" w14:textId="77777777" w:rsidTr="001B0B15">
        <w:trPr>
          <w:trHeight w:val="4200"/>
          <w:trPrChange w:id="722" w:author="pc" w:date="2017-08-18T00:56:00Z">
            <w:trPr>
              <w:trHeight w:val="4200"/>
            </w:trPr>
          </w:trPrChange>
        </w:trPr>
        <w:tc>
          <w:tcPr>
            <w:tcW w:w="846" w:type="dxa"/>
            <w:noWrap/>
            <w:hideMark/>
            <w:tcPrChange w:id="723" w:author="pc" w:date="2017-08-18T00:56:00Z">
              <w:tcPr>
                <w:tcW w:w="1145" w:type="dxa"/>
                <w:noWrap/>
                <w:hideMark/>
              </w:tcPr>
            </w:tcPrChange>
          </w:tcPr>
          <w:p w14:paraId="7DBBD84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D22</w:t>
            </w:r>
          </w:p>
        </w:tc>
        <w:tc>
          <w:tcPr>
            <w:tcW w:w="2410" w:type="dxa"/>
            <w:hideMark/>
            <w:tcPrChange w:id="724" w:author="pc" w:date="2017-08-18T00:56:00Z">
              <w:tcPr>
                <w:tcW w:w="2111" w:type="dxa"/>
                <w:hideMark/>
              </w:tcPr>
            </w:tcPrChange>
          </w:tcPr>
          <w:p w14:paraId="07672997" w14:textId="77777777" w:rsidR="00B21786" w:rsidRPr="007F1328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Pourquoi l'entreprise n'a-t-elle pas fonctionné tout le temps au cours de la saison sèche passée ?                                   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1. Faillite      </w:t>
            </w:r>
          </w:p>
          <w:p w14:paraId="2A65AE7B" w14:textId="6DAFAC05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2.  Activité saisonnière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>3. Manque de main d’œuvre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>4. Manque de matières 1ères/ PT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>5. Créée au cours de l’année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>6. Fermée pour non paiement d’impôt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 xml:space="preserve"> 7. Autres</w:t>
            </w:r>
          </w:p>
        </w:tc>
        <w:tc>
          <w:tcPr>
            <w:tcW w:w="1176" w:type="dxa"/>
            <w:noWrap/>
            <w:hideMark/>
            <w:tcPrChange w:id="725" w:author="pc" w:date="2017-08-18T00:56:00Z">
              <w:tcPr>
                <w:tcW w:w="1176" w:type="dxa"/>
                <w:noWrap/>
                <w:hideMark/>
              </w:tcPr>
            </w:tcPrChange>
          </w:tcPr>
          <w:p w14:paraId="19E37AA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726" w:author="pc" w:date="2017-08-18T00:56:00Z">
              <w:tcPr>
                <w:tcW w:w="1522" w:type="dxa"/>
                <w:noWrap/>
                <w:hideMark/>
              </w:tcPr>
            </w:tcPrChange>
          </w:tcPr>
          <w:p w14:paraId="46E4331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727" w:author="pc" w:date="2017-08-18T00:56:00Z">
              <w:tcPr>
                <w:tcW w:w="1352" w:type="dxa"/>
                <w:noWrap/>
                <w:hideMark/>
              </w:tcPr>
            </w:tcPrChange>
          </w:tcPr>
          <w:p w14:paraId="3B884FC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728" w:author="pc" w:date="2017-08-18T00:56:00Z">
              <w:tcPr>
                <w:tcW w:w="1352" w:type="dxa"/>
                <w:noWrap/>
                <w:hideMark/>
              </w:tcPr>
            </w:tcPrChange>
          </w:tcPr>
          <w:p w14:paraId="776919A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729" w:author="pc" w:date="2017-08-18T00:56:00Z">
              <w:tcPr>
                <w:tcW w:w="1333" w:type="dxa"/>
                <w:noWrap/>
                <w:hideMark/>
              </w:tcPr>
            </w:tcPrChange>
          </w:tcPr>
          <w:p w14:paraId="160AC4E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730" w:author="pc" w:date="2017-08-18T00:56:00Z">
              <w:tcPr>
                <w:tcW w:w="1447" w:type="dxa"/>
                <w:noWrap/>
                <w:hideMark/>
              </w:tcPr>
            </w:tcPrChange>
          </w:tcPr>
          <w:p w14:paraId="3630E80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731" w:author="pc" w:date="2017-08-18T00:56:00Z">
              <w:tcPr>
                <w:tcW w:w="1409" w:type="dxa"/>
                <w:noWrap/>
                <w:hideMark/>
              </w:tcPr>
            </w:tcPrChange>
          </w:tcPr>
          <w:p w14:paraId="0D411B2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732" w:author="pc" w:date="2017-08-18T00:56:00Z">
              <w:tcPr>
                <w:tcW w:w="1145" w:type="dxa"/>
                <w:noWrap/>
                <w:hideMark/>
              </w:tcPr>
            </w:tcPrChange>
          </w:tcPr>
          <w:p w14:paraId="15BC324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74088746" w14:textId="77777777" w:rsidTr="001B0B15">
        <w:trPr>
          <w:trHeight w:val="1200"/>
          <w:trPrChange w:id="733" w:author="pc" w:date="2017-08-18T00:56:00Z">
            <w:trPr>
              <w:trHeight w:val="1200"/>
            </w:trPr>
          </w:trPrChange>
        </w:trPr>
        <w:tc>
          <w:tcPr>
            <w:tcW w:w="846" w:type="dxa"/>
            <w:noWrap/>
            <w:hideMark/>
            <w:tcPrChange w:id="734" w:author="pc" w:date="2017-08-18T00:56:00Z">
              <w:tcPr>
                <w:tcW w:w="1145" w:type="dxa"/>
                <w:noWrap/>
                <w:hideMark/>
              </w:tcPr>
            </w:tcPrChange>
          </w:tcPr>
          <w:p w14:paraId="4D8FFAC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D23</w:t>
            </w:r>
          </w:p>
        </w:tc>
        <w:tc>
          <w:tcPr>
            <w:tcW w:w="2410" w:type="dxa"/>
            <w:hideMark/>
            <w:tcPrChange w:id="735" w:author="pc" w:date="2017-08-18T00:56:00Z">
              <w:tcPr>
                <w:tcW w:w="2111" w:type="dxa"/>
                <w:hideMark/>
              </w:tcPr>
            </w:tcPrChange>
          </w:tcPr>
          <w:p w14:paraId="27939076" w14:textId="68ADD181" w:rsidR="001B0B15" w:rsidRDefault="0051281E">
            <w:pPr>
              <w:rPr>
                <w:ins w:id="736" w:author="pc" w:date="2017-08-18T00:59:00Z"/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Pendant combien de mois l'entreprise a-t-elle été en activité au cours de la saison agricole passée ?</w:t>
            </w:r>
          </w:p>
          <w:p w14:paraId="6F4B3E77" w14:textId="77777777" w:rsidR="001B0B15" w:rsidRDefault="001B0B15">
            <w:pPr>
              <w:rPr>
                <w:ins w:id="737" w:author="pc" w:date="2017-08-18T00:59:00Z"/>
                <w:rFonts w:ascii="Arial" w:hAnsi="Arial" w:cs="Arial"/>
                <w:sz w:val="18"/>
                <w:szCs w:val="18"/>
                <w:lang w:val="fr-FR"/>
              </w:rPr>
            </w:pPr>
          </w:p>
          <w:p w14:paraId="713BEF28" w14:textId="6FDB1823" w:rsidR="0051281E" w:rsidRPr="001B0B15" w:rsidRDefault="001B0B15" w:rsidP="001B0B15">
            <w:pPr>
              <w:rPr>
                <w:rFonts w:ascii="Arial" w:hAnsi="Arial" w:cs="Arial"/>
                <w:i/>
                <w:sz w:val="18"/>
                <w:szCs w:val="18"/>
                <w:lang w:val="fr-FR"/>
                <w:rPrChange w:id="738" w:author="pc" w:date="2017-08-18T00:59:00Z">
                  <w:rPr>
                    <w:rFonts w:ascii="Arial" w:hAnsi="Arial" w:cs="Arial"/>
                    <w:sz w:val="18"/>
                    <w:szCs w:val="18"/>
                    <w:lang w:val="fr-FR"/>
                  </w:rPr>
                </w:rPrChange>
              </w:rPr>
            </w:pPr>
            <w:ins w:id="739" w:author="pc" w:date="2017-08-18T00:59:00Z">
              <w:r w:rsidRPr="001B0B15">
                <w:rPr>
                  <w:rFonts w:ascii="Arial" w:hAnsi="Arial" w:cs="Arial"/>
                  <w:i/>
                  <w:sz w:val="18"/>
                  <w:szCs w:val="18"/>
                  <w:lang w:val="fr-FR"/>
                  <w:rPrChange w:id="740" w:author="pc" w:date="2017-08-18T00:59:00Z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rPrChange>
                </w:rPr>
                <w:t>SI MOINS DE 5 MOIS ► D2</w:t>
              </w:r>
            </w:ins>
            <w:ins w:id="741" w:author="pc" w:date="2017-08-18T01:00:00Z">
              <w:r>
                <w:rPr>
                  <w:rFonts w:ascii="Arial" w:hAnsi="Arial" w:cs="Arial"/>
                  <w:i/>
                  <w:sz w:val="18"/>
                  <w:szCs w:val="18"/>
                  <w:lang w:val="fr-FR"/>
                </w:rPr>
                <w:t>5</w:t>
              </w:r>
            </w:ins>
          </w:p>
        </w:tc>
        <w:tc>
          <w:tcPr>
            <w:tcW w:w="1176" w:type="dxa"/>
            <w:noWrap/>
            <w:hideMark/>
            <w:tcPrChange w:id="742" w:author="pc" w:date="2017-08-18T00:56:00Z">
              <w:tcPr>
                <w:tcW w:w="1176" w:type="dxa"/>
                <w:noWrap/>
                <w:hideMark/>
              </w:tcPr>
            </w:tcPrChange>
          </w:tcPr>
          <w:p w14:paraId="6319CA3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743" w:author="pc" w:date="2017-08-18T00:56:00Z">
              <w:tcPr>
                <w:tcW w:w="1522" w:type="dxa"/>
                <w:noWrap/>
                <w:hideMark/>
              </w:tcPr>
            </w:tcPrChange>
          </w:tcPr>
          <w:p w14:paraId="6F70A26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744" w:author="pc" w:date="2017-08-18T00:56:00Z">
              <w:tcPr>
                <w:tcW w:w="1352" w:type="dxa"/>
                <w:noWrap/>
                <w:hideMark/>
              </w:tcPr>
            </w:tcPrChange>
          </w:tcPr>
          <w:p w14:paraId="4F127F1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745" w:author="pc" w:date="2017-08-18T00:56:00Z">
              <w:tcPr>
                <w:tcW w:w="1352" w:type="dxa"/>
                <w:noWrap/>
                <w:hideMark/>
              </w:tcPr>
            </w:tcPrChange>
          </w:tcPr>
          <w:p w14:paraId="13A2680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746" w:author="pc" w:date="2017-08-18T00:56:00Z">
              <w:tcPr>
                <w:tcW w:w="1333" w:type="dxa"/>
                <w:noWrap/>
                <w:hideMark/>
              </w:tcPr>
            </w:tcPrChange>
          </w:tcPr>
          <w:p w14:paraId="587CAF4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747" w:author="pc" w:date="2017-08-18T00:56:00Z">
              <w:tcPr>
                <w:tcW w:w="1447" w:type="dxa"/>
                <w:noWrap/>
                <w:hideMark/>
              </w:tcPr>
            </w:tcPrChange>
          </w:tcPr>
          <w:p w14:paraId="425C0FA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748" w:author="pc" w:date="2017-08-18T00:56:00Z">
              <w:tcPr>
                <w:tcW w:w="1409" w:type="dxa"/>
                <w:noWrap/>
                <w:hideMark/>
              </w:tcPr>
            </w:tcPrChange>
          </w:tcPr>
          <w:p w14:paraId="60D0641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749" w:author="pc" w:date="2017-08-18T00:56:00Z">
              <w:tcPr>
                <w:tcW w:w="1145" w:type="dxa"/>
                <w:noWrap/>
                <w:hideMark/>
              </w:tcPr>
            </w:tcPrChange>
          </w:tcPr>
          <w:p w14:paraId="359D711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0414575B" w14:textId="77777777" w:rsidTr="001B0B15">
        <w:trPr>
          <w:trHeight w:val="3900"/>
          <w:trPrChange w:id="750" w:author="pc" w:date="2017-08-18T00:56:00Z">
            <w:trPr>
              <w:trHeight w:val="3900"/>
            </w:trPr>
          </w:trPrChange>
        </w:trPr>
        <w:tc>
          <w:tcPr>
            <w:tcW w:w="846" w:type="dxa"/>
            <w:noWrap/>
            <w:hideMark/>
            <w:tcPrChange w:id="751" w:author="pc" w:date="2017-08-18T00:56:00Z">
              <w:tcPr>
                <w:tcW w:w="1145" w:type="dxa"/>
                <w:noWrap/>
                <w:hideMark/>
              </w:tcPr>
            </w:tcPrChange>
          </w:tcPr>
          <w:p w14:paraId="063A754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lastRenderedPageBreak/>
              <w:t>D24</w:t>
            </w:r>
          </w:p>
        </w:tc>
        <w:tc>
          <w:tcPr>
            <w:tcW w:w="2410" w:type="dxa"/>
            <w:hideMark/>
            <w:tcPrChange w:id="752" w:author="pc" w:date="2017-08-18T00:56:00Z">
              <w:tcPr>
                <w:tcW w:w="2111" w:type="dxa"/>
                <w:hideMark/>
              </w:tcPr>
            </w:tcPrChange>
          </w:tcPr>
          <w:p w14:paraId="0BB2E1F8" w14:textId="36A67663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Pourquoi l'entreprise n'a-t-elle pas fonctionné tout le temps au cours de la saison </w:t>
            </w:r>
            <w:del w:id="753" w:author="pc" w:date="2017-08-18T01:00:00Z">
              <w:r w:rsidRPr="007F1328" w:rsidDel="001B0B15">
                <w:rPr>
                  <w:rFonts w:ascii="Arial" w:hAnsi="Arial" w:cs="Arial"/>
                  <w:sz w:val="18"/>
                  <w:szCs w:val="18"/>
                  <w:lang w:val="fr-FR"/>
                </w:rPr>
                <w:delText>agricole  passée</w:delText>
              </w:r>
            </w:del>
            <w:ins w:id="754" w:author="pc" w:date="2017-08-18T01:00:00Z">
              <w:r w:rsidR="001B0B15" w:rsidRPr="007F1328">
                <w:rPr>
                  <w:rFonts w:ascii="Arial" w:hAnsi="Arial" w:cs="Arial"/>
                  <w:sz w:val="18"/>
                  <w:szCs w:val="18"/>
                  <w:lang w:val="fr-FR"/>
                </w:rPr>
                <w:t>agricole passée</w:t>
              </w:r>
            </w:ins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 ?                           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1. Faillite      2.  Activité saisonnière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>3. Manque de main d’œuvre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>4. Manque de matières 1ères/ PT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>5. Créée au cours de l’année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>6. Fermée pour non paiement d’impôt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br/>
              <w:t xml:space="preserve"> 7. Autres</w:t>
            </w:r>
            <w:r w:rsidR="00B21786"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 (</w:t>
            </w:r>
            <w:del w:id="755" w:author="pc" w:date="2017-08-18T01:00:00Z">
              <w:r w:rsidR="00B21786" w:rsidRPr="007F1328" w:rsidDel="001B0B15">
                <w:rPr>
                  <w:rFonts w:ascii="Arial" w:hAnsi="Arial" w:cs="Arial"/>
                  <w:i/>
                  <w:sz w:val="18"/>
                  <w:szCs w:val="18"/>
                  <w:lang w:val="fr-FR"/>
                </w:rPr>
                <w:delText>precisez</w:delText>
              </w:r>
            </w:del>
            <w:ins w:id="756" w:author="pc" w:date="2017-08-18T01:00:00Z">
              <w:r w:rsidR="001B0B15" w:rsidRPr="007F1328">
                <w:rPr>
                  <w:rFonts w:ascii="Arial" w:hAnsi="Arial" w:cs="Arial"/>
                  <w:i/>
                  <w:sz w:val="18"/>
                  <w:szCs w:val="18"/>
                  <w:lang w:val="fr-FR"/>
                </w:rPr>
                <w:t>précisez</w:t>
              </w:r>
            </w:ins>
            <w:r w:rsidR="00B21786"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)</w:t>
            </w:r>
          </w:p>
        </w:tc>
        <w:tc>
          <w:tcPr>
            <w:tcW w:w="1176" w:type="dxa"/>
            <w:noWrap/>
            <w:hideMark/>
            <w:tcPrChange w:id="757" w:author="pc" w:date="2017-08-18T00:56:00Z">
              <w:tcPr>
                <w:tcW w:w="1176" w:type="dxa"/>
                <w:noWrap/>
                <w:hideMark/>
              </w:tcPr>
            </w:tcPrChange>
          </w:tcPr>
          <w:p w14:paraId="6893962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758" w:author="pc" w:date="2017-08-18T00:56:00Z">
              <w:tcPr>
                <w:tcW w:w="1522" w:type="dxa"/>
                <w:noWrap/>
                <w:hideMark/>
              </w:tcPr>
            </w:tcPrChange>
          </w:tcPr>
          <w:p w14:paraId="00F40C5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759" w:author="pc" w:date="2017-08-18T00:56:00Z">
              <w:tcPr>
                <w:tcW w:w="1352" w:type="dxa"/>
                <w:noWrap/>
                <w:hideMark/>
              </w:tcPr>
            </w:tcPrChange>
          </w:tcPr>
          <w:p w14:paraId="2D8A4BF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760" w:author="pc" w:date="2017-08-18T00:56:00Z">
              <w:tcPr>
                <w:tcW w:w="1352" w:type="dxa"/>
                <w:noWrap/>
                <w:hideMark/>
              </w:tcPr>
            </w:tcPrChange>
          </w:tcPr>
          <w:p w14:paraId="2D90D47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761" w:author="pc" w:date="2017-08-18T00:56:00Z">
              <w:tcPr>
                <w:tcW w:w="1333" w:type="dxa"/>
                <w:noWrap/>
                <w:hideMark/>
              </w:tcPr>
            </w:tcPrChange>
          </w:tcPr>
          <w:p w14:paraId="2834A6A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762" w:author="pc" w:date="2017-08-18T00:56:00Z">
              <w:tcPr>
                <w:tcW w:w="1447" w:type="dxa"/>
                <w:noWrap/>
                <w:hideMark/>
              </w:tcPr>
            </w:tcPrChange>
          </w:tcPr>
          <w:p w14:paraId="06E916D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763" w:author="pc" w:date="2017-08-18T00:56:00Z">
              <w:tcPr>
                <w:tcW w:w="1409" w:type="dxa"/>
                <w:noWrap/>
                <w:hideMark/>
              </w:tcPr>
            </w:tcPrChange>
          </w:tcPr>
          <w:p w14:paraId="371DF59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764" w:author="pc" w:date="2017-08-18T00:56:00Z">
              <w:tcPr>
                <w:tcW w:w="1145" w:type="dxa"/>
                <w:noWrap/>
                <w:hideMark/>
              </w:tcPr>
            </w:tcPrChange>
          </w:tcPr>
          <w:p w14:paraId="1364260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131A5980" w14:textId="77777777" w:rsidTr="001B0B15">
        <w:trPr>
          <w:trHeight w:val="900"/>
          <w:trPrChange w:id="765" w:author="pc" w:date="2017-08-18T00:56:00Z">
            <w:trPr>
              <w:trHeight w:val="900"/>
            </w:trPr>
          </w:trPrChange>
        </w:trPr>
        <w:tc>
          <w:tcPr>
            <w:tcW w:w="846" w:type="dxa"/>
            <w:noWrap/>
            <w:hideMark/>
            <w:tcPrChange w:id="766" w:author="pc" w:date="2017-08-18T00:56:00Z">
              <w:tcPr>
                <w:tcW w:w="1145" w:type="dxa"/>
                <w:noWrap/>
                <w:hideMark/>
              </w:tcPr>
            </w:tcPrChange>
          </w:tcPr>
          <w:p w14:paraId="1B67EBF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D25</w:t>
            </w:r>
          </w:p>
        </w:tc>
        <w:tc>
          <w:tcPr>
            <w:tcW w:w="2410" w:type="dxa"/>
            <w:hideMark/>
            <w:tcPrChange w:id="767" w:author="pc" w:date="2017-08-18T00:56:00Z">
              <w:tcPr>
                <w:tcW w:w="2111" w:type="dxa"/>
                <w:hideMark/>
              </w:tcPr>
            </w:tcPrChange>
          </w:tcPr>
          <w:p w14:paraId="68270D53" w14:textId="77777777" w:rsidR="0051281E" w:rsidRDefault="0051281E">
            <w:pPr>
              <w:rPr>
                <w:ins w:id="768" w:author="pc" w:date="2017-08-18T01:01:00Z"/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Combien de personnes travaillent de façon permanente dans l'entreprise</w:t>
            </w:r>
          </w:p>
          <w:p w14:paraId="475389E4" w14:textId="77777777" w:rsidR="001B0B15" w:rsidRDefault="001B0B15">
            <w:pPr>
              <w:rPr>
                <w:ins w:id="769" w:author="pc" w:date="2017-08-18T01:01:00Z"/>
                <w:rFonts w:ascii="Arial" w:hAnsi="Arial" w:cs="Arial"/>
                <w:sz w:val="18"/>
                <w:szCs w:val="18"/>
                <w:lang w:val="fr-FR"/>
              </w:rPr>
            </w:pPr>
          </w:p>
          <w:p w14:paraId="7CD53002" w14:textId="0166F949" w:rsidR="001B0B15" w:rsidRPr="007F1328" w:rsidRDefault="001B0B15" w:rsidP="001B0B1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770" w:author="pc" w:date="2017-08-18T01:01:00Z">
              <w:r w:rsidRPr="007E2E8C">
                <w:rPr>
                  <w:rFonts w:ascii="Arial" w:hAnsi="Arial" w:cs="Arial"/>
                  <w:i/>
                  <w:sz w:val="18"/>
                  <w:szCs w:val="18"/>
                  <w:lang w:val="fr-FR"/>
                </w:rPr>
                <w:t xml:space="preserve">SI </w:t>
              </w:r>
              <w:r>
                <w:rPr>
                  <w:rFonts w:ascii="Arial" w:hAnsi="Arial" w:cs="Arial"/>
                  <w:i/>
                  <w:sz w:val="18"/>
                  <w:szCs w:val="18"/>
                  <w:lang w:val="fr-FR"/>
                </w:rPr>
                <w:t xml:space="preserve">0 </w:t>
              </w:r>
              <w:r w:rsidRPr="007E2E8C">
                <w:rPr>
                  <w:rFonts w:ascii="Arial" w:hAnsi="Arial" w:cs="Arial"/>
                  <w:i/>
                  <w:sz w:val="18"/>
                  <w:szCs w:val="18"/>
                  <w:lang w:val="fr-FR"/>
                </w:rPr>
                <w:t>► D2</w:t>
              </w:r>
              <w:r>
                <w:rPr>
                  <w:rFonts w:ascii="Arial" w:hAnsi="Arial" w:cs="Arial"/>
                  <w:i/>
                  <w:sz w:val="18"/>
                  <w:szCs w:val="18"/>
                  <w:lang w:val="fr-FR"/>
                </w:rPr>
                <w:t>7</w:t>
              </w:r>
            </w:ins>
          </w:p>
        </w:tc>
        <w:tc>
          <w:tcPr>
            <w:tcW w:w="1176" w:type="dxa"/>
            <w:noWrap/>
            <w:hideMark/>
            <w:tcPrChange w:id="771" w:author="pc" w:date="2017-08-18T00:56:00Z">
              <w:tcPr>
                <w:tcW w:w="1176" w:type="dxa"/>
                <w:noWrap/>
                <w:hideMark/>
              </w:tcPr>
            </w:tcPrChange>
          </w:tcPr>
          <w:p w14:paraId="199FBA8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772" w:author="pc" w:date="2017-08-18T00:56:00Z">
              <w:tcPr>
                <w:tcW w:w="1522" w:type="dxa"/>
                <w:noWrap/>
                <w:hideMark/>
              </w:tcPr>
            </w:tcPrChange>
          </w:tcPr>
          <w:p w14:paraId="1FC3CC5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773" w:author="pc" w:date="2017-08-18T00:56:00Z">
              <w:tcPr>
                <w:tcW w:w="1352" w:type="dxa"/>
                <w:noWrap/>
                <w:hideMark/>
              </w:tcPr>
            </w:tcPrChange>
          </w:tcPr>
          <w:p w14:paraId="35833D1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774" w:author="pc" w:date="2017-08-18T00:56:00Z">
              <w:tcPr>
                <w:tcW w:w="1352" w:type="dxa"/>
                <w:noWrap/>
                <w:hideMark/>
              </w:tcPr>
            </w:tcPrChange>
          </w:tcPr>
          <w:p w14:paraId="06CC3FA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775" w:author="pc" w:date="2017-08-18T00:56:00Z">
              <w:tcPr>
                <w:tcW w:w="1333" w:type="dxa"/>
                <w:noWrap/>
                <w:hideMark/>
              </w:tcPr>
            </w:tcPrChange>
          </w:tcPr>
          <w:p w14:paraId="64B2B36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776" w:author="pc" w:date="2017-08-18T00:56:00Z">
              <w:tcPr>
                <w:tcW w:w="1447" w:type="dxa"/>
                <w:noWrap/>
                <w:hideMark/>
              </w:tcPr>
            </w:tcPrChange>
          </w:tcPr>
          <w:p w14:paraId="36991FB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777" w:author="pc" w:date="2017-08-18T00:56:00Z">
              <w:tcPr>
                <w:tcW w:w="1409" w:type="dxa"/>
                <w:noWrap/>
                <w:hideMark/>
              </w:tcPr>
            </w:tcPrChange>
          </w:tcPr>
          <w:p w14:paraId="2B62197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778" w:author="pc" w:date="2017-08-18T00:56:00Z">
              <w:tcPr>
                <w:tcW w:w="1145" w:type="dxa"/>
                <w:noWrap/>
                <w:hideMark/>
              </w:tcPr>
            </w:tcPrChange>
          </w:tcPr>
          <w:p w14:paraId="6D77418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68D68795" w14:textId="77777777" w:rsidTr="001B0B15">
        <w:trPr>
          <w:trHeight w:val="600"/>
          <w:trPrChange w:id="779" w:author="pc" w:date="2017-08-18T00:56:00Z">
            <w:trPr>
              <w:trHeight w:val="600"/>
            </w:trPr>
          </w:trPrChange>
        </w:trPr>
        <w:tc>
          <w:tcPr>
            <w:tcW w:w="846" w:type="dxa"/>
            <w:noWrap/>
            <w:hideMark/>
            <w:tcPrChange w:id="780" w:author="pc" w:date="2017-08-18T00:56:00Z">
              <w:tcPr>
                <w:tcW w:w="1145" w:type="dxa"/>
                <w:noWrap/>
                <w:hideMark/>
              </w:tcPr>
            </w:tcPrChange>
          </w:tcPr>
          <w:p w14:paraId="74E83B7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D26</w:t>
            </w:r>
          </w:p>
        </w:tc>
        <w:tc>
          <w:tcPr>
            <w:tcW w:w="2410" w:type="dxa"/>
            <w:hideMark/>
            <w:tcPrChange w:id="781" w:author="pc" w:date="2017-08-18T00:56:00Z">
              <w:tcPr>
                <w:tcW w:w="2111" w:type="dxa"/>
                <w:hideMark/>
              </w:tcPr>
            </w:tcPrChange>
          </w:tcPr>
          <w:p w14:paraId="0C3E5EB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parmi eux combien sont membre du ménage</w:t>
            </w:r>
          </w:p>
        </w:tc>
        <w:tc>
          <w:tcPr>
            <w:tcW w:w="1176" w:type="dxa"/>
            <w:noWrap/>
            <w:hideMark/>
            <w:tcPrChange w:id="782" w:author="pc" w:date="2017-08-18T00:56:00Z">
              <w:tcPr>
                <w:tcW w:w="1176" w:type="dxa"/>
                <w:noWrap/>
                <w:hideMark/>
              </w:tcPr>
            </w:tcPrChange>
          </w:tcPr>
          <w:p w14:paraId="4FC51AC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783" w:author="pc" w:date="2017-08-18T00:56:00Z">
              <w:tcPr>
                <w:tcW w:w="1522" w:type="dxa"/>
                <w:noWrap/>
                <w:hideMark/>
              </w:tcPr>
            </w:tcPrChange>
          </w:tcPr>
          <w:p w14:paraId="57A02A6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784" w:author="pc" w:date="2017-08-18T00:56:00Z">
              <w:tcPr>
                <w:tcW w:w="1352" w:type="dxa"/>
                <w:noWrap/>
                <w:hideMark/>
              </w:tcPr>
            </w:tcPrChange>
          </w:tcPr>
          <w:p w14:paraId="368714B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785" w:author="pc" w:date="2017-08-18T00:56:00Z">
              <w:tcPr>
                <w:tcW w:w="1352" w:type="dxa"/>
                <w:noWrap/>
                <w:hideMark/>
              </w:tcPr>
            </w:tcPrChange>
          </w:tcPr>
          <w:p w14:paraId="7732C13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786" w:author="pc" w:date="2017-08-18T00:56:00Z">
              <w:tcPr>
                <w:tcW w:w="1333" w:type="dxa"/>
                <w:noWrap/>
                <w:hideMark/>
              </w:tcPr>
            </w:tcPrChange>
          </w:tcPr>
          <w:p w14:paraId="712C3EA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787" w:author="pc" w:date="2017-08-18T00:56:00Z">
              <w:tcPr>
                <w:tcW w:w="1447" w:type="dxa"/>
                <w:noWrap/>
                <w:hideMark/>
              </w:tcPr>
            </w:tcPrChange>
          </w:tcPr>
          <w:p w14:paraId="496CE33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788" w:author="pc" w:date="2017-08-18T00:56:00Z">
              <w:tcPr>
                <w:tcW w:w="1409" w:type="dxa"/>
                <w:noWrap/>
                <w:hideMark/>
              </w:tcPr>
            </w:tcPrChange>
          </w:tcPr>
          <w:p w14:paraId="715483C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789" w:author="pc" w:date="2017-08-18T00:56:00Z">
              <w:tcPr>
                <w:tcW w:w="1145" w:type="dxa"/>
                <w:noWrap/>
                <w:hideMark/>
              </w:tcPr>
            </w:tcPrChange>
          </w:tcPr>
          <w:p w14:paraId="52502CE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0DD65C1B" w14:textId="77777777" w:rsidTr="001B0B15">
        <w:trPr>
          <w:trHeight w:val="900"/>
          <w:trPrChange w:id="790" w:author="pc" w:date="2017-08-18T00:56:00Z">
            <w:trPr>
              <w:trHeight w:val="900"/>
            </w:trPr>
          </w:trPrChange>
        </w:trPr>
        <w:tc>
          <w:tcPr>
            <w:tcW w:w="846" w:type="dxa"/>
            <w:noWrap/>
            <w:hideMark/>
            <w:tcPrChange w:id="791" w:author="pc" w:date="2017-08-18T00:56:00Z">
              <w:tcPr>
                <w:tcW w:w="1145" w:type="dxa"/>
                <w:noWrap/>
                <w:hideMark/>
              </w:tcPr>
            </w:tcPrChange>
          </w:tcPr>
          <w:p w14:paraId="091C42C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D27</w:t>
            </w:r>
          </w:p>
        </w:tc>
        <w:tc>
          <w:tcPr>
            <w:tcW w:w="2410" w:type="dxa"/>
            <w:hideMark/>
            <w:tcPrChange w:id="792" w:author="pc" w:date="2017-08-18T00:56:00Z">
              <w:tcPr>
                <w:tcW w:w="2111" w:type="dxa"/>
                <w:hideMark/>
              </w:tcPr>
            </w:tcPrChange>
          </w:tcPr>
          <w:p w14:paraId="7D611865" w14:textId="77777777" w:rsidR="0051281E" w:rsidRDefault="0051281E">
            <w:pPr>
              <w:rPr>
                <w:ins w:id="793" w:author="pc" w:date="2017-08-18T01:01:00Z"/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Combien de personnes travaillent de façon temporaire dans l'entreprise</w:t>
            </w:r>
          </w:p>
          <w:p w14:paraId="773E6CBC" w14:textId="77777777" w:rsidR="001B0B15" w:rsidRDefault="001B0B15">
            <w:pPr>
              <w:rPr>
                <w:ins w:id="794" w:author="pc" w:date="2017-08-18T01:01:00Z"/>
                <w:rFonts w:ascii="Arial" w:hAnsi="Arial" w:cs="Arial"/>
                <w:sz w:val="18"/>
                <w:szCs w:val="18"/>
                <w:lang w:val="fr-FR"/>
              </w:rPr>
            </w:pPr>
          </w:p>
          <w:p w14:paraId="1C3AE2D4" w14:textId="2ACB2F4D" w:rsidR="001B0B15" w:rsidRPr="007F1328" w:rsidRDefault="001B0B15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ins w:id="795" w:author="pc" w:date="2017-08-18T01:01:00Z">
              <w:r w:rsidRPr="007E2E8C">
                <w:rPr>
                  <w:rFonts w:ascii="Arial" w:hAnsi="Arial" w:cs="Arial"/>
                  <w:i/>
                  <w:sz w:val="18"/>
                  <w:szCs w:val="18"/>
                  <w:lang w:val="fr-FR"/>
                </w:rPr>
                <w:t xml:space="preserve">SI </w:t>
              </w:r>
              <w:r>
                <w:rPr>
                  <w:rFonts w:ascii="Arial" w:hAnsi="Arial" w:cs="Arial"/>
                  <w:i/>
                  <w:sz w:val="18"/>
                  <w:szCs w:val="18"/>
                  <w:lang w:val="fr-FR"/>
                </w:rPr>
                <w:t xml:space="preserve">0 </w:t>
              </w:r>
              <w:r w:rsidRPr="007E2E8C">
                <w:rPr>
                  <w:rFonts w:ascii="Arial" w:hAnsi="Arial" w:cs="Arial"/>
                  <w:i/>
                  <w:sz w:val="18"/>
                  <w:szCs w:val="18"/>
                  <w:lang w:val="fr-FR"/>
                </w:rPr>
                <w:t>► D2</w:t>
              </w:r>
              <w:r>
                <w:rPr>
                  <w:rFonts w:ascii="Arial" w:hAnsi="Arial" w:cs="Arial"/>
                  <w:i/>
                  <w:sz w:val="18"/>
                  <w:szCs w:val="18"/>
                  <w:lang w:val="fr-FR"/>
                </w:rPr>
                <w:t>9</w:t>
              </w:r>
            </w:ins>
          </w:p>
        </w:tc>
        <w:tc>
          <w:tcPr>
            <w:tcW w:w="1176" w:type="dxa"/>
            <w:noWrap/>
            <w:hideMark/>
            <w:tcPrChange w:id="796" w:author="pc" w:date="2017-08-18T00:56:00Z">
              <w:tcPr>
                <w:tcW w:w="1176" w:type="dxa"/>
                <w:noWrap/>
                <w:hideMark/>
              </w:tcPr>
            </w:tcPrChange>
          </w:tcPr>
          <w:p w14:paraId="1A1C8F4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797" w:author="pc" w:date="2017-08-18T00:56:00Z">
              <w:tcPr>
                <w:tcW w:w="1522" w:type="dxa"/>
                <w:noWrap/>
                <w:hideMark/>
              </w:tcPr>
            </w:tcPrChange>
          </w:tcPr>
          <w:p w14:paraId="54B1230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798" w:author="pc" w:date="2017-08-18T00:56:00Z">
              <w:tcPr>
                <w:tcW w:w="1352" w:type="dxa"/>
                <w:noWrap/>
                <w:hideMark/>
              </w:tcPr>
            </w:tcPrChange>
          </w:tcPr>
          <w:p w14:paraId="2A98CE8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799" w:author="pc" w:date="2017-08-18T00:56:00Z">
              <w:tcPr>
                <w:tcW w:w="1352" w:type="dxa"/>
                <w:noWrap/>
                <w:hideMark/>
              </w:tcPr>
            </w:tcPrChange>
          </w:tcPr>
          <w:p w14:paraId="43370F5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800" w:author="pc" w:date="2017-08-18T00:56:00Z">
              <w:tcPr>
                <w:tcW w:w="1333" w:type="dxa"/>
                <w:noWrap/>
                <w:hideMark/>
              </w:tcPr>
            </w:tcPrChange>
          </w:tcPr>
          <w:p w14:paraId="32546CB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801" w:author="pc" w:date="2017-08-18T00:56:00Z">
              <w:tcPr>
                <w:tcW w:w="1447" w:type="dxa"/>
                <w:noWrap/>
                <w:hideMark/>
              </w:tcPr>
            </w:tcPrChange>
          </w:tcPr>
          <w:p w14:paraId="6BDADEA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802" w:author="pc" w:date="2017-08-18T00:56:00Z">
              <w:tcPr>
                <w:tcW w:w="1409" w:type="dxa"/>
                <w:noWrap/>
                <w:hideMark/>
              </w:tcPr>
            </w:tcPrChange>
          </w:tcPr>
          <w:p w14:paraId="469D6FE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803" w:author="pc" w:date="2017-08-18T00:56:00Z">
              <w:tcPr>
                <w:tcW w:w="1145" w:type="dxa"/>
                <w:noWrap/>
                <w:hideMark/>
              </w:tcPr>
            </w:tcPrChange>
          </w:tcPr>
          <w:p w14:paraId="20DB083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39DA3761" w14:textId="77777777" w:rsidTr="001B0B15">
        <w:trPr>
          <w:trHeight w:val="600"/>
          <w:trPrChange w:id="804" w:author="pc" w:date="2017-08-18T00:56:00Z">
            <w:trPr>
              <w:trHeight w:val="600"/>
            </w:trPr>
          </w:trPrChange>
        </w:trPr>
        <w:tc>
          <w:tcPr>
            <w:tcW w:w="846" w:type="dxa"/>
            <w:noWrap/>
            <w:hideMark/>
            <w:tcPrChange w:id="805" w:author="pc" w:date="2017-08-18T00:56:00Z">
              <w:tcPr>
                <w:tcW w:w="1145" w:type="dxa"/>
                <w:noWrap/>
                <w:hideMark/>
              </w:tcPr>
            </w:tcPrChange>
          </w:tcPr>
          <w:p w14:paraId="7398278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D28</w:t>
            </w:r>
          </w:p>
        </w:tc>
        <w:tc>
          <w:tcPr>
            <w:tcW w:w="2410" w:type="dxa"/>
            <w:hideMark/>
            <w:tcPrChange w:id="806" w:author="pc" w:date="2017-08-18T00:56:00Z">
              <w:tcPr>
                <w:tcW w:w="2111" w:type="dxa"/>
                <w:hideMark/>
              </w:tcPr>
            </w:tcPrChange>
          </w:tcPr>
          <w:p w14:paraId="2F31A7A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parmi eux combien sont membre du ménage</w:t>
            </w:r>
          </w:p>
        </w:tc>
        <w:tc>
          <w:tcPr>
            <w:tcW w:w="1176" w:type="dxa"/>
            <w:noWrap/>
            <w:hideMark/>
            <w:tcPrChange w:id="807" w:author="pc" w:date="2017-08-18T00:56:00Z">
              <w:tcPr>
                <w:tcW w:w="1176" w:type="dxa"/>
                <w:noWrap/>
                <w:hideMark/>
              </w:tcPr>
            </w:tcPrChange>
          </w:tcPr>
          <w:p w14:paraId="1EF9BFA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808" w:author="pc" w:date="2017-08-18T00:56:00Z">
              <w:tcPr>
                <w:tcW w:w="1522" w:type="dxa"/>
                <w:noWrap/>
                <w:hideMark/>
              </w:tcPr>
            </w:tcPrChange>
          </w:tcPr>
          <w:p w14:paraId="6E3A71E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809" w:author="pc" w:date="2017-08-18T00:56:00Z">
              <w:tcPr>
                <w:tcW w:w="1352" w:type="dxa"/>
                <w:noWrap/>
                <w:hideMark/>
              </w:tcPr>
            </w:tcPrChange>
          </w:tcPr>
          <w:p w14:paraId="532FF3D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810" w:author="pc" w:date="2017-08-18T00:56:00Z">
              <w:tcPr>
                <w:tcW w:w="1352" w:type="dxa"/>
                <w:noWrap/>
                <w:hideMark/>
              </w:tcPr>
            </w:tcPrChange>
          </w:tcPr>
          <w:p w14:paraId="71AA925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811" w:author="pc" w:date="2017-08-18T00:56:00Z">
              <w:tcPr>
                <w:tcW w:w="1333" w:type="dxa"/>
                <w:noWrap/>
                <w:hideMark/>
              </w:tcPr>
            </w:tcPrChange>
          </w:tcPr>
          <w:p w14:paraId="37BCEA8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812" w:author="pc" w:date="2017-08-18T00:56:00Z">
              <w:tcPr>
                <w:tcW w:w="1447" w:type="dxa"/>
                <w:noWrap/>
                <w:hideMark/>
              </w:tcPr>
            </w:tcPrChange>
          </w:tcPr>
          <w:p w14:paraId="657DE52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813" w:author="pc" w:date="2017-08-18T00:56:00Z">
              <w:tcPr>
                <w:tcW w:w="1409" w:type="dxa"/>
                <w:noWrap/>
                <w:hideMark/>
              </w:tcPr>
            </w:tcPrChange>
          </w:tcPr>
          <w:p w14:paraId="29CC03A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814" w:author="pc" w:date="2017-08-18T00:56:00Z">
              <w:tcPr>
                <w:tcW w:w="1145" w:type="dxa"/>
                <w:noWrap/>
                <w:hideMark/>
              </w:tcPr>
            </w:tcPrChange>
          </w:tcPr>
          <w:p w14:paraId="12B4B6E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4C7427BD" w14:textId="77777777" w:rsidTr="001B0B15">
        <w:trPr>
          <w:trHeight w:val="1200"/>
          <w:trPrChange w:id="815" w:author="pc" w:date="2017-08-18T00:56:00Z">
            <w:trPr>
              <w:trHeight w:val="1200"/>
            </w:trPr>
          </w:trPrChange>
        </w:trPr>
        <w:tc>
          <w:tcPr>
            <w:tcW w:w="846" w:type="dxa"/>
            <w:noWrap/>
            <w:hideMark/>
            <w:tcPrChange w:id="816" w:author="pc" w:date="2017-08-18T00:56:00Z">
              <w:tcPr>
                <w:tcW w:w="1145" w:type="dxa"/>
                <w:noWrap/>
                <w:hideMark/>
              </w:tcPr>
            </w:tcPrChange>
          </w:tcPr>
          <w:p w14:paraId="038B4E3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D29</w:t>
            </w:r>
          </w:p>
        </w:tc>
        <w:tc>
          <w:tcPr>
            <w:tcW w:w="2410" w:type="dxa"/>
            <w:hideMark/>
            <w:tcPrChange w:id="817" w:author="pc" w:date="2017-08-18T00:56:00Z">
              <w:tcPr>
                <w:tcW w:w="2111" w:type="dxa"/>
                <w:hideMark/>
              </w:tcPr>
            </w:tcPrChange>
          </w:tcPr>
          <w:p w14:paraId="1243925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Quel est le montant obtenu sur la revente de marchandises achetées et revendues en l'état au cours des 30 derniers jours? </w:t>
            </w:r>
          </w:p>
        </w:tc>
        <w:tc>
          <w:tcPr>
            <w:tcW w:w="1176" w:type="dxa"/>
            <w:noWrap/>
            <w:hideMark/>
            <w:tcPrChange w:id="818" w:author="pc" w:date="2017-08-18T00:56:00Z">
              <w:tcPr>
                <w:tcW w:w="1176" w:type="dxa"/>
                <w:noWrap/>
                <w:hideMark/>
              </w:tcPr>
            </w:tcPrChange>
          </w:tcPr>
          <w:p w14:paraId="45527DC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819" w:author="pc" w:date="2017-08-18T00:56:00Z">
              <w:tcPr>
                <w:tcW w:w="1522" w:type="dxa"/>
                <w:noWrap/>
                <w:hideMark/>
              </w:tcPr>
            </w:tcPrChange>
          </w:tcPr>
          <w:p w14:paraId="08AF470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820" w:author="pc" w:date="2017-08-18T00:56:00Z">
              <w:tcPr>
                <w:tcW w:w="1352" w:type="dxa"/>
                <w:noWrap/>
                <w:hideMark/>
              </w:tcPr>
            </w:tcPrChange>
          </w:tcPr>
          <w:p w14:paraId="4743CEC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821" w:author="pc" w:date="2017-08-18T00:56:00Z">
              <w:tcPr>
                <w:tcW w:w="1352" w:type="dxa"/>
                <w:noWrap/>
                <w:hideMark/>
              </w:tcPr>
            </w:tcPrChange>
          </w:tcPr>
          <w:p w14:paraId="0F61555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822" w:author="pc" w:date="2017-08-18T00:56:00Z">
              <w:tcPr>
                <w:tcW w:w="1333" w:type="dxa"/>
                <w:noWrap/>
                <w:hideMark/>
              </w:tcPr>
            </w:tcPrChange>
          </w:tcPr>
          <w:p w14:paraId="2414577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823" w:author="pc" w:date="2017-08-18T00:56:00Z">
              <w:tcPr>
                <w:tcW w:w="1447" w:type="dxa"/>
                <w:noWrap/>
                <w:hideMark/>
              </w:tcPr>
            </w:tcPrChange>
          </w:tcPr>
          <w:p w14:paraId="3B6BDD5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824" w:author="pc" w:date="2017-08-18T00:56:00Z">
              <w:tcPr>
                <w:tcW w:w="1409" w:type="dxa"/>
                <w:noWrap/>
                <w:hideMark/>
              </w:tcPr>
            </w:tcPrChange>
          </w:tcPr>
          <w:p w14:paraId="341781D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825" w:author="pc" w:date="2017-08-18T00:56:00Z">
              <w:tcPr>
                <w:tcW w:w="1145" w:type="dxa"/>
                <w:noWrap/>
                <w:hideMark/>
              </w:tcPr>
            </w:tcPrChange>
          </w:tcPr>
          <w:p w14:paraId="04DDCFA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4CAEC8A6" w14:textId="77777777" w:rsidTr="001B0B15">
        <w:trPr>
          <w:trHeight w:val="1200"/>
          <w:trPrChange w:id="826" w:author="pc" w:date="2017-08-18T00:56:00Z">
            <w:trPr>
              <w:trHeight w:val="1200"/>
            </w:trPr>
          </w:trPrChange>
        </w:trPr>
        <w:tc>
          <w:tcPr>
            <w:tcW w:w="846" w:type="dxa"/>
            <w:noWrap/>
            <w:hideMark/>
            <w:tcPrChange w:id="827" w:author="pc" w:date="2017-08-18T00:56:00Z">
              <w:tcPr>
                <w:tcW w:w="1145" w:type="dxa"/>
                <w:noWrap/>
                <w:hideMark/>
              </w:tcPr>
            </w:tcPrChange>
          </w:tcPr>
          <w:p w14:paraId="1F2550F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lastRenderedPageBreak/>
              <w:t>D30</w:t>
            </w:r>
          </w:p>
        </w:tc>
        <w:tc>
          <w:tcPr>
            <w:tcW w:w="2410" w:type="dxa"/>
            <w:hideMark/>
            <w:tcPrChange w:id="828" w:author="pc" w:date="2017-08-18T00:56:00Z">
              <w:tcPr>
                <w:tcW w:w="2111" w:type="dxa"/>
                <w:hideMark/>
              </w:tcPr>
            </w:tcPrChange>
          </w:tcPr>
          <w:p w14:paraId="75A0866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Quel est le montant obtenu sur la vente de produits transformés par l'entreprise au cours des 30 derniers jours? </w:t>
            </w:r>
          </w:p>
        </w:tc>
        <w:tc>
          <w:tcPr>
            <w:tcW w:w="1176" w:type="dxa"/>
            <w:noWrap/>
            <w:hideMark/>
            <w:tcPrChange w:id="829" w:author="pc" w:date="2017-08-18T00:56:00Z">
              <w:tcPr>
                <w:tcW w:w="1176" w:type="dxa"/>
                <w:noWrap/>
                <w:hideMark/>
              </w:tcPr>
            </w:tcPrChange>
          </w:tcPr>
          <w:p w14:paraId="2A51C3E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830" w:author="pc" w:date="2017-08-18T00:56:00Z">
              <w:tcPr>
                <w:tcW w:w="1522" w:type="dxa"/>
                <w:noWrap/>
                <w:hideMark/>
              </w:tcPr>
            </w:tcPrChange>
          </w:tcPr>
          <w:p w14:paraId="1DD4AF9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831" w:author="pc" w:date="2017-08-18T00:56:00Z">
              <w:tcPr>
                <w:tcW w:w="1352" w:type="dxa"/>
                <w:noWrap/>
                <w:hideMark/>
              </w:tcPr>
            </w:tcPrChange>
          </w:tcPr>
          <w:p w14:paraId="0361CCD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832" w:author="pc" w:date="2017-08-18T00:56:00Z">
              <w:tcPr>
                <w:tcW w:w="1352" w:type="dxa"/>
                <w:noWrap/>
                <w:hideMark/>
              </w:tcPr>
            </w:tcPrChange>
          </w:tcPr>
          <w:p w14:paraId="59FC0D6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833" w:author="pc" w:date="2017-08-18T00:56:00Z">
              <w:tcPr>
                <w:tcW w:w="1333" w:type="dxa"/>
                <w:noWrap/>
                <w:hideMark/>
              </w:tcPr>
            </w:tcPrChange>
          </w:tcPr>
          <w:p w14:paraId="359BE6B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834" w:author="pc" w:date="2017-08-18T00:56:00Z">
              <w:tcPr>
                <w:tcW w:w="1447" w:type="dxa"/>
                <w:noWrap/>
                <w:hideMark/>
              </w:tcPr>
            </w:tcPrChange>
          </w:tcPr>
          <w:p w14:paraId="38EEC55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835" w:author="pc" w:date="2017-08-18T00:56:00Z">
              <w:tcPr>
                <w:tcW w:w="1409" w:type="dxa"/>
                <w:noWrap/>
                <w:hideMark/>
              </w:tcPr>
            </w:tcPrChange>
          </w:tcPr>
          <w:p w14:paraId="3B15395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836" w:author="pc" w:date="2017-08-18T00:56:00Z">
              <w:tcPr>
                <w:tcW w:w="1145" w:type="dxa"/>
                <w:noWrap/>
                <w:hideMark/>
              </w:tcPr>
            </w:tcPrChange>
          </w:tcPr>
          <w:p w14:paraId="3845112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4661C982" w14:textId="77777777" w:rsidTr="001B0B15">
        <w:trPr>
          <w:trHeight w:val="1200"/>
          <w:trPrChange w:id="837" w:author="pc" w:date="2017-08-18T00:56:00Z">
            <w:trPr>
              <w:trHeight w:val="1200"/>
            </w:trPr>
          </w:trPrChange>
        </w:trPr>
        <w:tc>
          <w:tcPr>
            <w:tcW w:w="846" w:type="dxa"/>
            <w:noWrap/>
            <w:hideMark/>
            <w:tcPrChange w:id="838" w:author="pc" w:date="2017-08-18T00:56:00Z">
              <w:tcPr>
                <w:tcW w:w="1145" w:type="dxa"/>
                <w:noWrap/>
                <w:hideMark/>
              </w:tcPr>
            </w:tcPrChange>
          </w:tcPr>
          <w:p w14:paraId="685461D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D31</w:t>
            </w:r>
          </w:p>
        </w:tc>
        <w:tc>
          <w:tcPr>
            <w:tcW w:w="2410" w:type="dxa"/>
            <w:hideMark/>
            <w:tcPrChange w:id="839" w:author="pc" w:date="2017-08-18T00:56:00Z">
              <w:tcPr>
                <w:tcW w:w="2111" w:type="dxa"/>
                <w:hideMark/>
              </w:tcPr>
            </w:tcPrChange>
          </w:tcPr>
          <w:p w14:paraId="083A77A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Quel est le montant obtenu sur les services rendus par l'entreprise au cours des 30 derniers jours ? </w:t>
            </w:r>
          </w:p>
        </w:tc>
        <w:tc>
          <w:tcPr>
            <w:tcW w:w="1176" w:type="dxa"/>
            <w:noWrap/>
            <w:hideMark/>
            <w:tcPrChange w:id="840" w:author="pc" w:date="2017-08-18T00:56:00Z">
              <w:tcPr>
                <w:tcW w:w="1176" w:type="dxa"/>
                <w:noWrap/>
                <w:hideMark/>
              </w:tcPr>
            </w:tcPrChange>
          </w:tcPr>
          <w:p w14:paraId="460C455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841" w:author="pc" w:date="2017-08-18T00:56:00Z">
              <w:tcPr>
                <w:tcW w:w="1522" w:type="dxa"/>
                <w:noWrap/>
                <w:hideMark/>
              </w:tcPr>
            </w:tcPrChange>
          </w:tcPr>
          <w:p w14:paraId="5FCDCD8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842" w:author="pc" w:date="2017-08-18T00:56:00Z">
              <w:tcPr>
                <w:tcW w:w="1352" w:type="dxa"/>
                <w:noWrap/>
                <w:hideMark/>
              </w:tcPr>
            </w:tcPrChange>
          </w:tcPr>
          <w:p w14:paraId="7551F46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843" w:author="pc" w:date="2017-08-18T00:56:00Z">
              <w:tcPr>
                <w:tcW w:w="1352" w:type="dxa"/>
                <w:noWrap/>
                <w:hideMark/>
              </w:tcPr>
            </w:tcPrChange>
          </w:tcPr>
          <w:p w14:paraId="641AF1A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844" w:author="pc" w:date="2017-08-18T00:56:00Z">
              <w:tcPr>
                <w:tcW w:w="1333" w:type="dxa"/>
                <w:noWrap/>
                <w:hideMark/>
              </w:tcPr>
            </w:tcPrChange>
          </w:tcPr>
          <w:p w14:paraId="78B4AD6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845" w:author="pc" w:date="2017-08-18T00:56:00Z">
              <w:tcPr>
                <w:tcW w:w="1447" w:type="dxa"/>
                <w:noWrap/>
                <w:hideMark/>
              </w:tcPr>
            </w:tcPrChange>
          </w:tcPr>
          <w:p w14:paraId="466CB17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846" w:author="pc" w:date="2017-08-18T00:56:00Z">
              <w:tcPr>
                <w:tcW w:w="1409" w:type="dxa"/>
                <w:noWrap/>
                <w:hideMark/>
              </w:tcPr>
            </w:tcPrChange>
          </w:tcPr>
          <w:p w14:paraId="52E1F26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847" w:author="pc" w:date="2017-08-18T00:56:00Z">
              <w:tcPr>
                <w:tcW w:w="1145" w:type="dxa"/>
                <w:noWrap/>
                <w:hideMark/>
              </w:tcPr>
            </w:tcPrChange>
          </w:tcPr>
          <w:p w14:paraId="411E66F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415EF334" w14:textId="77777777" w:rsidTr="001B0B15">
        <w:trPr>
          <w:trHeight w:val="1500"/>
          <w:trPrChange w:id="848" w:author="pc" w:date="2017-08-18T00:56:00Z">
            <w:trPr>
              <w:trHeight w:val="1500"/>
            </w:trPr>
          </w:trPrChange>
        </w:trPr>
        <w:tc>
          <w:tcPr>
            <w:tcW w:w="846" w:type="dxa"/>
            <w:noWrap/>
            <w:hideMark/>
            <w:tcPrChange w:id="849" w:author="pc" w:date="2017-08-18T00:56:00Z">
              <w:tcPr>
                <w:tcW w:w="1145" w:type="dxa"/>
                <w:noWrap/>
                <w:hideMark/>
              </w:tcPr>
            </w:tcPrChange>
          </w:tcPr>
          <w:p w14:paraId="307C52A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D32</w:t>
            </w:r>
          </w:p>
        </w:tc>
        <w:tc>
          <w:tcPr>
            <w:tcW w:w="2410" w:type="dxa"/>
            <w:hideMark/>
            <w:tcPrChange w:id="850" w:author="pc" w:date="2017-08-18T00:56:00Z">
              <w:tcPr>
                <w:tcW w:w="2111" w:type="dxa"/>
                <w:hideMark/>
              </w:tcPr>
            </w:tcPrChange>
          </w:tcPr>
          <w:p w14:paraId="2C7B7CA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Combien avez-vous dépensé pour l'achat des marchandises revendues en l'état, sans transformation, au cours des 30 derniers jours? </w:t>
            </w:r>
          </w:p>
        </w:tc>
        <w:tc>
          <w:tcPr>
            <w:tcW w:w="1176" w:type="dxa"/>
            <w:noWrap/>
            <w:hideMark/>
            <w:tcPrChange w:id="851" w:author="pc" w:date="2017-08-18T00:56:00Z">
              <w:tcPr>
                <w:tcW w:w="1176" w:type="dxa"/>
                <w:noWrap/>
                <w:hideMark/>
              </w:tcPr>
            </w:tcPrChange>
          </w:tcPr>
          <w:p w14:paraId="1869DE0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852" w:author="pc" w:date="2017-08-18T00:56:00Z">
              <w:tcPr>
                <w:tcW w:w="1522" w:type="dxa"/>
                <w:noWrap/>
                <w:hideMark/>
              </w:tcPr>
            </w:tcPrChange>
          </w:tcPr>
          <w:p w14:paraId="307841D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853" w:author="pc" w:date="2017-08-18T00:56:00Z">
              <w:tcPr>
                <w:tcW w:w="1352" w:type="dxa"/>
                <w:noWrap/>
                <w:hideMark/>
              </w:tcPr>
            </w:tcPrChange>
          </w:tcPr>
          <w:p w14:paraId="1083640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854" w:author="pc" w:date="2017-08-18T00:56:00Z">
              <w:tcPr>
                <w:tcW w:w="1352" w:type="dxa"/>
                <w:noWrap/>
                <w:hideMark/>
              </w:tcPr>
            </w:tcPrChange>
          </w:tcPr>
          <w:p w14:paraId="1BA1F30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855" w:author="pc" w:date="2017-08-18T00:56:00Z">
              <w:tcPr>
                <w:tcW w:w="1333" w:type="dxa"/>
                <w:noWrap/>
                <w:hideMark/>
              </w:tcPr>
            </w:tcPrChange>
          </w:tcPr>
          <w:p w14:paraId="2EF4549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856" w:author="pc" w:date="2017-08-18T00:56:00Z">
              <w:tcPr>
                <w:tcW w:w="1447" w:type="dxa"/>
                <w:noWrap/>
                <w:hideMark/>
              </w:tcPr>
            </w:tcPrChange>
          </w:tcPr>
          <w:p w14:paraId="6E5EF06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857" w:author="pc" w:date="2017-08-18T00:56:00Z">
              <w:tcPr>
                <w:tcW w:w="1409" w:type="dxa"/>
                <w:noWrap/>
                <w:hideMark/>
              </w:tcPr>
            </w:tcPrChange>
          </w:tcPr>
          <w:p w14:paraId="4B39E32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858" w:author="pc" w:date="2017-08-18T00:56:00Z">
              <w:tcPr>
                <w:tcW w:w="1145" w:type="dxa"/>
                <w:noWrap/>
                <w:hideMark/>
              </w:tcPr>
            </w:tcPrChange>
          </w:tcPr>
          <w:p w14:paraId="06CB53E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067C4844" w14:textId="77777777" w:rsidTr="001B0B15">
        <w:trPr>
          <w:trHeight w:val="900"/>
          <w:trPrChange w:id="859" w:author="pc" w:date="2017-08-18T00:56:00Z">
            <w:trPr>
              <w:trHeight w:val="900"/>
            </w:trPr>
          </w:trPrChange>
        </w:trPr>
        <w:tc>
          <w:tcPr>
            <w:tcW w:w="846" w:type="dxa"/>
            <w:noWrap/>
            <w:hideMark/>
            <w:tcPrChange w:id="860" w:author="pc" w:date="2017-08-18T00:56:00Z">
              <w:tcPr>
                <w:tcW w:w="1145" w:type="dxa"/>
                <w:noWrap/>
                <w:hideMark/>
              </w:tcPr>
            </w:tcPrChange>
          </w:tcPr>
          <w:p w14:paraId="72A4D86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D33</w:t>
            </w:r>
          </w:p>
        </w:tc>
        <w:tc>
          <w:tcPr>
            <w:tcW w:w="2410" w:type="dxa"/>
            <w:hideMark/>
            <w:tcPrChange w:id="861" w:author="pc" w:date="2017-08-18T00:56:00Z">
              <w:tcPr>
                <w:tcW w:w="2111" w:type="dxa"/>
                <w:hideMark/>
              </w:tcPr>
            </w:tcPrChange>
          </w:tcPr>
          <w:p w14:paraId="390E97F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Combien avez-vous dépensé en achat de matières premières au cours des 30 derniers jours? </w:t>
            </w:r>
          </w:p>
        </w:tc>
        <w:tc>
          <w:tcPr>
            <w:tcW w:w="1176" w:type="dxa"/>
            <w:noWrap/>
            <w:hideMark/>
            <w:tcPrChange w:id="862" w:author="pc" w:date="2017-08-18T00:56:00Z">
              <w:tcPr>
                <w:tcW w:w="1176" w:type="dxa"/>
                <w:noWrap/>
                <w:hideMark/>
              </w:tcPr>
            </w:tcPrChange>
          </w:tcPr>
          <w:p w14:paraId="7FE8F9E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863" w:author="pc" w:date="2017-08-18T00:56:00Z">
              <w:tcPr>
                <w:tcW w:w="1522" w:type="dxa"/>
                <w:noWrap/>
                <w:hideMark/>
              </w:tcPr>
            </w:tcPrChange>
          </w:tcPr>
          <w:p w14:paraId="27C819F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864" w:author="pc" w:date="2017-08-18T00:56:00Z">
              <w:tcPr>
                <w:tcW w:w="1352" w:type="dxa"/>
                <w:noWrap/>
                <w:hideMark/>
              </w:tcPr>
            </w:tcPrChange>
          </w:tcPr>
          <w:p w14:paraId="4297F25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865" w:author="pc" w:date="2017-08-18T00:56:00Z">
              <w:tcPr>
                <w:tcW w:w="1352" w:type="dxa"/>
                <w:noWrap/>
                <w:hideMark/>
              </w:tcPr>
            </w:tcPrChange>
          </w:tcPr>
          <w:p w14:paraId="5A37D70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866" w:author="pc" w:date="2017-08-18T00:56:00Z">
              <w:tcPr>
                <w:tcW w:w="1333" w:type="dxa"/>
                <w:noWrap/>
                <w:hideMark/>
              </w:tcPr>
            </w:tcPrChange>
          </w:tcPr>
          <w:p w14:paraId="2B40297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867" w:author="pc" w:date="2017-08-18T00:56:00Z">
              <w:tcPr>
                <w:tcW w:w="1447" w:type="dxa"/>
                <w:noWrap/>
                <w:hideMark/>
              </w:tcPr>
            </w:tcPrChange>
          </w:tcPr>
          <w:p w14:paraId="578292F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868" w:author="pc" w:date="2017-08-18T00:56:00Z">
              <w:tcPr>
                <w:tcW w:w="1409" w:type="dxa"/>
                <w:noWrap/>
                <w:hideMark/>
              </w:tcPr>
            </w:tcPrChange>
          </w:tcPr>
          <w:p w14:paraId="474DE3E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869" w:author="pc" w:date="2017-08-18T00:56:00Z">
              <w:tcPr>
                <w:tcW w:w="1145" w:type="dxa"/>
                <w:noWrap/>
                <w:hideMark/>
              </w:tcPr>
            </w:tcPrChange>
          </w:tcPr>
          <w:p w14:paraId="122DEA2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366A9769" w14:textId="77777777" w:rsidTr="001B0B15">
        <w:trPr>
          <w:trHeight w:val="1200"/>
          <w:trPrChange w:id="870" w:author="pc" w:date="2017-08-18T00:56:00Z">
            <w:trPr>
              <w:trHeight w:val="1200"/>
            </w:trPr>
          </w:trPrChange>
        </w:trPr>
        <w:tc>
          <w:tcPr>
            <w:tcW w:w="846" w:type="dxa"/>
            <w:noWrap/>
            <w:hideMark/>
            <w:tcPrChange w:id="871" w:author="pc" w:date="2017-08-18T00:56:00Z">
              <w:tcPr>
                <w:tcW w:w="1145" w:type="dxa"/>
                <w:noWrap/>
                <w:hideMark/>
              </w:tcPr>
            </w:tcPrChange>
          </w:tcPr>
          <w:p w14:paraId="68ECFC5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D34</w:t>
            </w:r>
          </w:p>
        </w:tc>
        <w:tc>
          <w:tcPr>
            <w:tcW w:w="2410" w:type="dxa"/>
            <w:hideMark/>
            <w:tcPrChange w:id="872" w:author="pc" w:date="2017-08-18T00:56:00Z">
              <w:tcPr>
                <w:tcW w:w="2111" w:type="dxa"/>
                <w:hideMark/>
              </w:tcPr>
            </w:tcPrChange>
          </w:tcPr>
          <w:p w14:paraId="669A8DA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Combien avez-vous dépensé en dépenses courantes (loyer, eau, électricité, carburant ) au cours des 30 derniers jours? </w:t>
            </w:r>
          </w:p>
        </w:tc>
        <w:tc>
          <w:tcPr>
            <w:tcW w:w="1176" w:type="dxa"/>
            <w:noWrap/>
            <w:hideMark/>
            <w:tcPrChange w:id="873" w:author="pc" w:date="2017-08-18T00:56:00Z">
              <w:tcPr>
                <w:tcW w:w="1176" w:type="dxa"/>
                <w:noWrap/>
                <w:hideMark/>
              </w:tcPr>
            </w:tcPrChange>
          </w:tcPr>
          <w:p w14:paraId="5239CC0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874" w:author="pc" w:date="2017-08-18T00:56:00Z">
              <w:tcPr>
                <w:tcW w:w="1522" w:type="dxa"/>
                <w:noWrap/>
                <w:hideMark/>
              </w:tcPr>
            </w:tcPrChange>
          </w:tcPr>
          <w:p w14:paraId="0E564DB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875" w:author="pc" w:date="2017-08-18T00:56:00Z">
              <w:tcPr>
                <w:tcW w:w="1352" w:type="dxa"/>
                <w:noWrap/>
                <w:hideMark/>
              </w:tcPr>
            </w:tcPrChange>
          </w:tcPr>
          <w:p w14:paraId="1FF03F6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876" w:author="pc" w:date="2017-08-18T00:56:00Z">
              <w:tcPr>
                <w:tcW w:w="1352" w:type="dxa"/>
                <w:noWrap/>
                <w:hideMark/>
              </w:tcPr>
            </w:tcPrChange>
          </w:tcPr>
          <w:p w14:paraId="5EBCDE5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877" w:author="pc" w:date="2017-08-18T00:56:00Z">
              <w:tcPr>
                <w:tcW w:w="1333" w:type="dxa"/>
                <w:noWrap/>
                <w:hideMark/>
              </w:tcPr>
            </w:tcPrChange>
          </w:tcPr>
          <w:p w14:paraId="0EAA382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878" w:author="pc" w:date="2017-08-18T00:56:00Z">
              <w:tcPr>
                <w:tcW w:w="1447" w:type="dxa"/>
                <w:noWrap/>
                <w:hideMark/>
              </w:tcPr>
            </w:tcPrChange>
          </w:tcPr>
          <w:p w14:paraId="3338D86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879" w:author="pc" w:date="2017-08-18T00:56:00Z">
              <w:tcPr>
                <w:tcW w:w="1409" w:type="dxa"/>
                <w:noWrap/>
                <w:hideMark/>
              </w:tcPr>
            </w:tcPrChange>
          </w:tcPr>
          <w:p w14:paraId="26D2D60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880" w:author="pc" w:date="2017-08-18T00:56:00Z">
              <w:tcPr>
                <w:tcW w:w="1145" w:type="dxa"/>
                <w:noWrap/>
                <w:hideMark/>
              </w:tcPr>
            </w:tcPrChange>
          </w:tcPr>
          <w:p w14:paraId="01690ED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04257E6D" w14:textId="77777777" w:rsidTr="001B0B15">
        <w:trPr>
          <w:trHeight w:val="1500"/>
          <w:trPrChange w:id="881" w:author="pc" w:date="2017-08-18T00:56:00Z">
            <w:trPr>
              <w:trHeight w:val="1500"/>
            </w:trPr>
          </w:trPrChange>
        </w:trPr>
        <w:tc>
          <w:tcPr>
            <w:tcW w:w="846" w:type="dxa"/>
            <w:noWrap/>
            <w:hideMark/>
            <w:tcPrChange w:id="882" w:author="pc" w:date="2017-08-18T00:56:00Z">
              <w:tcPr>
                <w:tcW w:w="1145" w:type="dxa"/>
                <w:noWrap/>
                <w:hideMark/>
              </w:tcPr>
            </w:tcPrChange>
          </w:tcPr>
          <w:p w14:paraId="323F5A0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D35</w:t>
            </w:r>
          </w:p>
        </w:tc>
        <w:tc>
          <w:tcPr>
            <w:tcW w:w="2410" w:type="dxa"/>
            <w:hideMark/>
            <w:tcPrChange w:id="883" w:author="pc" w:date="2017-08-18T00:56:00Z">
              <w:tcPr>
                <w:tcW w:w="2111" w:type="dxa"/>
                <w:hideMark/>
              </w:tcPr>
            </w:tcPrChange>
          </w:tcPr>
          <w:p w14:paraId="436EB84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Combien avez-vous dépensé en autres consommations intermédiaires (téléphone, transport, fournitures) au cours des 30 derniers jours? </w:t>
            </w:r>
          </w:p>
        </w:tc>
        <w:tc>
          <w:tcPr>
            <w:tcW w:w="1176" w:type="dxa"/>
            <w:noWrap/>
            <w:hideMark/>
            <w:tcPrChange w:id="884" w:author="pc" w:date="2017-08-18T00:56:00Z">
              <w:tcPr>
                <w:tcW w:w="1176" w:type="dxa"/>
                <w:noWrap/>
                <w:hideMark/>
              </w:tcPr>
            </w:tcPrChange>
          </w:tcPr>
          <w:p w14:paraId="099F886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885" w:author="pc" w:date="2017-08-18T00:56:00Z">
              <w:tcPr>
                <w:tcW w:w="1522" w:type="dxa"/>
                <w:noWrap/>
                <w:hideMark/>
              </w:tcPr>
            </w:tcPrChange>
          </w:tcPr>
          <w:p w14:paraId="4840BBB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886" w:author="pc" w:date="2017-08-18T00:56:00Z">
              <w:tcPr>
                <w:tcW w:w="1352" w:type="dxa"/>
                <w:noWrap/>
                <w:hideMark/>
              </w:tcPr>
            </w:tcPrChange>
          </w:tcPr>
          <w:p w14:paraId="766F708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887" w:author="pc" w:date="2017-08-18T00:56:00Z">
              <w:tcPr>
                <w:tcW w:w="1352" w:type="dxa"/>
                <w:noWrap/>
                <w:hideMark/>
              </w:tcPr>
            </w:tcPrChange>
          </w:tcPr>
          <w:p w14:paraId="2C3D5C6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888" w:author="pc" w:date="2017-08-18T00:56:00Z">
              <w:tcPr>
                <w:tcW w:w="1333" w:type="dxa"/>
                <w:noWrap/>
                <w:hideMark/>
              </w:tcPr>
            </w:tcPrChange>
          </w:tcPr>
          <w:p w14:paraId="490E1E5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889" w:author="pc" w:date="2017-08-18T00:56:00Z">
              <w:tcPr>
                <w:tcW w:w="1447" w:type="dxa"/>
                <w:noWrap/>
                <w:hideMark/>
              </w:tcPr>
            </w:tcPrChange>
          </w:tcPr>
          <w:p w14:paraId="3DAF3B1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890" w:author="pc" w:date="2017-08-18T00:56:00Z">
              <w:tcPr>
                <w:tcW w:w="1409" w:type="dxa"/>
                <w:noWrap/>
                <w:hideMark/>
              </w:tcPr>
            </w:tcPrChange>
          </w:tcPr>
          <w:p w14:paraId="067B87E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891" w:author="pc" w:date="2017-08-18T00:56:00Z">
              <w:tcPr>
                <w:tcW w:w="1145" w:type="dxa"/>
                <w:noWrap/>
                <w:hideMark/>
              </w:tcPr>
            </w:tcPrChange>
          </w:tcPr>
          <w:p w14:paraId="4C195D8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2552C6B5" w14:textId="77777777" w:rsidTr="001B0B15">
        <w:trPr>
          <w:trHeight w:val="1500"/>
          <w:trPrChange w:id="892" w:author="pc" w:date="2017-08-18T00:56:00Z">
            <w:trPr>
              <w:trHeight w:val="1500"/>
            </w:trPr>
          </w:trPrChange>
        </w:trPr>
        <w:tc>
          <w:tcPr>
            <w:tcW w:w="846" w:type="dxa"/>
            <w:noWrap/>
            <w:hideMark/>
            <w:tcPrChange w:id="893" w:author="pc" w:date="2017-08-18T00:56:00Z">
              <w:tcPr>
                <w:tcW w:w="1145" w:type="dxa"/>
                <w:noWrap/>
                <w:hideMark/>
              </w:tcPr>
            </w:tcPrChange>
          </w:tcPr>
          <w:p w14:paraId="2D6FDD8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D36</w:t>
            </w:r>
          </w:p>
        </w:tc>
        <w:tc>
          <w:tcPr>
            <w:tcW w:w="2410" w:type="dxa"/>
            <w:hideMark/>
            <w:tcPrChange w:id="894" w:author="pc" w:date="2017-08-18T00:56:00Z">
              <w:tcPr>
                <w:tcW w:w="2111" w:type="dxa"/>
                <w:hideMark/>
              </w:tcPr>
            </w:tcPrChange>
          </w:tcPr>
          <w:p w14:paraId="3792A49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Quel est le montant total des salaires bruts (nature et espèces) que vous avez versé au titre de votre entreprise le mois dernier ? </w:t>
            </w:r>
          </w:p>
        </w:tc>
        <w:tc>
          <w:tcPr>
            <w:tcW w:w="1176" w:type="dxa"/>
            <w:noWrap/>
            <w:hideMark/>
            <w:tcPrChange w:id="895" w:author="pc" w:date="2017-08-18T00:56:00Z">
              <w:tcPr>
                <w:tcW w:w="1176" w:type="dxa"/>
                <w:noWrap/>
                <w:hideMark/>
              </w:tcPr>
            </w:tcPrChange>
          </w:tcPr>
          <w:p w14:paraId="0FC1FEB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896" w:author="pc" w:date="2017-08-18T00:56:00Z">
              <w:tcPr>
                <w:tcW w:w="1522" w:type="dxa"/>
                <w:noWrap/>
                <w:hideMark/>
              </w:tcPr>
            </w:tcPrChange>
          </w:tcPr>
          <w:p w14:paraId="2054961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897" w:author="pc" w:date="2017-08-18T00:56:00Z">
              <w:tcPr>
                <w:tcW w:w="1352" w:type="dxa"/>
                <w:noWrap/>
                <w:hideMark/>
              </w:tcPr>
            </w:tcPrChange>
          </w:tcPr>
          <w:p w14:paraId="680F606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898" w:author="pc" w:date="2017-08-18T00:56:00Z">
              <w:tcPr>
                <w:tcW w:w="1352" w:type="dxa"/>
                <w:noWrap/>
                <w:hideMark/>
              </w:tcPr>
            </w:tcPrChange>
          </w:tcPr>
          <w:p w14:paraId="30F30E8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899" w:author="pc" w:date="2017-08-18T00:56:00Z">
              <w:tcPr>
                <w:tcW w:w="1333" w:type="dxa"/>
                <w:noWrap/>
                <w:hideMark/>
              </w:tcPr>
            </w:tcPrChange>
          </w:tcPr>
          <w:p w14:paraId="77818EE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900" w:author="pc" w:date="2017-08-18T00:56:00Z">
              <w:tcPr>
                <w:tcW w:w="1447" w:type="dxa"/>
                <w:noWrap/>
                <w:hideMark/>
              </w:tcPr>
            </w:tcPrChange>
          </w:tcPr>
          <w:p w14:paraId="4054652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901" w:author="pc" w:date="2017-08-18T00:56:00Z">
              <w:tcPr>
                <w:tcW w:w="1409" w:type="dxa"/>
                <w:noWrap/>
                <w:hideMark/>
              </w:tcPr>
            </w:tcPrChange>
          </w:tcPr>
          <w:p w14:paraId="00B8466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902" w:author="pc" w:date="2017-08-18T00:56:00Z">
              <w:tcPr>
                <w:tcW w:w="1145" w:type="dxa"/>
                <w:noWrap/>
                <w:hideMark/>
              </w:tcPr>
            </w:tcPrChange>
          </w:tcPr>
          <w:p w14:paraId="3872C09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2C95AB7C" w14:textId="77777777" w:rsidTr="001B0B15">
        <w:trPr>
          <w:trHeight w:val="900"/>
          <w:trPrChange w:id="903" w:author="pc" w:date="2017-08-18T00:56:00Z">
            <w:trPr>
              <w:trHeight w:val="900"/>
            </w:trPr>
          </w:trPrChange>
        </w:trPr>
        <w:tc>
          <w:tcPr>
            <w:tcW w:w="846" w:type="dxa"/>
            <w:noWrap/>
            <w:hideMark/>
            <w:tcPrChange w:id="904" w:author="pc" w:date="2017-08-18T00:56:00Z">
              <w:tcPr>
                <w:tcW w:w="1145" w:type="dxa"/>
                <w:noWrap/>
                <w:hideMark/>
              </w:tcPr>
            </w:tcPrChange>
          </w:tcPr>
          <w:p w14:paraId="739DE3F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lastRenderedPageBreak/>
              <w:t>D37</w:t>
            </w:r>
          </w:p>
        </w:tc>
        <w:tc>
          <w:tcPr>
            <w:tcW w:w="2410" w:type="dxa"/>
            <w:hideMark/>
            <w:tcPrChange w:id="905" w:author="pc" w:date="2017-08-18T00:56:00Z">
              <w:tcPr>
                <w:tcW w:w="2111" w:type="dxa"/>
                <w:hideMark/>
              </w:tcPr>
            </w:tcPrChange>
          </w:tcPr>
          <w:p w14:paraId="0B408A1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 est le montant des impôts et taxes payés par l'entreprise au cours des 12 derniers mois ?</w:t>
            </w:r>
          </w:p>
        </w:tc>
        <w:tc>
          <w:tcPr>
            <w:tcW w:w="1176" w:type="dxa"/>
            <w:noWrap/>
            <w:hideMark/>
            <w:tcPrChange w:id="906" w:author="pc" w:date="2017-08-18T00:56:00Z">
              <w:tcPr>
                <w:tcW w:w="1176" w:type="dxa"/>
                <w:noWrap/>
                <w:hideMark/>
              </w:tcPr>
            </w:tcPrChange>
          </w:tcPr>
          <w:p w14:paraId="45FEC09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907" w:author="pc" w:date="2017-08-18T00:56:00Z">
              <w:tcPr>
                <w:tcW w:w="1522" w:type="dxa"/>
                <w:noWrap/>
                <w:hideMark/>
              </w:tcPr>
            </w:tcPrChange>
          </w:tcPr>
          <w:p w14:paraId="59303794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908" w:author="pc" w:date="2017-08-18T00:56:00Z">
              <w:tcPr>
                <w:tcW w:w="1352" w:type="dxa"/>
                <w:noWrap/>
                <w:hideMark/>
              </w:tcPr>
            </w:tcPrChange>
          </w:tcPr>
          <w:p w14:paraId="29D0FBD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909" w:author="pc" w:date="2017-08-18T00:56:00Z">
              <w:tcPr>
                <w:tcW w:w="1352" w:type="dxa"/>
                <w:noWrap/>
                <w:hideMark/>
              </w:tcPr>
            </w:tcPrChange>
          </w:tcPr>
          <w:p w14:paraId="515B119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910" w:author="pc" w:date="2017-08-18T00:56:00Z">
              <w:tcPr>
                <w:tcW w:w="1333" w:type="dxa"/>
                <w:noWrap/>
                <w:hideMark/>
              </w:tcPr>
            </w:tcPrChange>
          </w:tcPr>
          <w:p w14:paraId="2DBFCD6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911" w:author="pc" w:date="2017-08-18T00:56:00Z">
              <w:tcPr>
                <w:tcW w:w="1447" w:type="dxa"/>
                <w:noWrap/>
                <w:hideMark/>
              </w:tcPr>
            </w:tcPrChange>
          </w:tcPr>
          <w:p w14:paraId="32382E6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912" w:author="pc" w:date="2017-08-18T00:56:00Z">
              <w:tcPr>
                <w:tcW w:w="1409" w:type="dxa"/>
                <w:noWrap/>
                <w:hideMark/>
              </w:tcPr>
            </w:tcPrChange>
          </w:tcPr>
          <w:p w14:paraId="3058150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913" w:author="pc" w:date="2017-08-18T00:56:00Z">
              <w:tcPr>
                <w:tcW w:w="1145" w:type="dxa"/>
                <w:noWrap/>
                <w:hideMark/>
              </w:tcPr>
            </w:tcPrChange>
          </w:tcPr>
          <w:p w14:paraId="3E2BACE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03C1B826" w14:textId="77777777" w:rsidTr="001B0B15">
        <w:trPr>
          <w:trHeight w:val="1200"/>
          <w:trPrChange w:id="914" w:author="pc" w:date="2017-08-18T00:56:00Z">
            <w:trPr>
              <w:trHeight w:val="1200"/>
            </w:trPr>
          </w:trPrChange>
        </w:trPr>
        <w:tc>
          <w:tcPr>
            <w:tcW w:w="846" w:type="dxa"/>
            <w:noWrap/>
            <w:hideMark/>
            <w:tcPrChange w:id="915" w:author="pc" w:date="2017-08-18T00:56:00Z">
              <w:tcPr>
                <w:tcW w:w="1145" w:type="dxa"/>
                <w:noWrap/>
                <w:hideMark/>
              </w:tcPr>
            </w:tcPrChange>
          </w:tcPr>
          <w:p w14:paraId="04E06E0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D38</w:t>
            </w:r>
          </w:p>
        </w:tc>
        <w:tc>
          <w:tcPr>
            <w:tcW w:w="2410" w:type="dxa"/>
            <w:hideMark/>
            <w:tcPrChange w:id="916" w:author="pc" w:date="2017-08-18T00:56:00Z">
              <w:tcPr>
                <w:tcW w:w="2111" w:type="dxa"/>
                <w:hideMark/>
              </w:tcPr>
            </w:tcPrChange>
          </w:tcPr>
          <w:p w14:paraId="30EA661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 est la valeur des matières premières en stock achetés au cours des 30 derniers jours</w:t>
            </w:r>
          </w:p>
        </w:tc>
        <w:tc>
          <w:tcPr>
            <w:tcW w:w="1176" w:type="dxa"/>
            <w:noWrap/>
            <w:hideMark/>
            <w:tcPrChange w:id="917" w:author="pc" w:date="2017-08-18T00:56:00Z">
              <w:tcPr>
                <w:tcW w:w="1176" w:type="dxa"/>
                <w:noWrap/>
                <w:hideMark/>
              </w:tcPr>
            </w:tcPrChange>
          </w:tcPr>
          <w:p w14:paraId="2B5BBF9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918" w:author="pc" w:date="2017-08-18T00:56:00Z">
              <w:tcPr>
                <w:tcW w:w="1522" w:type="dxa"/>
                <w:noWrap/>
                <w:hideMark/>
              </w:tcPr>
            </w:tcPrChange>
          </w:tcPr>
          <w:p w14:paraId="79D132D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919" w:author="pc" w:date="2017-08-18T00:56:00Z">
              <w:tcPr>
                <w:tcW w:w="1352" w:type="dxa"/>
                <w:noWrap/>
                <w:hideMark/>
              </w:tcPr>
            </w:tcPrChange>
          </w:tcPr>
          <w:p w14:paraId="6998EE3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920" w:author="pc" w:date="2017-08-18T00:56:00Z">
              <w:tcPr>
                <w:tcW w:w="1352" w:type="dxa"/>
                <w:noWrap/>
                <w:hideMark/>
              </w:tcPr>
            </w:tcPrChange>
          </w:tcPr>
          <w:p w14:paraId="2AF6F11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921" w:author="pc" w:date="2017-08-18T00:56:00Z">
              <w:tcPr>
                <w:tcW w:w="1333" w:type="dxa"/>
                <w:noWrap/>
                <w:hideMark/>
              </w:tcPr>
            </w:tcPrChange>
          </w:tcPr>
          <w:p w14:paraId="5E8B118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922" w:author="pc" w:date="2017-08-18T00:56:00Z">
              <w:tcPr>
                <w:tcW w:w="1447" w:type="dxa"/>
                <w:noWrap/>
                <w:hideMark/>
              </w:tcPr>
            </w:tcPrChange>
          </w:tcPr>
          <w:p w14:paraId="182B9D7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923" w:author="pc" w:date="2017-08-18T00:56:00Z">
              <w:tcPr>
                <w:tcW w:w="1409" w:type="dxa"/>
                <w:noWrap/>
                <w:hideMark/>
              </w:tcPr>
            </w:tcPrChange>
          </w:tcPr>
          <w:p w14:paraId="5C45A88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924" w:author="pc" w:date="2017-08-18T00:56:00Z">
              <w:tcPr>
                <w:tcW w:w="1145" w:type="dxa"/>
                <w:noWrap/>
                <w:hideMark/>
              </w:tcPr>
            </w:tcPrChange>
          </w:tcPr>
          <w:p w14:paraId="775E9D3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276C2F7D" w14:textId="77777777" w:rsidTr="001B0B15">
        <w:trPr>
          <w:trHeight w:val="1200"/>
          <w:trPrChange w:id="925" w:author="pc" w:date="2017-08-18T00:56:00Z">
            <w:trPr>
              <w:trHeight w:val="1200"/>
            </w:trPr>
          </w:trPrChange>
        </w:trPr>
        <w:tc>
          <w:tcPr>
            <w:tcW w:w="846" w:type="dxa"/>
            <w:noWrap/>
            <w:hideMark/>
            <w:tcPrChange w:id="926" w:author="pc" w:date="2017-08-18T00:56:00Z">
              <w:tcPr>
                <w:tcW w:w="1145" w:type="dxa"/>
                <w:noWrap/>
                <w:hideMark/>
              </w:tcPr>
            </w:tcPrChange>
          </w:tcPr>
          <w:p w14:paraId="39C23EC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D39</w:t>
            </w:r>
          </w:p>
        </w:tc>
        <w:tc>
          <w:tcPr>
            <w:tcW w:w="2410" w:type="dxa"/>
            <w:hideMark/>
            <w:tcPrChange w:id="927" w:author="pc" w:date="2017-08-18T00:56:00Z">
              <w:tcPr>
                <w:tcW w:w="2111" w:type="dxa"/>
                <w:hideMark/>
              </w:tcPr>
            </w:tcPrChange>
          </w:tcPr>
          <w:p w14:paraId="6BEF423D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Quelles est la valeur des marchandises achetés/ fabriqués au cours des 30 derniers jours</w:t>
            </w:r>
          </w:p>
        </w:tc>
        <w:tc>
          <w:tcPr>
            <w:tcW w:w="1176" w:type="dxa"/>
            <w:noWrap/>
            <w:hideMark/>
            <w:tcPrChange w:id="928" w:author="pc" w:date="2017-08-18T00:56:00Z">
              <w:tcPr>
                <w:tcW w:w="1176" w:type="dxa"/>
                <w:noWrap/>
                <w:hideMark/>
              </w:tcPr>
            </w:tcPrChange>
          </w:tcPr>
          <w:p w14:paraId="54CD183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929" w:author="pc" w:date="2017-08-18T00:56:00Z">
              <w:tcPr>
                <w:tcW w:w="1522" w:type="dxa"/>
                <w:noWrap/>
                <w:hideMark/>
              </w:tcPr>
            </w:tcPrChange>
          </w:tcPr>
          <w:p w14:paraId="5B26F223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930" w:author="pc" w:date="2017-08-18T00:56:00Z">
              <w:tcPr>
                <w:tcW w:w="1352" w:type="dxa"/>
                <w:noWrap/>
                <w:hideMark/>
              </w:tcPr>
            </w:tcPrChange>
          </w:tcPr>
          <w:p w14:paraId="002401B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931" w:author="pc" w:date="2017-08-18T00:56:00Z">
              <w:tcPr>
                <w:tcW w:w="1352" w:type="dxa"/>
                <w:noWrap/>
                <w:hideMark/>
              </w:tcPr>
            </w:tcPrChange>
          </w:tcPr>
          <w:p w14:paraId="006334A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932" w:author="pc" w:date="2017-08-18T00:56:00Z">
              <w:tcPr>
                <w:tcW w:w="1333" w:type="dxa"/>
                <w:noWrap/>
                <w:hideMark/>
              </w:tcPr>
            </w:tcPrChange>
          </w:tcPr>
          <w:p w14:paraId="78E8D791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933" w:author="pc" w:date="2017-08-18T00:56:00Z">
              <w:tcPr>
                <w:tcW w:w="1447" w:type="dxa"/>
                <w:noWrap/>
                <w:hideMark/>
              </w:tcPr>
            </w:tcPrChange>
          </w:tcPr>
          <w:p w14:paraId="17A2D485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934" w:author="pc" w:date="2017-08-18T00:56:00Z">
              <w:tcPr>
                <w:tcW w:w="1409" w:type="dxa"/>
                <w:noWrap/>
                <w:hideMark/>
              </w:tcPr>
            </w:tcPrChange>
          </w:tcPr>
          <w:p w14:paraId="5CBFB40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935" w:author="pc" w:date="2017-08-18T00:56:00Z">
              <w:tcPr>
                <w:tcW w:w="1145" w:type="dxa"/>
                <w:noWrap/>
                <w:hideMark/>
              </w:tcPr>
            </w:tcPrChange>
          </w:tcPr>
          <w:p w14:paraId="416A55D9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01E1547B" w14:textId="77777777" w:rsidTr="001B0B15">
        <w:trPr>
          <w:trHeight w:val="1200"/>
          <w:trPrChange w:id="936" w:author="pc" w:date="2017-08-18T00:56:00Z">
            <w:trPr>
              <w:trHeight w:val="1200"/>
            </w:trPr>
          </w:trPrChange>
        </w:trPr>
        <w:tc>
          <w:tcPr>
            <w:tcW w:w="846" w:type="dxa"/>
            <w:noWrap/>
            <w:hideMark/>
            <w:tcPrChange w:id="937" w:author="pc" w:date="2017-08-18T00:56:00Z">
              <w:tcPr>
                <w:tcW w:w="1145" w:type="dxa"/>
                <w:noWrap/>
                <w:hideMark/>
              </w:tcPr>
            </w:tcPrChange>
          </w:tcPr>
          <w:p w14:paraId="7C66971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D40</w:t>
            </w:r>
          </w:p>
        </w:tc>
        <w:tc>
          <w:tcPr>
            <w:tcW w:w="2410" w:type="dxa"/>
            <w:hideMark/>
            <w:tcPrChange w:id="938" w:author="pc" w:date="2017-08-18T00:56:00Z">
              <w:tcPr>
                <w:tcW w:w="2111" w:type="dxa"/>
                <w:hideMark/>
              </w:tcPr>
            </w:tcPrChange>
          </w:tcPr>
          <w:p w14:paraId="2FCD6F9B" w14:textId="77777777" w:rsidR="007B1BD7" w:rsidRDefault="0051281E">
            <w:pPr>
              <w:rPr>
                <w:ins w:id="939" w:author="pc" w:date="2017-08-18T01:07:00Z"/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Est-ce qu’une personne non membre du ménage est copropriétaire de l’entreprise ?        </w:t>
            </w:r>
          </w:p>
          <w:p w14:paraId="1A3DF7A9" w14:textId="77777777" w:rsidR="007B1BD7" w:rsidRDefault="007B1BD7">
            <w:pPr>
              <w:rPr>
                <w:ins w:id="940" w:author="pc" w:date="2017-08-18T01:07:00Z"/>
                <w:rFonts w:ascii="Arial" w:hAnsi="Arial" w:cs="Arial"/>
                <w:sz w:val="18"/>
                <w:szCs w:val="18"/>
                <w:lang w:val="fr-FR"/>
              </w:rPr>
            </w:pPr>
          </w:p>
          <w:p w14:paraId="0E34D1B6" w14:textId="488A69B5" w:rsidR="00B21786" w:rsidRPr="007F1328" w:rsidRDefault="0051281E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 xml:space="preserve">                             </w:t>
            </w: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1. Oui     </w:t>
            </w:r>
          </w:p>
          <w:p w14:paraId="06BF2E8B" w14:textId="75771309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i/>
                <w:sz w:val="18"/>
                <w:szCs w:val="18"/>
                <w:lang w:val="fr-FR"/>
              </w:rPr>
              <w:t>2. Non</w:t>
            </w:r>
            <w:ins w:id="941" w:author="pc" w:date="2017-08-18T01:07:00Z">
              <w:r w:rsidR="007B1BD7">
                <w:rPr>
                  <w:rFonts w:ascii="Arial" w:hAnsi="Arial" w:cs="Arial"/>
                  <w:i/>
                  <w:sz w:val="18"/>
                  <w:szCs w:val="18"/>
                  <w:lang w:val="fr-FR"/>
                </w:rPr>
                <w:t xml:space="preserve"> </w:t>
              </w:r>
              <w:r w:rsidR="007B1BD7" w:rsidRPr="007E2E8C">
                <w:rPr>
                  <w:rFonts w:ascii="Arial" w:hAnsi="Arial" w:cs="Arial"/>
                  <w:i/>
                  <w:sz w:val="18"/>
                  <w:szCs w:val="18"/>
                  <w:lang w:val="fr-FR"/>
                </w:rPr>
                <w:t>►</w:t>
              </w:r>
              <w:r w:rsidR="007B1BD7">
                <w:rPr>
                  <w:rFonts w:ascii="Arial" w:hAnsi="Arial" w:cs="Arial"/>
                  <w:i/>
                  <w:sz w:val="18"/>
                  <w:szCs w:val="18"/>
                  <w:lang w:val="fr-FR"/>
                </w:rPr>
                <w:t>SECTION E</w:t>
              </w:r>
            </w:ins>
          </w:p>
        </w:tc>
        <w:tc>
          <w:tcPr>
            <w:tcW w:w="1176" w:type="dxa"/>
            <w:noWrap/>
            <w:hideMark/>
            <w:tcPrChange w:id="942" w:author="pc" w:date="2017-08-18T00:56:00Z">
              <w:tcPr>
                <w:tcW w:w="1176" w:type="dxa"/>
                <w:noWrap/>
                <w:hideMark/>
              </w:tcPr>
            </w:tcPrChange>
          </w:tcPr>
          <w:p w14:paraId="6F692E3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943" w:author="pc" w:date="2017-08-18T00:56:00Z">
              <w:tcPr>
                <w:tcW w:w="1522" w:type="dxa"/>
                <w:noWrap/>
                <w:hideMark/>
              </w:tcPr>
            </w:tcPrChange>
          </w:tcPr>
          <w:p w14:paraId="311FA64A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944" w:author="pc" w:date="2017-08-18T00:56:00Z">
              <w:tcPr>
                <w:tcW w:w="1352" w:type="dxa"/>
                <w:noWrap/>
                <w:hideMark/>
              </w:tcPr>
            </w:tcPrChange>
          </w:tcPr>
          <w:p w14:paraId="263B2D57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945" w:author="pc" w:date="2017-08-18T00:56:00Z">
              <w:tcPr>
                <w:tcW w:w="1352" w:type="dxa"/>
                <w:noWrap/>
                <w:hideMark/>
              </w:tcPr>
            </w:tcPrChange>
          </w:tcPr>
          <w:p w14:paraId="47472EE2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946" w:author="pc" w:date="2017-08-18T00:56:00Z">
              <w:tcPr>
                <w:tcW w:w="1333" w:type="dxa"/>
                <w:noWrap/>
                <w:hideMark/>
              </w:tcPr>
            </w:tcPrChange>
          </w:tcPr>
          <w:p w14:paraId="10DE6A7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947" w:author="pc" w:date="2017-08-18T00:56:00Z">
              <w:tcPr>
                <w:tcW w:w="1447" w:type="dxa"/>
                <w:noWrap/>
                <w:hideMark/>
              </w:tcPr>
            </w:tcPrChange>
          </w:tcPr>
          <w:p w14:paraId="3FA84E2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948" w:author="pc" w:date="2017-08-18T00:56:00Z">
              <w:tcPr>
                <w:tcW w:w="1409" w:type="dxa"/>
                <w:noWrap/>
                <w:hideMark/>
              </w:tcPr>
            </w:tcPrChange>
          </w:tcPr>
          <w:p w14:paraId="36CBC52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949" w:author="pc" w:date="2017-08-18T00:56:00Z">
              <w:tcPr>
                <w:tcW w:w="1145" w:type="dxa"/>
                <w:noWrap/>
                <w:hideMark/>
              </w:tcPr>
            </w:tcPrChange>
          </w:tcPr>
          <w:p w14:paraId="42563FF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1023D" w:rsidRPr="007F1328" w14:paraId="44A27AAC" w14:textId="77777777" w:rsidTr="001B0B15">
        <w:trPr>
          <w:trHeight w:val="900"/>
          <w:trPrChange w:id="950" w:author="pc" w:date="2017-08-18T00:56:00Z">
            <w:trPr>
              <w:trHeight w:val="900"/>
            </w:trPr>
          </w:trPrChange>
        </w:trPr>
        <w:tc>
          <w:tcPr>
            <w:tcW w:w="846" w:type="dxa"/>
            <w:noWrap/>
            <w:hideMark/>
            <w:tcPrChange w:id="951" w:author="pc" w:date="2017-08-18T00:56:00Z">
              <w:tcPr>
                <w:tcW w:w="1145" w:type="dxa"/>
                <w:noWrap/>
                <w:hideMark/>
              </w:tcPr>
            </w:tcPrChange>
          </w:tcPr>
          <w:p w14:paraId="3C72B36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D41</w:t>
            </w:r>
          </w:p>
        </w:tc>
        <w:tc>
          <w:tcPr>
            <w:tcW w:w="2410" w:type="dxa"/>
            <w:hideMark/>
            <w:tcPrChange w:id="952" w:author="pc" w:date="2017-08-18T00:56:00Z">
              <w:tcPr>
                <w:tcW w:w="2111" w:type="dxa"/>
                <w:hideMark/>
              </w:tcPr>
            </w:tcPrChange>
          </w:tcPr>
          <w:p w14:paraId="175A0DAE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7F1328">
              <w:rPr>
                <w:rFonts w:ascii="Arial" w:hAnsi="Arial" w:cs="Arial"/>
                <w:sz w:val="18"/>
                <w:szCs w:val="18"/>
                <w:lang w:val="fr-FR"/>
              </w:rPr>
              <w:t>Si oui, quel est la part du profit (%) qui revient à votre ménage ?</w:t>
            </w:r>
          </w:p>
        </w:tc>
        <w:tc>
          <w:tcPr>
            <w:tcW w:w="1176" w:type="dxa"/>
            <w:noWrap/>
            <w:hideMark/>
            <w:tcPrChange w:id="953" w:author="pc" w:date="2017-08-18T00:56:00Z">
              <w:tcPr>
                <w:tcW w:w="1176" w:type="dxa"/>
                <w:noWrap/>
                <w:hideMark/>
              </w:tcPr>
            </w:tcPrChange>
          </w:tcPr>
          <w:p w14:paraId="74CB95B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22" w:type="dxa"/>
            <w:noWrap/>
            <w:hideMark/>
            <w:tcPrChange w:id="954" w:author="pc" w:date="2017-08-18T00:56:00Z">
              <w:tcPr>
                <w:tcW w:w="1522" w:type="dxa"/>
                <w:noWrap/>
                <w:hideMark/>
              </w:tcPr>
            </w:tcPrChange>
          </w:tcPr>
          <w:p w14:paraId="413B6E9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955" w:author="pc" w:date="2017-08-18T00:56:00Z">
              <w:tcPr>
                <w:tcW w:w="1352" w:type="dxa"/>
                <w:noWrap/>
                <w:hideMark/>
              </w:tcPr>
            </w:tcPrChange>
          </w:tcPr>
          <w:p w14:paraId="200E59EB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noWrap/>
            <w:hideMark/>
            <w:tcPrChange w:id="956" w:author="pc" w:date="2017-08-18T00:56:00Z">
              <w:tcPr>
                <w:tcW w:w="1352" w:type="dxa"/>
                <w:noWrap/>
                <w:hideMark/>
              </w:tcPr>
            </w:tcPrChange>
          </w:tcPr>
          <w:p w14:paraId="619C55A6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33" w:type="dxa"/>
            <w:noWrap/>
            <w:hideMark/>
            <w:tcPrChange w:id="957" w:author="pc" w:date="2017-08-18T00:56:00Z">
              <w:tcPr>
                <w:tcW w:w="1333" w:type="dxa"/>
                <w:noWrap/>
                <w:hideMark/>
              </w:tcPr>
            </w:tcPrChange>
          </w:tcPr>
          <w:p w14:paraId="458EB3DF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7" w:type="dxa"/>
            <w:noWrap/>
            <w:hideMark/>
            <w:tcPrChange w:id="958" w:author="pc" w:date="2017-08-18T00:56:00Z">
              <w:tcPr>
                <w:tcW w:w="1447" w:type="dxa"/>
                <w:noWrap/>
                <w:hideMark/>
              </w:tcPr>
            </w:tcPrChange>
          </w:tcPr>
          <w:p w14:paraId="0E974170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09" w:type="dxa"/>
            <w:noWrap/>
            <w:hideMark/>
            <w:tcPrChange w:id="959" w:author="pc" w:date="2017-08-18T00:56:00Z">
              <w:tcPr>
                <w:tcW w:w="1409" w:type="dxa"/>
                <w:noWrap/>
                <w:hideMark/>
              </w:tcPr>
            </w:tcPrChange>
          </w:tcPr>
          <w:p w14:paraId="5BB62DD8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45" w:type="dxa"/>
            <w:noWrap/>
            <w:hideMark/>
            <w:tcPrChange w:id="960" w:author="pc" w:date="2017-08-18T00:56:00Z">
              <w:tcPr>
                <w:tcW w:w="1145" w:type="dxa"/>
                <w:noWrap/>
                <w:hideMark/>
              </w:tcPr>
            </w:tcPrChange>
          </w:tcPr>
          <w:p w14:paraId="77098E3C" w14:textId="77777777" w:rsidR="0051281E" w:rsidRPr="007F1328" w:rsidRDefault="0051281E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</w:tbl>
    <w:p w14:paraId="0C8016ED" w14:textId="77777777" w:rsidR="0051281E" w:rsidRPr="007F1328" w:rsidRDefault="0051281E" w:rsidP="00150DEE">
      <w:pPr>
        <w:rPr>
          <w:rFonts w:ascii="Arial" w:hAnsi="Arial" w:cs="Arial"/>
          <w:sz w:val="18"/>
          <w:szCs w:val="18"/>
          <w:lang w:val="fr-FR"/>
        </w:rPr>
        <w:sectPr w:rsidR="0051281E" w:rsidRPr="007F1328" w:rsidSect="0011023D">
          <w:pgSz w:w="16838" w:h="11906" w:orient="landscape"/>
          <w:pgMar w:top="851" w:right="1418" w:bottom="851" w:left="1418" w:header="709" w:footer="709" w:gutter="0"/>
          <w:cols w:space="708"/>
          <w:docGrid w:linePitch="360"/>
        </w:sectPr>
      </w:pPr>
    </w:p>
    <w:p w14:paraId="0FBAD919" w14:textId="77777777" w:rsidR="00150DEE" w:rsidRPr="007F1328" w:rsidRDefault="00150DEE" w:rsidP="00F13B10">
      <w:pPr>
        <w:pStyle w:val="Paragraphedeliste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r w:rsidRPr="007F1328">
        <w:rPr>
          <w:rFonts w:ascii="Arial" w:hAnsi="Arial" w:cs="Arial"/>
          <w:sz w:val="18"/>
          <w:szCs w:val="18"/>
          <w:u w:val="single"/>
        </w:rPr>
        <w:lastRenderedPageBreak/>
        <w:t>Consommation alimentaire au cours des 7 derniers jours</w:t>
      </w:r>
    </w:p>
    <w:p w14:paraId="0E275F2A" w14:textId="37EA4C4F" w:rsidR="00150DEE" w:rsidRPr="007F1328" w:rsidRDefault="00150DEE" w:rsidP="00150DEE">
      <w:pPr>
        <w:rPr>
          <w:rFonts w:ascii="Arial" w:hAnsi="Arial" w:cs="Arial"/>
          <w:sz w:val="18"/>
          <w:szCs w:val="18"/>
          <w:lang w:val="fr-FR"/>
        </w:rPr>
      </w:pPr>
    </w:p>
    <w:tbl>
      <w:tblPr>
        <w:tblW w:w="100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1077"/>
        <w:gridCol w:w="887"/>
        <w:gridCol w:w="912"/>
        <w:gridCol w:w="583"/>
        <w:gridCol w:w="1037"/>
        <w:gridCol w:w="912"/>
        <w:gridCol w:w="583"/>
        <w:gridCol w:w="1111"/>
        <w:gridCol w:w="912"/>
        <w:gridCol w:w="624"/>
        <w:gridCol w:w="897"/>
      </w:tblGrid>
      <w:tr w:rsidR="00841BFE" w:rsidRPr="007F1328" w14:paraId="7210723C" w14:textId="77777777" w:rsidTr="00841BFE">
        <w:trPr>
          <w:trHeight w:val="271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6DCA4E0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BB9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53CA31C1" w14:textId="77D5F072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E1.</w:t>
            </w:r>
          </w:p>
        </w:tc>
        <w:tc>
          <w:tcPr>
            <w:tcW w:w="25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0EE38A0A" w14:textId="03C72241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E2.</w:t>
            </w:r>
          </w:p>
        </w:tc>
        <w:tc>
          <w:tcPr>
            <w:tcW w:w="26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4A335BB4" w14:textId="21A49531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E3.</w:t>
            </w:r>
          </w:p>
        </w:tc>
        <w:tc>
          <w:tcPr>
            <w:tcW w:w="24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2F51D977" w14:textId="3FBE51B0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E</w:t>
            </w:r>
            <w: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4</w:t>
            </w: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.</w:t>
            </w:r>
          </w:p>
        </w:tc>
      </w:tr>
      <w:tr w:rsidR="00841BFE" w:rsidRPr="007F1328" w14:paraId="7A6CB47E" w14:textId="77777777" w:rsidTr="00841BFE">
        <w:trPr>
          <w:trHeight w:val="256"/>
        </w:trPr>
        <w:tc>
          <w:tcPr>
            <w:tcW w:w="557" w:type="dxa"/>
            <w:vMerge w:val="restart"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shd w:val="clear" w:color="auto" w:fill="auto"/>
            <w:noWrap/>
            <w:textDirection w:val="tbLrV"/>
            <w:vAlign w:val="bottom"/>
            <w:hideMark/>
          </w:tcPr>
          <w:p w14:paraId="7BFB56F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Code Produit</w:t>
            </w:r>
          </w:p>
        </w:tc>
        <w:tc>
          <w:tcPr>
            <w:tcW w:w="107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451707" w14:textId="77777777" w:rsidR="00841BFE" w:rsidRPr="007F1328" w:rsidRDefault="00841BFE" w:rsidP="00841BFE">
            <w:pPr>
              <w:spacing w:after="240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LIRE LE NOM DE CHAQUE PRODUIT</w:t>
            </w: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br/>
            </w: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br/>
              <w:t>ECRIRE LA REPONSE POUR CHAQUE PRODUIT  A 13.02 AVANT DE POSER LES QUESTIONS 10.03 A 10.05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9914FC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Votre ménage a-t-il consommé  [PRODUIT] au cours des 7 derniers jours?</w:t>
            </w:r>
          </w:p>
        </w:tc>
        <w:tc>
          <w:tcPr>
            <w:tcW w:w="2532" w:type="dxa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6AE058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Quelles sont la quantité totale et la valeur du [PRODUIT] consommé par le ménage qui ont été achetées au cours des 7 derniers jours?</w:t>
            </w:r>
          </w:p>
        </w:tc>
        <w:tc>
          <w:tcPr>
            <w:tcW w:w="2606" w:type="dxa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D1687B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Quelles sont la quantité totale et la valeur du [PRODUIT] consommé par le ménage  qui ont été prélevées de sa propre production au cours des 7 derniers jours?</w:t>
            </w:r>
          </w:p>
        </w:tc>
        <w:tc>
          <w:tcPr>
            <w:tcW w:w="2433" w:type="dxa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460A37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Quelles sont la quantité totale et la valeur du [PRODUIT] consommé par le ménage qui ont été reçues en cadeau, en contrepartie d'un travail ou en troc au cours des 7 derniers jours?</w:t>
            </w:r>
          </w:p>
        </w:tc>
      </w:tr>
      <w:tr w:rsidR="00841BFE" w:rsidRPr="007F1328" w14:paraId="1C283AD5" w14:textId="77777777" w:rsidTr="00841BFE">
        <w:trPr>
          <w:trHeight w:val="458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37554DE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B0BD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D22C87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532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A7088D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606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A3F833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198C0C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</w:tr>
      <w:tr w:rsidR="00841BFE" w:rsidRPr="007F1328" w14:paraId="375512CB" w14:textId="77777777" w:rsidTr="00841BFE">
        <w:trPr>
          <w:trHeight w:val="458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4E65BB1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8618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551C2D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532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CACB3A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606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875100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DF551E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</w:tr>
      <w:tr w:rsidR="00841BFE" w:rsidRPr="007F1328" w14:paraId="263DAC5A" w14:textId="77777777" w:rsidTr="00841BFE">
        <w:trPr>
          <w:trHeight w:val="458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55BECED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1C07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81124B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532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4BB578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606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218B87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969ADC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</w:tr>
      <w:tr w:rsidR="00841BFE" w:rsidRPr="007F1328" w14:paraId="5884661D" w14:textId="77777777" w:rsidTr="00841BFE">
        <w:trPr>
          <w:trHeight w:val="458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2709BD7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6E7C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2E6C42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532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A00574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606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A21E8E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1F1E90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</w:tr>
      <w:tr w:rsidR="00841BFE" w:rsidRPr="007F1328" w14:paraId="778B16A4" w14:textId="77777777" w:rsidTr="00841BFE">
        <w:trPr>
          <w:trHeight w:val="256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6A4E3A7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255EC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2B14AE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BD7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070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8482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6F5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089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2E2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ECE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1AE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B161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2920DAB9" w14:textId="77777777" w:rsidTr="00841BFE">
        <w:trPr>
          <w:trHeight w:val="256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2DF08AE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D034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E447CD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5EBB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1= Kg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E1C2E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FE779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0040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1= Kg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73E5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5023A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742AB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1= Kg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9763A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D7E2B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031C3B52" w14:textId="77777777" w:rsidTr="00841BFE">
        <w:trPr>
          <w:trHeight w:val="256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6C73C20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8343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A2793D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EAC7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2=boite de tomate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0B2EA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0A1D0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0782C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2=boite de tomate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02CC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31F80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5E1F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2=boite de tomate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B99E8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02D7C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AAD61B3" w14:textId="77777777" w:rsidTr="00841BFE">
        <w:trPr>
          <w:trHeight w:val="271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6D1C665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F289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0152BE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2314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3=tine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9745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A2127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C252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3=tine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AC1B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86037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097D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3=tine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F081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B688D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3A51A983" w14:textId="77777777" w:rsidTr="00841BFE">
        <w:trPr>
          <w:trHeight w:val="256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0889DA9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355B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E4BB07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E539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4=Botte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8EFA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2F2E9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1C1F6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4=Botte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E124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410A4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4651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4=Botte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1703C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F92D7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3299E7C9" w14:textId="77777777" w:rsidTr="00841BFE">
        <w:trPr>
          <w:trHeight w:val="256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69E0CF6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22AF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CB8140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6FD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5= Sac de 50kg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5E917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0002D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905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5= Sac de 50kg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FFE19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7F7B5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6AC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5= Sac de 50kg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F2F6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5A7DD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75248FD" w14:textId="77777777" w:rsidTr="00841BFE">
        <w:trPr>
          <w:trHeight w:val="256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555DE59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D5D9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33D641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C39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6=Sac de 100kg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C32C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57A8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4C4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6=Sac de 100kg</w:t>
            </w: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5D4BA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D572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960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6=Sac de 100kg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C933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8647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E9886A3" w14:textId="77777777" w:rsidTr="00841BFE">
        <w:trPr>
          <w:trHeight w:val="256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4AC6CC5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9A8C9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F11167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6916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7=Panier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486D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C5B3F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58D4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7=Panier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9BD6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C2EAE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9C63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7=Panier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68F0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D94E2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00764C0A" w14:textId="77777777" w:rsidTr="00841BFE">
        <w:trPr>
          <w:trHeight w:val="407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5C71EBD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15BA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66A5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1=Oui                               </w:t>
            </w:r>
          </w:p>
        </w:tc>
        <w:tc>
          <w:tcPr>
            <w:tcW w:w="91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38B96BE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8=litre      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E86B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733F57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D039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8=litre      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0842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7BB08D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EE1D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8=litre     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9F43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85B451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78CE519F" w14:textId="77777777" w:rsidTr="00841BFE">
        <w:trPr>
          <w:trHeight w:val="791"/>
        </w:trPr>
        <w:tc>
          <w:tcPr>
            <w:tcW w:w="557" w:type="dxa"/>
            <w:vMerge/>
            <w:tcBorders>
              <w:top w:val="nil"/>
              <w:left w:val="single" w:sz="4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554FD67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2EA2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6027F" w14:textId="77777777" w:rsidR="00841BFE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 2=Non ►Ligne suivante</w:t>
            </w:r>
          </w:p>
          <w:p w14:paraId="063E6A9C" w14:textId="239537FB" w:rsidR="00841BFE" w:rsidRPr="007F1328" w:rsidRDefault="00841BFE" w:rsidP="007B1BD7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9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38CA73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9=Autre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5F863F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20CDC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683489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9=Autre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583FDD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AE74D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6C5B52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9=Autre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9C43AF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17EC3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06525253" w14:textId="77777777" w:rsidTr="00841BFE">
        <w:trPr>
          <w:trHeight w:val="603"/>
        </w:trPr>
        <w:tc>
          <w:tcPr>
            <w:tcW w:w="557" w:type="dxa"/>
            <w:tcBorders>
              <w:top w:val="nil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textDirection w:val="tbLrV"/>
            <w:vAlign w:val="bottom"/>
            <w:hideMark/>
          </w:tcPr>
          <w:p w14:paraId="1E1E37D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0850654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Libellé des Produits</w:t>
            </w:r>
          </w:p>
        </w:tc>
        <w:tc>
          <w:tcPr>
            <w:tcW w:w="887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F49530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CODE</w:t>
            </w: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0B02A99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QUANTITE</w:t>
            </w:r>
          </w:p>
        </w:tc>
        <w:tc>
          <w:tcPr>
            <w:tcW w:w="583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0030668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UNITE</w:t>
            </w:r>
          </w:p>
        </w:tc>
        <w:tc>
          <w:tcPr>
            <w:tcW w:w="1037" w:type="dxa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5BDA727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MONTANT EN FCFA</w:t>
            </w: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6665C06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QUANTITE</w:t>
            </w:r>
          </w:p>
        </w:tc>
        <w:tc>
          <w:tcPr>
            <w:tcW w:w="583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6894209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UNITE</w:t>
            </w:r>
          </w:p>
        </w:tc>
        <w:tc>
          <w:tcPr>
            <w:tcW w:w="1111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15B3188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MONTANT EN FCFA</w:t>
            </w:r>
          </w:p>
        </w:tc>
        <w:tc>
          <w:tcPr>
            <w:tcW w:w="912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12C09417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QUANTITE</w:t>
            </w:r>
          </w:p>
        </w:tc>
        <w:tc>
          <w:tcPr>
            <w:tcW w:w="624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00FDEDC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UNITE</w:t>
            </w:r>
          </w:p>
        </w:tc>
        <w:tc>
          <w:tcPr>
            <w:tcW w:w="897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2898BB3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fr-FR" w:eastAsia="fr-FR"/>
              </w:rPr>
              <w:t>MONTANT EN FCFA</w:t>
            </w:r>
          </w:p>
        </w:tc>
      </w:tr>
      <w:tr w:rsidR="00841BFE" w:rsidRPr="007F1328" w14:paraId="5A7701EA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1F2CDB0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DABB4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Maïs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0337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D2CD5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1D06E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9ECD0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2C116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A3AAE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E032A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03856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22D4A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45090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5E7E9A1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229161B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5DD4E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Mil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CDF8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D840C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3A842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ECFFA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1751C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A9F38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F1260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4D21D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18885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32DA2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7BE0BDB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7CFA88B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5B123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Riz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7BED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C15B0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CD1CF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DDF7D7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79DC7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0B36D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42C03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D6264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8823A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CC82A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358658DC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70D97E5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D0A8C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Sorgho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76D6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5CC81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759CF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12509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AAB3E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C4993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365C7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8750A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2EBCD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0F3C3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2C589AC0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7E0BB70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796FD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Fonio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48551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3B31B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EF29A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1D9BE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F385A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5C08A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C3C69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A6F20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A0394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C25C3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50E11E29" w14:textId="77777777" w:rsidTr="00841BFE">
        <w:trPr>
          <w:trHeight w:val="1055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5E35796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7EA94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Manioc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1BCB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22DA0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142FC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7A370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9D7E1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FB89A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DBCBB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2215D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AD09C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5D49B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79D585ED" w14:textId="77777777" w:rsidTr="00841BFE">
        <w:trPr>
          <w:trHeight w:val="557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674EE55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C0D0E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Pâtes alimentaires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C3F9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C114E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4B6B2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59DE6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B4FFB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C2D47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5EA46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D64AA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FAC1D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EAE81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4628F49D" w14:textId="77777777" w:rsidTr="00841BFE">
        <w:trPr>
          <w:trHeight w:val="437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0F7FC651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E7D69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Oignon frais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00511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6F4F7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477BF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6B8B6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CE90C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95174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AA073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E359F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0021A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18600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23D2B301" w14:textId="77777777" w:rsidTr="00841BFE">
        <w:trPr>
          <w:trHeight w:val="376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2C3CFF7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21E05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Gombo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8F8A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56C55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DED70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EB273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4B56F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535B2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DCCDE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D3A53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76968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78DD67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9EDDF36" w14:textId="77777777" w:rsidTr="00841BFE">
        <w:trPr>
          <w:trHeight w:val="3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6529E72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94DEE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Tomate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88F7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E5E8D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220A3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EEF43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1AD14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DC0DD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0B40D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C3C5E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8D3A6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05DCA1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6155DEA7" w14:textId="77777777" w:rsidTr="00841BFE">
        <w:trPr>
          <w:trHeight w:val="422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5598E27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351D3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Poivron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E97F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09393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E50CA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2377C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B6D29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BA388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17AA6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F0E19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0B7C8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B6227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D6F7855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364B888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lastRenderedPageBreak/>
              <w:t>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C1976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Autre légumes frais n.d.a.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A4DF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EEE19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5223C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3401D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370F1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4B90F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0648B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20C2F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E53F5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BB1DB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533DECC3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5868049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85A33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Arachide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29CC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D5D33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15AD8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AF73E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FF416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7D2BB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02EBC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1B815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3DB6D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9CB7A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2742EFD5" w14:textId="77777777" w:rsidTr="00841BFE">
        <w:trPr>
          <w:trHeight w:val="829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09B0DB1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D2E56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Soumbala (base d'oseille ou de niéré)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7F35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FF36A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E0B40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66768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DF30E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62F4E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5A924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AB268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F2F13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1CF72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5F5A8109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4DF7959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32D28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Feuilles de baobab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3EEA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A7FD9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B8AA9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74BB1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396A1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A707C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E27C4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C70DA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63B9A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D60A6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69373AF3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2E153221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30D92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Sel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6A93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96A84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C28AF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598057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9D714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10A62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C3512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0D325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51000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7B173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5F487F16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06DD7A8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B28FB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Piment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0574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619CC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C96C6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50253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AFEC7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0EAB5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CF8E2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8D69C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20AC1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761D2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3138DC93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7B4051B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8CF5A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Igname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9362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6037D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4ADE4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3DA22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82AF0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805E0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A31F6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F7D65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E64BA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F1182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74230C93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6D72BAA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6FB54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Pomme de terre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9E3D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F5BB4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1E009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094F0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28FBB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4E266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230B0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6A5FA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E3B91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41A9F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6DE15CEA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7FA6500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59C4E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Patate douce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2FAE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C1345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02743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31C7D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CD274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67A46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1B01A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1BFFC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31068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D5606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58CFA3CA" w14:textId="77777777" w:rsidTr="00841BFE">
        <w:trPr>
          <w:trHeight w:val="27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79B65EA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59872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Mangue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1D6D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BB54B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ACBD5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E80DB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63FDC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0B874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5142F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8238C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C9BFC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CE1A3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70443F0" w14:textId="77777777" w:rsidTr="00841BFE">
        <w:trPr>
          <w:trHeight w:val="376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30CB5BF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94F06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Orange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82E3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71925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0769A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6CC39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978FB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70E7C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795D2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F80F5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724D5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0D9B1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7CE8A492" w14:textId="77777777" w:rsidTr="00841BFE">
        <w:trPr>
          <w:trHeight w:val="27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19AEFB9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F6D2E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Banane 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05DC3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DDB37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3BEB9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CA2BF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05855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D90F9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378AB7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D1622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B02E1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E4143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455C8FAA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03FE7B6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D052A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Noix de cola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02B7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0105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F44C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8E4D1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0AAF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AF13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A482A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518F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A61C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5566F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03E9A159" w14:textId="77777777" w:rsidTr="00841BFE">
        <w:trPr>
          <w:trHeight w:val="497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0B003691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3A08E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Viande de bœuf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56B67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A6193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2177A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F7BEA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5A9C2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24A16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5129E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C1B7A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AF134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83589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06C7170E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34DF91A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E4691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Viande de mouton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14ED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5B8E4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6D84A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877647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D159A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6A6AE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9357E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A0707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086C5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31F66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634A3640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1ECC2B2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A08AC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Viande de chèvre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8C7B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118B2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13ECF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76E0D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9BECB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D5488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4C3C4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B17CD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0DE53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1E7A6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76BB3D47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311032F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80991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Volailles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D828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06902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D5DB3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48017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6DBB7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BE117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B0A31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6ED28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8E5B2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4CD60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516C5C88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082AC73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29CE6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Gibier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0AA4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F028E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5DDC9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E563C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32977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E9DB4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8E9A0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B7A07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94A54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94757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388FAC5F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4526AD9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DF429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Poisson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9890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DB593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FA743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4A192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B3FAE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AE6FC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02EDA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64CB2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D2981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22A7E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123E5D9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7AD48A7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D185F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Huile alimentaire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C7917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E61F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0145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28695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E7A3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24AC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7B3E6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609A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C23E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7A3A8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735AB316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29356E0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CAE53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Beurre de karité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89E0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2BEE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3287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73668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1C72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0EE4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B27AA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8368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1AFE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F6850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46881BC4" w14:textId="77777777" w:rsidTr="00841BFE">
        <w:trPr>
          <w:trHeight w:val="467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799546C1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C84C6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 xml:space="preserve">Œufs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6FF3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A33C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04B3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92E14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998F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E27B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D5F47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13FE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DF26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D9907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5C6CE280" w14:textId="77777777" w:rsidTr="00841BFE">
        <w:trPr>
          <w:trHeight w:val="407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6E9E15A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B2882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Lait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D449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E00B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E69F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C4CBF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2111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6359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A3797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885C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012A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C987D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6164C457" w14:textId="77777777" w:rsidTr="00841BFE">
        <w:trPr>
          <w:trHeight w:val="376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583A267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E24E2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Sucre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D7E2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E1A7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99E0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800367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0F5B3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BFE5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C8240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AAF4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414D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61075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16690A0A" w14:textId="77777777" w:rsidTr="00841BFE">
        <w:trPr>
          <w:trHeight w:val="3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71CD2F1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95993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Miel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3D4F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E80A5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9FD4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C75821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CA5D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3A16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145E0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95DA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9F72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CC65C5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6DA33A05" w14:textId="77777777" w:rsidTr="00841BFE">
        <w:trPr>
          <w:trHeight w:val="829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56B2E272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A60DD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Tabac (à mâcher, à priser ou à fumer)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D2C6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D093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84E3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8E555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D135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BF2E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F2834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20757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06D52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6EBF0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6FAC5C1E" w14:textId="77777777" w:rsidTr="00841BFE">
        <w:trPr>
          <w:trHeight w:val="407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29F5C0C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lastRenderedPageBreak/>
              <w:t>38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3F1D03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Cigarette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E793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E2B7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7773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96194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59D6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3562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8BD2D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3FA9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22C9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852369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05258B93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4256D718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39</w:t>
            </w:r>
          </w:p>
        </w:tc>
        <w:tc>
          <w:tcPr>
            <w:tcW w:w="10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8698A6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Café (en boîte ou en sachet)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AE57A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27CF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1157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81CBEC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91E70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1725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DC9AF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2FA3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6A24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7CF08F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3C65083C" w14:textId="77777777" w:rsidTr="00841BFE">
        <w:trPr>
          <w:trHeight w:val="561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0C682FEB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02EF9D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Thé (en paquet ou en sachet)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F1813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B7A0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53251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2803C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4AAAC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48518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629FE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CD42E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4DE3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4D1D2D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  <w:tr w:rsidR="00841BFE" w:rsidRPr="007F1328" w14:paraId="57BC2B43" w14:textId="77777777" w:rsidTr="00841BFE">
        <w:trPr>
          <w:trHeight w:val="769"/>
        </w:trPr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14:paraId="0AF9CB2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41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F44DF9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Boissons alcooliques (bières, vins et spiritueux)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00E04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6910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5E69A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9C5280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5C6F4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E38EF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5B0ECE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3B07B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628A3" w14:textId="77777777" w:rsidR="00841BFE" w:rsidRPr="007F1328" w:rsidRDefault="00841BFE" w:rsidP="00841BFE">
            <w:pPr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71D9C6" w14:textId="77777777" w:rsidR="00841BFE" w:rsidRPr="007F1328" w:rsidRDefault="00841BFE" w:rsidP="00841BFE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</w:pPr>
            <w:r w:rsidRPr="007F1328">
              <w:rPr>
                <w:rFonts w:ascii="Arial Narrow" w:eastAsia="Times New Roman" w:hAnsi="Arial Narrow" w:cs="Arial"/>
                <w:sz w:val="18"/>
                <w:szCs w:val="18"/>
                <w:lang w:val="fr-FR" w:eastAsia="fr-FR"/>
              </w:rPr>
              <w:t> </w:t>
            </w:r>
          </w:p>
        </w:tc>
      </w:tr>
    </w:tbl>
    <w:p w14:paraId="327E56BB" w14:textId="13B32921" w:rsidR="0030765A" w:rsidRPr="007F1328" w:rsidRDefault="0030765A" w:rsidP="00150DEE">
      <w:pPr>
        <w:rPr>
          <w:rFonts w:ascii="Arial" w:hAnsi="Arial" w:cs="Arial"/>
          <w:sz w:val="18"/>
          <w:szCs w:val="18"/>
          <w:lang w:val="fr-FR"/>
        </w:rPr>
      </w:pPr>
    </w:p>
    <w:sectPr w:rsidR="0030765A" w:rsidRPr="007F1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rge adjognon" w:date="2017-08-17T06:32:00Z" w:initials="sa">
    <w:p w14:paraId="65748D4A" w14:textId="39CD2962" w:rsidR="00102BFD" w:rsidRDefault="00102BFD">
      <w:pPr>
        <w:pStyle w:val="Commentaire"/>
      </w:pPr>
      <w:r>
        <w:rPr>
          <w:rStyle w:val="Marquedecommentaire"/>
        </w:rPr>
        <w:annotationRef/>
      </w:r>
      <w:r>
        <w:t>Thanks for working on this Ibrahim. I included a couple of addition in track change. thanks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748D4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1AEFF" w14:textId="77777777" w:rsidR="001F590A" w:rsidRDefault="001F590A" w:rsidP="00B21786">
      <w:r>
        <w:separator/>
      </w:r>
    </w:p>
  </w:endnote>
  <w:endnote w:type="continuationSeparator" w:id="0">
    <w:p w14:paraId="1E47F7F5" w14:textId="77777777" w:rsidR="001F590A" w:rsidRDefault="001F590A" w:rsidP="00B21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307662"/>
      <w:docPartObj>
        <w:docPartGallery w:val="Page Numbers (Bottom of Page)"/>
        <w:docPartUnique/>
      </w:docPartObj>
    </w:sdtPr>
    <w:sdtEndPr/>
    <w:sdtContent>
      <w:p w14:paraId="709B79E1" w14:textId="40EFFF8F" w:rsidR="00102BFD" w:rsidRDefault="00102BF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C0F" w:rsidRPr="00337C0F">
          <w:rPr>
            <w:noProof/>
            <w:lang w:val="fr-FR"/>
          </w:rPr>
          <w:t>6</w:t>
        </w:r>
        <w:r>
          <w:fldChar w:fldCharType="end"/>
        </w:r>
      </w:p>
    </w:sdtContent>
  </w:sdt>
  <w:p w14:paraId="56F5C895" w14:textId="77777777" w:rsidR="00102BFD" w:rsidRDefault="00102B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B379F" w14:textId="77777777" w:rsidR="001F590A" w:rsidRDefault="001F590A" w:rsidP="00B21786">
      <w:r>
        <w:separator/>
      </w:r>
    </w:p>
  </w:footnote>
  <w:footnote w:type="continuationSeparator" w:id="0">
    <w:p w14:paraId="6EC7712E" w14:textId="77777777" w:rsidR="001F590A" w:rsidRDefault="001F590A" w:rsidP="00B21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FA8"/>
    <w:multiLevelType w:val="hybridMultilevel"/>
    <w:tmpl w:val="256ADB20"/>
    <w:lvl w:ilvl="0" w:tplc="37BEF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5D24"/>
    <w:multiLevelType w:val="hybridMultilevel"/>
    <w:tmpl w:val="7FE87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12B3A"/>
    <w:multiLevelType w:val="hybridMultilevel"/>
    <w:tmpl w:val="8E1E879A"/>
    <w:lvl w:ilvl="0" w:tplc="A386B5B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F53C8"/>
    <w:multiLevelType w:val="hybridMultilevel"/>
    <w:tmpl w:val="C64E1F00"/>
    <w:lvl w:ilvl="0" w:tplc="86D884DE">
      <w:start w:val="1"/>
      <w:numFmt w:val="upperLetter"/>
      <w:lvlText w:val="Section %1."/>
      <w:lvlJc w:val="left"/>
      <w:pPr>
        <w:ind w:left="284" w:hanging="284"/>
      </w:pPr>
      <w:rPr>
        <w:rFonts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2F45"/>
    <w:multiLevelType w:val="hybridMultilevel"/>
    <w:tmpl w:val="C4325B0E"/>
    <w:lvl w:ilvl="0" w:tplc="9DEE4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D2459"/>
    <w:multiLevelType w:val="hybridMultilevel"/>
    <w:tmpl w:val="583A36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C6EC5"/>
    <w:multiLevelType w:val="hybridMultilevel"/>
    <w:tmpl w:val="8432EC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E7EE6"/>
    <w:multiLevelType w:val="hybridMultilevel"/>
    <w:tmpl w:val="1E284A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C149A"/>
    <w:multiLevelType w:val="hybridMultilevel"/>
    <w:tmpl w:val="522839A2"/>
    <w:lvl w:ilvl="0" w:tplc="F384D8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A71E9"/>
    <w:multiLevelType w:val="hybridMultilevel"/>
    <w:tmpl w:val="D2D4AE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A1D33"/>
    <w:multiLevelType w:val="hybridMultilevel"/>
    <w:tmpl w:val="10562694"/>
    <w:lvl w:ilvl="0" w:tplc="9536C1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76C27"/>
    <w:multiLevelType w:val="hybridMultilevel"/>
    <w:tmpl w:val="11507F8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73EC2"/>
    <w:multiLevelType w:val="hybridMultilevel"/>
    <w:tmpl w:val="604236F2"/>
    <w:lvl w:ilvl="0" w:tplc="563E1D4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16C95"/>
    <w:multiLevelType w:val="hybridMultilevel"/>
    <w:tmpl w:val="C0109F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35DB7"/>
    <w:multiLevelType w:val="hybridMultilevel"/>
    <w:tmpl w:val="7FE87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3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1"/>
  </w:num>
  <w:num w:numId="11">
    <w:abstractNumId w:val="14"/>
  </w:num>
  <w:num w:numId="12">
    <w:abstractNumId w:val="7"/>
  </w:num>
  <w:num w:numId="13">
    <w:abstractNumId w:val="5"/>
  </w:num>
  <w:num w:numId="14">
    <w:abstractNumId w:val="11"/>
  </w:num>
  <w:num w:numId="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c">
    <w15:presenceInfo w15:providerId="None" w15:userId="pc"/>
  </w15:person>
  <w15:person w15:author="serge adjognon">
    <w15:presenceInfo w15:providerId="Windows Live" w15:userId="1239412f4c3f7b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10"/>
    <w:rsid w:val="000129EF"/>
    <w:rsid w:val="00014B6B"/>
    <w:rsid w:val="0001741E"/>
    <w:rsid w:val="00020893"/>
    <w:rsid w:val="0004439E"/>
    <w:rsid w:val="00044FF9"/>
    <w:rsid w:val="000F4A46"/>
    <w:rsid w:val="00102BFD"/>
    <w:rsid w:val="0011023D"/>
    <w:rsid w:val="00117D42"/>
    <w:rsid w:val="001223B2"/>
    <w:rsid w:val="0013252A"/>
    <w:rsid w:val="00150DEE"/>
    <w:rsid w:val="00161C47"/>
    <w:rsid w:val="00175E3C"/>
    <w:rsid w:val="001B0B15"/>
    <w:rsid w:val="001F590A"/>
    <w:rsid w:val="00207CA1"/>
    <w:rsid w:val="00210FB4"/>
    <w:rsid w:val="002552ED"/>
    <w:rsid w:val="0027584E"/>
    <w:rsid w:val="002B6606"/>
    <w:rsid w:val="002C267E"/>
    <w:rsid w:val="002C4ACA"/>
    <w:rsid w:val="002D7998"/>
    <w:rsid w:val="002E46F3"/>
    <w:rsid w:val="002F7938"/>
    <w:rsid w:val="00303DFF"/>
    <w:rsid w:val="0030765A"/>
    <w:rsid w:val="00337C0F"/>
    <w:rsid w:val="00347EA9"/>
    <w:rsid w:val="004237E5"/>
    <w:rsid w:val="00471ECE"/>
    <w:rsid w:val="00472000"/>
    <w:rsid w:val="004D0E6E"/>
    <w:rsid w:val="004F694E"/>
    <w:rsid w:val="0051281E"/>
    <w:rsid w:val="00525742"/>
    <w:rsid w:val="00575983"/>
    <w:rsid w:val="005921D0"/>
    <w:rsid w:val="005969D8"/>
    <w:rsid w:val="005A06E1"/>
    <w:rsid w:val="005C0F74"/>
    <w:rsid w:val="005D644D"/>
    <w:rsid w:val="0060633F"/>
    <w:rsid w:val="00660247"/>
    <w:rsid w:val="006658ED"/>
    <w:rsid w:val="00671271"/>
    <w:rsid w:val="0069417C"/>
    <w:rsid w:val="006B1F87"/>
    <w:rsid w:val="006E0B73"/>
    <w:rsid w:val="006E4B34"/>
    <w:rsid w:val="006E5DA3"/>
    <w:rsid w:val="006E72FE"/>
    <w:rsid w:val="007002ED"/>
    <w:rsid w:val="007210C8"/>
    <w:rsid w:val="00731871"/>
    <w:rsid w:val="00744EAD"/>
    <w:rsid w:val="00770D9B"/>
    <w:rsid w:val="007A11BF"/>
    <w:rsid w:val="007B1BD7"/>
    <w:rsid w:val="007B6225"/>
    <w:rsid w:val="007F1328"/>
    <w:rsid w:val="008220C7"/>
    <w:rsid w:val="0083185A"/>
    <w:rsid w:val="00833648"/>
    <w:rsid w:val="00841BFE"/>
    <w:rsid w:val="00870C90"/>
    <w:rsid w:val="00884D06"/>
    <w:rsid w:val="00897F62"/>
    <w:rsid w:val="009378BF"/>
    <w:rsid w:val="009C7D31"/>
    <w:rsid w:val="009D247F"/>
    <w:rsid w:val="009D3609"/>
    <w:rsid w:val="009E22F1"/>
    <w:rsid w:val="009E4450"/>
    <w:rsid w:val="00AC519A"/>
    <w:rsid w:val="00B21786"/>
    <w:rsid w:val="00B50B11"/>
    <w:rsid w:val="00B84A4C"/>
    <w:rsid w:val="00BA380C"/>
    <w:rsid w:val="00BA4FE9"/>
    <w:rsid w:val="00BD10B9"/>
    <w:rsid w:val="00BD1EC8"/>
    <w:rsid w:val="00BD6DFC"/>
    <w:rsid w:val="00BF3991"/>
    <w:rsid w:val="00BF5EBD"/>
    <w:rsid w:val="00C064DF"/>
    <w:rsid w:val="00C2473D"/>
    <w:rsid w:val="00C45D64"/>
    <w:rsid w:val="00CA00BD"/>
    <w:rsid w:val="00D3298C"/>
    <w:rsid w:val="00D358DA"/>
    <w:rsid w:val="00D86EED"/>
    <w:rsid w:val="00DA6CCF"/>
    <w:rsid w:val="00DB06FB"/>
    <w:rsid w:val="00DD0E32"/>
    <w:rsid w:val="00DE784B"/>
    <w:rsid w:val="00E6646F"/>
    <w:rsid w:val="00E756E5"/>
    <w:rsid w:val="00EC5862"/>
    <w:rsid w:val="00ED237D"/>
    <w:rsid w:val="00F13B10"/>
    <w:rsid w:val="00FA615C"/>
    <w:rsid w:val="00FE197B"/>
    <w:rsid w:val="00FE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2C742"/>
  <w15:chartTrackingRefBased/>
  <w15:docId w15:val="{317B9BC0-AFE2-4515-A7E1-4FFD3662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67E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3B10"/>
    <w:pPr>
      <w:ind w:left="720"/>
      <w:contextualSpacing/>
    </w:pPr>
    <w:rPr>
      <w:rFonts w:eastAsia="Times New Roman"/>
      <w:lang w:val="fr-FR" w:eastAsia="fr-FR"/>
    </w:rPr>
  </w:style>
  <w:style w:type="table" w:styleId="Grilledutableau">
    <w:name w:val="Table Grid"/>
    <w:basedOn w:val="TableauNormal"/>
    <w:uiPriority w:val="39"/>
    <w:rsid w:val="00DA6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84A4C"/>
    <w:rPr>
      <w:rFonts w:eastAsia="Times New Roman"/>
      <w:sz w:val="18"/>
      <w:szCs w:val="18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4A4C"/>
    <w:rPr>
      <w:rFonts w:ascii="Times New Roman" w:eastAsia="Times New Roman" w:hAnsi="Times New Roman" w:cs="Times New Roman"/>
      <w:sz w:val="18"/>
      <w:szCs w:val="18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8220C7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220C7"/>
    <w:rPr>
      <w:rFonts w:eastAsia="Times New Roman"/>
      <w:lang w:val="fr-FR"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220C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20C7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220C7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Rvision">
    <w:name w:val="Revision"/>
    <w:hidden/>
    <w:uiPriority w:val="99"/>
    <w:semiHidden/>
    <w:rsid w:val="00BD6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2178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21786"/>
    <w:rPr>
      <w:rFonts w:ascii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2178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21786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F20586-7042-4661-9BA7-4171CFFE2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13</Pages>
  <Words>2154</Words>
  <Characters>11853</Characters>
  <Application>Microsoft Office Word</Application>
  <DocSecurity>0</DocSecurity>
  <Lines>98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Nyrhu Group</Company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2017-08-11T10:27:00Z</dcterms:created>
  <dcterms:modified xsi:type="dcterms:W3CDTF">2017-08-20T01:48:00Z</dcterms:modified>
</cp:coreProperties>
</file>